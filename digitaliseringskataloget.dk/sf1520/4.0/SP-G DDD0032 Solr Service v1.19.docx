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5DB8" w14:textId="77777777" w:rsidR="0091229A" w:rsidRPr="0048256A" w:rsidRDefault="0091229A"/>
    <w:p w14:paraId="60183382" w14:textId="77777777" w:rsidR="0091229A" w:rsidRPr="0048256A" w:rsidRDefault="0091229A"/>
    <w:p w14:paraId="1B7CF000" w14:textId="77777777" w:rsidR="0091229A" w:rsidRPr="0048256A" w:rsidRDefault="0091229A"/>
    <w:p w14:paraId="230FE773" w14:textId="77777777" w:rsidR="0091229A" w:rsidRPr="0048256A" w:rsidRDefault="0091229A"/>
    <w:p w14:paraId="342EEA24" w14:textId="77777777" w:rsidR="0091229A" w:rsidRPr="0048256A" w:rsidRDefault="0091229A"/>
    <w:p w14:paraId="06D925DF" w14:textId="77777777" w:rsidR="0091229A" w:rsidRPr="0048256A" w:rsidRDefault="0091229A"/>
    <w:p w14:paraId="538E97BB" w14:textId="77777777" w:rsidR="0091229A" w:rsidRPr="0048256A" w:rsidRDefault="0091229A"/>
    <w:p w14:paraId="205FB1DC" w14:textId="77777777" w:rsidR="0091229A" w:rsidRPr="0048256A" w:rsidRDefault="0091229A"/>
    <w:p w14:paraId="1236FEFF" w14:textId="77777777" w:rsidR="0091229A" w:rsidRPr="0048256A" w:rsidRDefault="0091229A"/>
    <w:p w14:paraId="62E12758" w14:textId="77777777" w:rsidR="0091229A" w:rsidRPr="0048256A" w:rsidRDefault="0091229A"/>
    <w:p w14:paraId="72AF4956" w14:textId="77777777" w:rsidR="0091229A" w:rsidRPr="0048256A" w:rsidRDefault="0091229A"/>
    <w:p w14:paraId="499D576F" w14:textId="77777777" w:rsidR="0091229A" w:rsidRPr="0048256A" w:rsidRDefault="0091229A"/>
    <w:p w14:paraId="34302C72" w14:textId="0A159922" w:rsidR="0091229A" w:rsidRPr="0048256A" w:rsidRDefault="0040286D" w:rsidP="0040286D">
      <w:pPr>
        <w:tabs>
          <w:tab w:val="left" w:pos="2752"/>
        </w:tabs>
      </w:pPr>
      <w:r>
        <w:tab/>
      </w:r>
    </w:p>
    <w:p w14:paraId="3725D334" w14:textId="77777777" w:rsidR="0091229A" w:rsidRPr="0048256A" w:rsidRDefault="006C0A4F">
      <w:pPr>
        <w:jc w:val="right"/>
        <w:rPr>
          <w:rFonts w:ascii="Arial" w:hAnsi="Arial"/>
          <w:b/>
          <w:bCs/>
          <w:sz w:val="28"/>
          <w:szCs w:val="28"/>
        </w:rPr>
      </w:pPr>
      <w:r w:rsidRPr="0048256A">
        <w:rPr>
          <w:rFonts w:ascii="Arial" w:hAnsi="Arial"/>
          <w:b/>
          <w:bCs/>
          <w:sz w:val="28"/>
          <w:szCs w:val="28"/>
        </w:rPr>
        <w:fldChar w:fldCharType="begin"/>
      </w:r>
      <w:r w:rsidRPr="0048256A">
        <w:rPr>
          <w:rFonts w:ascii="Arial" w:hAnsi="Arial"/>
          <w:b/>
          <w:bCs/>
          <w:sz w:val="28"/>
          <w:szCs w:val="28"/>
        </w:rPr>
        <w:instrText>TITLE</w:instrText>
      </w:r>
      <w:r w:rsidRPr="0048256A">
        <w:rPr>
          <w:rFonts w:ascii="Arial" w:hAnsi="Arial"/>
          <w:b/>
          <w:bCs/>
          <w:sz w:val="28"/>
          <w:szCs w:val="28"/>
        </w:rPr>
        <w:fldChar w:fldCharType="end"/>
      </w:r>
    </w:p>
    <w:sdt>
      <w:sdtPr>
        <w:rPr>
          <w:rFonts w:ascii="Arial" w:hAnsi="Arial"/>
          <w:b/>
          <w:bCs/>
          <w:kern w:val="0"/>
          <w:sz w:val="28"/>
          <w:szCs w:val="28"/>
        </w:rPr>
        <w:alias w:val="Title"/>
        <w:tag w:val=""/>
        <w:id w:val="-826198004"/>
        <w:placeholder>
          <w:docPart w:val="EA57959101C7433D90105A1B9DC08B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2437CD" w14:textId="18A9B6F3" w:rsidR="0091229A" w:rsidRPr="00B60F6B" w:rsidRDefault="0040286D">
          <w:pPr>
            <w:jc w:val="right"/>
            <w:rPr>
              <w:rFonts w:ascii="Arial" w:hAnsi="Arial"/>
              <w:b/>
              <w:bCs/>
              <w:sz w:val="28"/>
              <w:szCs w:val="28"/>
            </w:rPr>
          </w:pPr>
          <w:r>
            <w:rPr>
              <w:rFonts w:ascii="Arial" w:hAnsi="Arial"/>
              <w:b/>
              <w:bCs/>
              <w:kern w:val="0"/>
              <w:sz w:val="28"/>
              <w:szCs w:val="28"/>
            </w:rPr>
            <w:t xml:space="preserve">DDD0032 </w:t>
          </w:r>
          <w:proofErr w:type="spellStart"/>
          <w:r>
            <w:rPr>
              <w:rFonts w:ascii="Arial" w:hAnsi="Arial"/>
              <w:b/>
              <w:bCs/>
              <w:kern w:val="0"/>
              <w:sz w:val="28"/>
              <w:szCs w:val="28"/>
            </w:rPr>
            <w:t>Solr</w:t>
          </w:r>
          <w:proofErr w:type="spellEnd"/>
          <w:r>
            <w:rPr>
              <w:rFonts w:ascii="Arial" w:hAnsi="Arial"/>
              <w:b/>
              <w:bCs/>
              <w:kern w:val="0"/>
              <w:sz w:val="28"/>
              <w:szCs w:val="28"/>
            </w:rPr>
            <w:t xml:space="preserve"> Service </w:t>
          </w:r>
        </w:p>
      </w:sdtContent>
    </w:sdt>
    <w:p w14:paraId="257D7902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59980AC8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38E27851" w14:textId="45650B2E" w:rsidR="0091229A" w:rsidRPr="00B60F6B" w:rsidRDefault="00D26722">
      <w:pPr>
        <w:jc w:val="right"/>
        <w:rPr>
          <w:rFonts w:ascii="Arial" w:hAnsi="Arial"/>
          <w:b/>
          <w:bCs/>
          <w:sz w:val="28"/>
          <w:szCs w:val="28"/>
        </w:rPr>
      </w:pPr>
      <w:proofErr w:type="spellStart"/>
      <w:r w:rsidRPr="00B60F6B">
        <w:rPr>
          <w:rFonts w:ascii="Arial" w:hAnsi="Arial"/>
          <w:b/>
          <w:bCs/>
          <w:sz w:val="28"/>
          <w:szCs w:val="28"/>
        </w:rPr>
        <w:t>Serviceplatformen</w:t>
      </w:r>
      <w:proofErr w:type="spellEnd"/>
    </w:p>
    <w:p w14:paraId="632E9736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0D6BE004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7E7DB46B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377F6B33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2E4066F5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77BAA043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4DA333AF" w14:textId="77777777" w:rsidR="0091229A" w:rsidRPr="00B60F6B" w:rsidRDefault="0091229A">
      <w:pPr>
        <w:jc w:val="right"/>
        <w:rPr>
          <w:rFonts w:ascii="Arial" w:hAnsi="Arial"/>
          <w:b/>
          <w:bCs/>
          <w:sz w:val="28"/>
          <w:szCs w:val="28"/>
        </w:rPr>
      </w:pPr>
    </w:p>
    <w:p w14:paraId="327C2554" w14:textId="2EFDE71C" w:rsidR="0038778B" w:rsidRDefault="0038778B" w:rsidP="0038778B">
      <w:pPr>
        <w:pStyle w:val="BodyText"/>
      </w:pPr>
    </w:p>
    <w:p w14:paraId="5D97DF2F" w14:textId="2659F464" w:rsidR="0040286D" w:rsidRDefault="0040286D" w:rsidP="0038778B">
      <w:pPr>
        <w:pStyle w:val="BodyText"/>
      </w:pPr>
    </w:p>
    <w:p w14:paraId="6401681C" w14:textId="0C3FB594" w:rsidR="0040286D" w:rsidRDefault="0040286D" w:rsidP="0038778B">
      <w:pPr>
        <w:pStyle w:val="BodyText"/>
      </w:pPr>
    </w:p>
    <w:p w14:paraId="032598E1" w14:textId="5180C478" w:rsidR="0040286D" w:rsidRDefault="0040286D" w:rsidP="0038778B">
      <w:pPr>
        <w:pStyle w:val="BodyText"/>
      </w:pPr>
    </w:p>
    <w:p w14:paraId="53FE047D" w14:textId="7A67BEA7" w:rsidR="0040286D" w:rsidRDefault="0040286D" w:rsidP="0038778B">
      <w:pPr>
        <w:pStyle w:val="BodyText"/>
      </w:pPr>
    </w:p>
    <w:p w14:paraId="790A13FC" w14:textId="331C2ADF" w:rsidR="0040286D" w:rsidRDefault="0040286D" w:rsidP="0038778B">
      <w:pPr>
        <w:pStyle w:val="BodyText"/>
      </w:pPr>
    </w:p>
    <w:p w14:paraId="5AA5801B" w14:textId="219CFB9C" w:rsidR="0040286D" w:rsidRDefault="0040286D" w:rsidP="0038778B">
      <w:pPr>
        <w:pStyle w:val="BodyText"/>
      </w:pPr>
    </w:p>
    <w:p w14:paraId="1E6D6578" w14:textId="519EB835" w:rsidR="0040286D" w:rsidRDefault="0040286D" w:rsidP="0038778B">
      <w:pPr>
        <w:pStyle w:val="BodyText"/>
      </w:pPr>
    </w:p>
    <w:p w14:paraId="510DB9B8" w14:textId="03AAC84F" w:rsidR="0040286D" w:rsidRDefault="0040286D" w:rsidP="0038778B">
      <w:pPr>
        <w:pStyle w:val="BodyText"/>
      </w:pPr>
    </w:p>
    <w:p w14:paraId="49D32EBA" w14:textId="7D38CEC7" w:rsidR="0040286D" w:rsidRDefault="0040286D" w:rsidP="0038778B">
      <w:pPr>
        <w:pStyle w:val="BodyText"/>
      </w:pPr>
    </w:p>
    <w:p w14:paraId="07619804" w14:textId="46117E56" w:rsidR="0040286D" w:rsidRDefault="0040286D" w:rsidP="0038778B">
      <w:pPr>
        <w:pStyle w:val="BodyText"/>
      </w:pPr>
    </w:p>
    <w:p w14:paraId="28287B84" w14:textId="7E938E87" w:rsidR="0040286D" w:rsidRDefault="0040286D" w:rsidP="0038778B">
      <w:pPr>
        <w:pStyle w:val="BodyText"/>
      </w:pPr>
    </w:p>
    <w:p w14:paraId="7DCFCDA5" w14:textId="77777777" w:rsidR="0040286D" w:rsidRPr="0038778B" w:rsidRDefault="0040286D" w:rsidP="0038778B">
      <w:pPr>
        <w:pStyle w:val="BodyText"/>
      </w:pPr>
    </w:p>
    <w:p w14:paraId="4251E60D" w14:textId="7036D06D" w:rsidR="0040286D" w:rsidRPr="0040286D" w:rsidRDefault="006C0A4F" w:rsidP="0040286D">
      <w:pPr>
        <w:pStyle w:val="HeadingB"/>
      </w:pPr>
      <w:bookmarkStart w:id="0" w:name="_Toc6398647"/>
      <w:bookmarkStart w:id="1" w:name="_Toc41304243"/>
      <w:bookmarkStart w:id="2" w:name="_Toc527551268"/>
      <w:r w:rsidRPr="0048256A">
        <w:lastRenderedPageBreak/>
        <w:t>Version history</w:t>
      </w:r>
      <w:bookmarkEnd w:id="0"/>
      <w:bookmarkEnd w:id="1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0"/>
        <w:gridCol w:w="937"/>
        <w:gridCol w:w="1419"/>
        <w:gridCol w:w="5646"/>
        <w:gridCol w:w="870"/>
        <w:tblGridChange w:id="3">
          <w:tblGrid>
            <w:gridCol w:w="760"/>
            <w:gridCol w:w="937"/>
            <w:gridCol w:w="1419"/>
            <w:gridCol w:w="5646"/>
            <w:gridCol w:w="870"/>
          </w:tblGrid>
        </w:tblGridChange>
      </w:tblGrid>
      <w:tr w:rsidR="000D6CB7" w:rsidRPr="002A5B8A" w14:paraId="7FB1AB40" w14:textId="77777777" w:rsidTr="0040286D">
        <w:trPr>
          <w:cantSplit/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6379A811" w14:textId="77777777" w:rsidR="00894F8A" w:rsidRPr="002A5B8A" w:rsidRDefault="00894F8A" w:rsidP="007332F1">
            <w:pPr>
              <w:pStyle w:val="TableHeading"/>
              <w:jc w:val="left"/>
              <w:rPr>
                <w:sz w:val="18"/>
                <w:szCs w:val="18"/>
                <w:lang w:val="da-DK"/>
              </w:rPr>
            </w:pPr>
            <w:r w:rsidRPr="002A5B8A">
              <w:rPr>
                <w:sz w:val="18"/>
                <w:szCs w:val="18"/>
                <w:lang w:val="da-DK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4D318791" w14:textId="030D2A2B" w:rsidR="00894F8A" w:rsidRPr="002A5B8A" w:rsidRDefault="00894F8A" w:rsidP="007332F1">
            <w:pPr>
              <w:pStyle w:val="TableHeading"/>
              <w:jc w:val="lef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Date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002A9507" w14:textId="2C65B148" w:rsidR="00894F8A" w:rsidRPr="002A5B8A" w:rsidRDefault="00894F8A" w:rsidP="007332F1">
            <w:pPr>
              <w:pStyle w:val="TableHeading"/>
              <w:jc w:val="lef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Editor</w:t>
            </w:r>
          </w:p>
        </w:tc>
        <w:tc>
          <w:tcPr>
            <w:tcW w:w="5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CA3EEBA" w14:textId="3A5DEACA" w:rsidR="00894F8A" w:rsidRPr="002A5B8A" w:rsidRDefault="00894F8A" w:rsidP="007332F1">
            <w:pPr>
              <w:pStyle w:val="TableHeading"/>
              <w:jc w:val="lef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Summary of changes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380A56D3" w14:textId="2EE7E61D" w:rsidR="00894F8A" w:rsidRPr="002A5B8A" w:rsidRDefault="00894F8A" w:rsidP="007332F1">
            <w:pPr>
              <w:pStyle w:val="TableHeading"/>
              <w:jc w:val="lef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Changes marked</w:t>
            </w:r>
          </w:p>
        </w:tc>
      </w:tr>
      <w:tr w:rsidR="0040286D" w:rsidRPr="0040286D" w14:paraId="21C1A362" w14:textId="77777777" w:rsidTr="0040286D">
        <w:trPr>
          <w:cantSplit/>
        </w:trPr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5E03A4D8" w14:textId="782C1318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4CD7D034" w14:textId="4EBCD5EB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</w:rPr>
              <w:t>07-jun-2018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0E5B3DA6" w14:textId="6A8B0CA9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</w:rPr>
              <w:t>HSC</w:t>
            </w:r>
          </w:p>
        </w:tc>
        <w:tc>
          <w:tcPr>
            <w:tcW w:w="5646" w:type="dxa"/>
            <w:tcBorders>
              <w:left w:val="single" w:sz="2" w:space="0" w:color="000000"/>
            </w:tcBorders>
            <w:shd w:val="clear" w:color="auto" w:fill="auto"/>
          </w:tcPr>
          <w:p w14:paraId="5D58CC37" w14:textId="315A591C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</w:rPr>
              <w:t>Changelog added</w:t>
            </w:r>
          </w:p>
        </w:tc>
        <w:tc>
          <w:tcPr>
            <w:tcW w:w="87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29F3BB0" w14:textId="74F3FA50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</w:p>
        </w:tc>
      </w:tr>
      <w:tr w:rsidR="0040286D" w:rsidRPr="0040286D" w14:paraId="18D9F9DC" w14:textId="77777777" w:rsidTr="0040286D">
        <w:trPr>
          <w:cantSplit/>
        </w:trPr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54ECA4B0" w14:textId="77777777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1576D054" w14:textId="26E49185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</w:rPr>
              <w:t>01-aug-2018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0A22D892" w14:textId="5C9B4BB6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  <w:r w:rsidRPr="0040286D">
              <w:rPr>
                <w:sz w:val="18"/>
                <w:szCs w:val="18"/>
              </w:rPr>
              <w:t>MATGS</w:t>
            </w:r>
          </w:p>
        </w:tc>
        <w:tc>
          <w:tcPr>
            <w:tcW w:w="5646" w:type="dxa"/>
            <w:tcBorders>
              <w:left w:val="single" w:sz="2" w:space="0" w:color="000000"/>
            </w:tcBorders>
            <w:shd w:val="clear" w:color="auto" w:fill="auto"/>
          </w:tcPr>
          <w:p w14:paraId="75DB1966" w14:textId="28526C07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</w:rPr>
              <w:t>Cleaned and approved</w:t>
            </w:r>
          </w:p>
        </w:tc>
        <w:tc>
          <w:tcPr>
            <w:tcW w:w="87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16A5F61" w14:textId="77777777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</w:p>
        </w:tc>
      </w:tr>
      <w:tr w:rsidR="0040286D" w:rsidRPr="0040286D" w14:paraId="4195E5D4" w14:textId="77777777" w:rsidTr="0040286D">
        <w:trPr>
          <w:cantSplit/>
        </w:trPr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4AF7C1C0" w14:textId="65F65BA0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  <w:lang w:val="da-DK"/>
              </w:rPr>
              <w:t>1.18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</w:tcPr>
          <w:p w14:paraId="1DD0B061" w14:textId="6CE18E06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  <w:r w:rsidRPr="0040286D">
              <w:rPr>
                <w:sz w:val="18"/>
                <w:szCs w:val="18"/>
                <w:lang w:val="da-DK"/>
              </w:rPr>
              <w:t>01-aug-2018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6A0B339B" w14:textId="77777777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5646" w:type="dxa"/>
            <w:tcBorders>
              <w:left w:val="single" w:sz="2" w:space="0" w:color="000000"/>
            </w:tcBorders>
            <w:shd w:val="clear" w:color="auto" w:fill="auto"/>
          </w:tcPr>
          <w:p w14:paraId="4AC7AE41" w14:textId="2A6983F2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  <w:r w:rsidRPr="0040286D">
              <w:rPr>
                <w:sz w:val="18"/>
                <w:szCs w:val="18"/>
              </w:rPr>
              <w:t>This version transitioned from SSE to IBM</w:t>
            </w:r>
          </w:p>
        </w:tc>
        <w:tc>
          <w:tcPr>
            <w:tcW w:w="87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974D17F" w14:textId="2CF7B3DB" w:rsidR="0040286D" w:rsidRPr="0040286D" w:rsidRDefault="0040286D" w:rsidP="0040286D">
            <w:pPr>
              <w:pStyle w:val="TableContents"/>
              <w:rPr>
                <w:color w:val="4472C4" w:themeColor="accent1"/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  <w:lang w:val="da-DK"/>
              </w:rPr>
              <w:t>No</w:t>
            </w:r>
          </w:p>
        </w:tc>
      </w:tr>
      <w:tr w:rsidR="0040286D" w:rsidRPr="0040286D" w14:paraId="21B068FE" w14:textId="77777777" w:rsidTr="00B43ECC">
        <w:tblPrEx>
          <w:tblW w:w="0" w:type="auto"/>
          <w:tbl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blBorders>
          <w:tblCellMar>
            <w:top w:w="55" w:type="dxa"/>
            <w:left w:w="54" w:type="dxa"/>
            <w:bottom w:w="55" w:type="dxa"/>
            <w:right w:w="55" w:type="dxa"/>
          </w:tblCellMar>
          <w:tblPrExChange w:id="4" w:author="Lalitha Veerla" w:date="2022-05-11T13:09:00Z">
            <w:tblPrEx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Ex>
          </w:tblPrExChange>
        </w:tblPrEx>
        <w:trPr>
          <w:cantSplit/>
          <w:trPrChange w:id="5" w:author="Lalitha Veerla" w:date="2022-05-11T13:09:00Z">
            <w:trPr>
              <w:cantSplit/>
            </w:trPr>
          </w:trPrChange>
        </w:trPr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PrChange w:id="6" w:author="Lalitha Veerla" w:date="2022-05-11T13:09:00Z">
              <w:tcPr>
                <w:tcW w:w="0" w:type="auto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</w:tcPrChange>
          </w:tcPr>
          <w:p w14:paraId="707BA094" w14:textId="1577D938" w:rsidR="0040286D" w:rsidRPr="0040286D" w:rsidRDefault="0040286D" w:rsidP="0040286D">
            <w:pPr>
              <w:pStyle w:val="TableContents"/>
              <w:rPr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  <w:lang w:val="da-DK"/>
              </w:rPr>
              <w:t>1.19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PrChange w:id="7" w:author="Lalitha Veerla" w:date="2022-05-11T13:09:00Z">
              <w:tcPr>
                <w:tcW w:w="0" w:type="auto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</w:tcPrChange>
          </w:tcPr>
          <w:p w14:paraId="51CC4F8A" w14:textId="395CACE7" w:rsidR="0040286D" w:rsidRPr="0040286D" w:rsidRDefault="0040286D" w:rsidP="0040286D">
            <w:pPr>
              <w:pStyle w:val="TableContents"/>
              <w:rPr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  <w:lang w:val="da-DK"/>
              </w:rPr>
              <w:t>25-may-2020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  <w:tcPrChange w:id="8" w:author="Lalitha Veerla" w:date="2022-05-11T13:09:00Z">
              <w:tcPr>
                <w:tcW w:w="1419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</w:tcPrChange>
          </w:tcPr>
          <w:p w14:paraId="2614520D" w14:textId="1EEE46EB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  <w:r w:rsidRPr="0040286D">
              <w:rPr>
                <w:sz w:val="18"/>
                <w:szCs w:val="18"/>
                <w:lang w:val="da-DK"/>
              </w:rPr>
              <w:t>Josefine Waage</w:t>
            </w:r>
          </w:p>
        </w:tc>
        <w:tc>
          <w:tcPr>
            <w:tcW w:w="5646" w:type="dxa"/>
            <w:tcBorders>
              <w:left w:val="single" w:sz="2" w:space="0" w:color="000000"/>
            </w:tcBorders>
            <w:shd w:val="clear" w:color="auto" w:fill="auto"/>
            <w:tcPrChange w:id="9" w:author="Lalitha Veerla" w:date="2022-05-11T13:09:00Z">
              <w:tcPr>
                <w:tcW w:w="5646" w:type="dxa"/>
                <w:tcBorders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</w:tcPrChange>
          </w:tcPr>
          <w:p w14:paraId="749C8C4B" w14:textId="36235BB2" w:rsidR="0040286D" w:rsidRPr="0040286D" w:rsidRDefault="0040286D" w:rsidP="0040286D">
            <w:pPr>
              <w:pStyle w:val="TableContents"/>
              <w:rPr>
                <w:sz w:val="18"/>
                <w:szCs w:val="18"/>
              </w:rPr>
            </w:pPr>
            <w:r w:rsidRPr="0040286D">
              <w:rPr>
                <w:sz w:val="18"/>
                <w:szCs w:val="18"/>
              </w:rPr>
              <w:t>Reformatted to IBM template</w:t>
            </w:r>
          </w:p>
        </w:tc>
        <w:tc>
          <w:tcPr>
            <w:tcW w:w="87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PrChange w:id="10" w:author="Lalitha Veerla" w:date="2022-05-11T13:09:00Z">
              <w:tcPr>
                <w:tcW w:w="870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</w:tcPrChange>
          </w:tcPr>
          <w:p w14:paraId="34BF15B4" w14:textId="05818998" w:rsidR="0040286D" w:rsidRPr="0040286D" w:rsidRDefault="0040286D" w:rsidP="0040286D">
            <w:pPr>
              <w:pStyle w:val="TableContents"/>
              <w:rPr>
                <w:sz w:val="18"/>
                <w:szCs w:val="18"/>
                <w:lang w:val="da-DK"/>
              </w:rPr>
            </w:pPr>
            <w:r w:rsidRPr="0040286D">
              <w:rPr>
                <w:sz w:val="18"/>
                <w:szCs w:val="18"/>
                <w:lang w:val="da-DK"/>
              </w:rPr>
              <w:t>No</w:t>
            </w:r>
          </w:p>
        </w:tc>
      </w:tr>
      <w:tr w:rsidR="00B43ECC" w:rsidRPr="0040286D" w14:paraId="203961FF" w14:textId="77777777" w:rsidTr="0040286D">
        <w:trPr>
          <w:cantSplit/>
          <w:ins w:id="11" w:author="Lalitha Veerla" w:date="2022-05-11T13:09:00Z"/>
        </w:trPr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040148" w14:textId="3D7D7B62" w:rsidR="00B43ECC" w:rsidRPr="0040286D" w:rsidRDefault="00B43ECC" w:rsidP="0040286D">
            <w:pPr>
              <w:pStyle w:val="TableContents"/>
              <w:rPr>
                <w:ins w:id="12" w:author="Lalitha Veerla" w:date="2022-05-11T13:09:00Z"/>
                <w:sz w:val="18"/>
                <w:szCs w:val="18"/>
                <w:lang w:val="da-DK"/>
              </w:rPr>
            </w:pPr>
            <w:ins w:id="13" w:author="Lalitha Veerla" w:date="2022-05-11T13:11:00Z">
              <w:r>
                <w:rPr>
                  <w:sz w:val="18"/>
                  <w:szCs w:val="18"/>
                  <w:lang w:val="da-DK"/>
                </w:rPr>
                <w:t>1.20</w:t>
              </w:r>
            </w:ins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B21F31" w14:textId="45F4E9FC" w:rsidR="00B43ECC" w:rsidRPr="0040286D" w:rsidRDefault="00B43ECC" w:rsidP="0040286D">
            <w:pPr>
              <w:pStyle w:val="TableContents"/>
              <w:rPr>
                <w:ins w:id="14" w:author="Lalitha Veerla" w:date="2022-05-11T13:09:00Z"/>
                <w:sz w:val="18"/>
                <w:szCs w:val="18"/>
                <w:lang w:val="da-DK"/>
              </w:rPr>
            </w:pPr>
            <w:ins w:id="15" w:author="Lalitha Veerla" w:date="2022-05-11T13:12:00Z">
              <w:r>
                <w:rPr>
                  <w:sz w:val="18"/>
                  <w:szCs w:val="18"/>
                  <w:lang w:val="da-DK"/>
                </w:rPr>
                <w:t>05-05-2022</w:t>
              </w:r>
            </w:ins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37457" w14:textId="64D3257D" w:rsidR="00B43ECC" w:rsidRPr="0040286D" w:rsidRDefault="00B43ECC" w:rsidP="0040286D">
            <w:pPr>
              <w:pStyle w:val="TableContents"/>
              <w:rPr>
                <w:ins w:id="16" w:author="Lalitha Veerla" w:date="2022-05-11T13:09:00Z"/>
                <w:sz w:val="18"/>
                <w:szCs w:val="18"/>
                <w:lang w:val="da-DK"/>
              </w:rPr>
            </w:pPr>
            <w:ins w:id="17" w:author="Lalitha Veerla" w:date="2022-05-11T13:11:00Z">
              <w:r>
                <w:rPr>
                  <w:sz w:val="18"/>
                  <w:szCs w:val="18"/>
                  <w:lang w:val="da-DK"/>
                </w:rPr>
                <w:t>Lalitha Madhavi Veerla</w:t>
              </w:r>
            </w:ins>
          </w:p>
        </w:tc>
        <w:tc>
          <w:tcPr>
            <w:tcW w:w="5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309C4" w14:textId="171ECEAF" w:rsidR="00B43ECC" w:rsidRPr="0040286D" w:rsidRDefault="00B43ECC" w:rsidP="0040286D">
            <w:pPr>
              <w:pStyle w:val="TableContents"/>
              <w:rPr>
                <w:ins w:id="18" w:author="Lalitha Veerla" w:date="2022-05-11T13:09:00Z"/>
                <w:sz w:val="18"/>
                <w:szCs w:val="18"/>
              </w:rPr>
            </w:pPr>
            <w:ins w:id="19" w:author="Lalitha Veerla" w:date="2022-05-11T13:09:00Z">
              <w:r>
                <w:rPr>
                  <w:sz w:val="18"/>
                  <w:szCs w:val="18"/>
                </w:rPr>
                <w:t>A</w:t>
              </w:r>
              <w:r w:rsidRPr="00B43ECC">
                <w:rPr>
                  <w:sz w:val="18"/>
                  <w:szCs w:val="18"/>
                </w:rPr>
                <w:t xml:space="preserve">dded </w:t>
              </w:r>
              <w:proofErr w:type="spellStart"/>
              <w:r w:rsidRPr="00B43ECC">
                <w:rPr>
                  <w:sz w:val="18"/>
                  <w:szCs w:val="18"/>
                </w:rPr>
                <w:t>adresseUUID</w:t>
              </w:r>
              <w:proofErr w:type="spellEnd"/>
              <w:r w:rsidRPr="00B43ECC">
                <w:rPr>
                  <w:sz w:val="18"/>
                  <w:szCs w:val="18"/>
                </w:rPr>
                <w:t xml:space="preserve"> - </w:t>
              </w:r>
              <w:proofErr w:type="spellStart"/>
              <w:r w:rsidRPr="00B43ECC">
                <w:rPr>
                  <w:sz w:val="18"/>
                  <w:szCs w:val="18"/>
                </w:rPr>
                <w:t>Personaktadr.ADRESSE_UUID</w:t>
              </w:r>
              <w:proofErr w:type="spellEnd"/>
              <w:r w:rsidRPr="00B43ECC">
                <w:rPr>
                  <w:sz w:val="18"/>
                  <w:szCs w:val="18"/>
                </w:rPr>
                <w:t xml:space="preserve"> to 5. Mapping to </w:t>
              </w:r>
              <w:proofErr w:type="spellStart"/>
              <w:r w:rsidRPr="00B43ECC">
                <w:rPr>
                  <w:sz w:val="18"/>
                  <w:szCs w:val="18"/>
                </w:rPr>
                <w:t>Datamodel</w:t>
              </w:r>
            </w:ins>
            <w:proofErr w:type="spellEnd"/>
            <w:ins w:id="20" w:author="Lalitha Veerla" w:date="2022-05-11T13:12:00Z">
              <w:r>
                <w:rPr>
                  <w:sz w:val="18"/>
                  <w:szCs w:val="18"/>
                </w:rPr>
                <w:t xml:space="preserve"> (Page 8)</w:t>
              </w:r>
            </w:ins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4A8E14" w14:textId="73374B77" w:rsidR="00B43ECC" w:rsidRPr="0040286D" w:rsidRDefault="00B43ECC" w:rsidP="0040286D">
            <w:pPr>
              <w:pStyle w:val="TableContents"/>
              <w:rPr>
                <w:ins w:id="21" w:author="Lalitha Veerla" w:date="2022-05-11T13:09:00Z"/>
                <w:sz w:val="18"/>
                <w:szCs w:val="18"/>
                <w:lang w:val="da-DK"/>
              </w:rPr>
            </w:pPr>
            <w:ins w:id="22" w:author="Lalitha Veerla" w:date="2022-05-11T13:11:00Z">
              <w:r>
                <w:rPr>
                  <w:sz w:val="18"/>
                  <w:szCs w:val="18"/>
                  <w:lang w:val="da-DK"/>
                </w:rPr>
                <w:t>Yes</w:t>
              </w:r>
            </w:ins>
          </w:p>
        </w:tc>
      </w:tr>
    </w:tbl>
    <w:p w14:paraId="58AAA439" w14:textId="77777777" w:rsidR="004376AA" w:rsidRPr="0048256A" w:rsidRDefault="006C0A4F" w:rsidP="004376AA">
      <w:pPr>
        <w:pStyle w:val="HeadingB"/>
      </w:pPr>
      <w:bookmarkStart w:id="23" w:name="_Toc41304244"/>
      <w:r w:rsidRPr="0048256A">
        <w:t>Open Points</w:t>
      </w:r>
      <w:bookmarkEnd w:id="23"/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8"/>
        <w:gridCol w:w="1135"/>
        <w:gridCol w:w="1017"/>
        <w:gridCol w:w="4808"/>
        <w:gridCol w:w="1824"/>
      </w:tblGrid>
      <w:tr w:rsidR="00AC2D27" w:rsidRPr="000D6CB7" w14:paraId="795E1846" w14:textId="77777777" w:rsidTr="000D6CB7">
        <w:trPr>
          <w:cantSplit/>
          <w:tblHeader/>
        </w:trPr>
        <w:tc>
          <w:tcPr>
            <w:tcW w:w="4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256B073C" w14:textId="5380E856" w:rsidR="004376AA" w:rsidRPr="000D6CB7" w:rsidRDefault="006C0A4F" w:rsidP="004376AA">
            <w:pPr>
              <w:pStyle w:val="TableHeading"/>
              <w:jc w:val="left"/>
              <w:rPr>
                <w:sz w:val="18"/>
                <w:szCs w:val="18"/>
              </w:rPr>
            </w:pPr>
            <w:r w:rsidRPr="000D6CB7">
              <w:rPr>
                <w:sz w:val="18"/>
                <w:szCs w:val="18"/>
              </w:rPr>
              <w:t xml:space="preserve">Date </w:t>
            </w:r>
            <w:r w:rsidR="0047284B" w:rsidRPr="000D6CB7">
              <w:rPr>
                <w:sz w:val="18"/>
                <w:szCs w:val="18"/>
              </w:rPr>
              <w:t>raised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6014B30" w14:textId="77777777" w:rsidR="004376AA" w:rsidRPr="000D6CB7" w:rsidRDefault="006C0A4F" w:rsidP="004376AA">
            <w:pPr>
              <w:pStyle w:val="TableHeading"/>
              <w:jc w:val="left"/>
              <w:rPr>
                <w:sz w:val="18"/>
                <w:szCs w:val="18"/>
              </w:rPr>
            </w:pPr>
            <w:r w:rsidRPr="000D6CB7">
              <w:rPr>
                <w:sz w:val="18"/>
                <w:szCs w:val="18"/>
              </w:rPr>
              <w:t>Raised by</w:t>
            </w:r>
          </w:p>
        </w:tc>
        <w:tc>
          <w:tcPr>
            <w:tcW w:w="5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4AAE215E" w14:textId="77777777" w:rsidR="004376AA" w:rsidRPr="000D6CB7" w:rsidRDefault="006C0A4F" w:rsidP="004376AA">
            <w:pPr>
              <w:pStyle w:val="TableHeading"/>
              <w:jc w:val="left"/>
              <w:rPr>
                <w:sz w:val="18"/>
                <w:szCs w:val="18"/>
              </w:rPr>
            </w:pPr>
            <w:r w:rsidRPr="000D6CB7">
              <w:rPr>
                <w:sz w:val="18"/>
                <w:szCs w:val="18"/>
              </w:rPr>
              <w:t>Status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1542DE14" w14:textId="77777777" w:rsidR="004376AA" w:rsidRPr="000D6CB7" w:rsidRDefault="006C0A4F" w:rsidP="004376AA">
            <w:pPr>
              <w:pStyle w:val="TableHeading"/>
              <w:jc w:val="left"/>
              <w:rPr>
                <w:sz w:val="18"/>
                <w:szCs w:val="18"/>
              </w:rPr>
            </w:pPr>
            <w:r w:rsidRPr="000D6CB7">
              <w:rPr>
                <w:sz w:val="18"/>
                <w:szCs w:val="18"/>
              </w:rPr>
              <w:t>Summary of Open Points</w:t>
            </w:r>
          </w:p>
        </w:tc>
        <w:tc>
          <w:tcPr>
            <w:tcW w:w="9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414E7151" w14:textId="77777777" w:rsidR="004376AA" w:rsidRPr="000D6CB7" w:rsidRDefault="006C0A4F" w:rsidP="004376AA">
            <w:pPr>
              <w:pStyle w:val="TableHeading"/>
              <w:jc w:val="left"/>
              <w:rPr>
                <w:sz w:val="18"/>
                <w:szCs w:val="18"/>
              </w:rPr>
            </w:pPr>
            <w:r w:rsidRPr="000D6CB7">
              <w:rPr>
                <w:sz w:val="18"/>
                <w:szCs w:val="18"/>
              </w:rPr>
              <w:t>Resolution</w:t>
            </w:r>
          </w:p>
        </w:tc>
      </w:tr>
      <w:tr w:rsidR="0040286D" w:rsidRPr="000D6CB7" w14:paraId="62767D23" w14:textId="77777777" w:rsidTr="000D6CB7">
        <w:trPr>
          <w:cantSplit/>
        </w:trPr>
        <w:tc>
          <w:tcPr>
            <w:tcW w:w="44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D62C31" w14:textId="348FEF22" w:rsidR="0040286D" w:rsidRPr="000D6CB7" w:rsidRDefault="0040286D" w:rsidP="0040286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</w:t>
            </w:r>
            <w:proofErr w:type="spellStart"/>
            <w:proofErr w:type="gramStart"/>
            <w:r>
              <w:rPr>
                <w:sz w:val="18"/>
                <w:szCs w:val="18"/>
              </w:rPr>
              <w:t>may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2020</w:t>
            </w:r>
          </w:p>
        </w:tc>
        <w:tc>
          <w:tcPr>
            <w:tcW w:w="58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A29E5" w14:textId="45342485" w:rsidR="0040286D" w:rsidRPr="000D6CB7" w:rsidRDefault="0040286D" w:rsidP="0040286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Josefine </w:t>
            </w:r>
            <w:proofErr w:type="spellStart"/>
            <w:r>
              <w:rPr>
                <w:sz w:val="18"/>
                <w:szCs w:val="18"/>
              </w:rPr>
              <w:t>Waage</w:t>
            </w:r>
            <w:proofErr w:type="spellEnd"/>
          </w:p>
        </w:tc>
        <w:tc>
          <w:tcPr>
            <w:tcW w:w="52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604B8" w14:textId="63953D58" w:rsidR="0040286D" w:rsidRPr="000D6CB7" w:rsidRDefault="0040286D" w:rsidP="0040286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  <w:tc>
          <w:tcPr>
            <w:tcW w:w="249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FC81C" w14:textId="6F5F367A" w:rsidR="0040286D" w:rsidRPr="000D6CB7" w:rsidRDefault="0040286D" w:rsidP="0040286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document has been reformatted to IBM </w:t>
            </w:r>
            <w:proofErr w:type="gramStart"/>
            <w:r>
              <w:rPr>
                <w:sz w:val="18"/>
                <w:szCs w:val="18"/>
              </w:rPr>
              <w:t>template</w:t>
            </w:r>
            <w:proofErr w:type="gramEnd"/>
            <w:r>
              <w:rPr>
                <w:sz w:val="18"/>
                <w:szCs w:val="18"/>
              </w:rPr>
              <w:t xml:space="preserve"> but the content has not been updated. </w:t>
            </w:r>
            <w:proofErr w:type="gramStart"/>
            <w:r>
              <w:rPr>
                <w:sz w:val="18"/>
                <w:szCs w:val="18"/>
              </w:rPr>
              <w:t>Specifically</w:t>
            </w:r>
            <w:proofErr w:type="gramEnd"/>
            <w:r>
              <w:rPr>
                <w:sz w:val="18"/>
                <w:szCs w:val="18"/>
              </w:rPr>
              <w:t xml:space="preserve"> it has not been checked whether the current contents meets the definition of a detailed design (document type 17 in the SP-G contract/appendix 4). This should be checked when doing any future updates.</w:t>
            </w:r>
          </w:p>
        </w:tc>
        <w:tc>
          <w:tcPr>
            <w:tcW w:w="94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2C95AA" w14:textId="3CDA9FAA" w:rsidR="0040286D" w:rsidRPr="000D6CB7" w:rsidRDefault="0040286D" w:rsidP="0040286D">
            <w:pPr>
              <w:pStyle w:val="TableContents"/>
              <w:jc w:val="center"/>
              <w:rPr>
                <w:sz w:val="18"/>
                <w:szCs w:val="18"/>
              </w:rPr>
            </w:pPr>
          </w:p>
        </w:tc>
      </w:tr>
    </w:tbl>
    <w:p w14:paraId="24B1410F" w14:textId="3797D4CB" w:rsidR="006735FF" w:rsidRPr="0048256A" w:rsidRDefault="00573590" w:rsidP="006735FF">
      <w:pPr>
        <w:pStyle w:val="Heading2"/>
        <w:numPr>
          <w:ilvl w:val="0"/>
          <w:numId w:val="0"/>
        </w:numPr>
      </w:pPr>
      <w:bookmarkStart w:id="24" w:name="_Toc41304245"/>
      <w:bookmarkEnd w:id="2"/>
      <w:r>
        <w:t>Document r</w:t>
      </w:r>
      <w:r w:rsidR="006735FF">
        <w:t>eference</w:t>
      </w:r>
      <w:r>
        <w:t>s</w:t>
      </w:r>
      <w:bookmarkEnd w:id="24"/>
    </w:p>
    <w:p w14:paraId="3F19A7AB" w14:textId="08E1B2EF" w:rsidR="006735FF" w:rsidRDefault="006735FF" w:rsidP="006735FF">
      <w:pPr>
        <w:pStyle w:val="BodyText"/>
      </w:pPr>
      <w:r w:rsidRPr="0048256A">
        <w:t xml:space="preserve">This document </w:t>
      </w:r>
      <w:r w:rsidR="00573590">
        <w:t>refers</w:t>
      </w:r>
      <w:r w:rsidRPr="0048256A">
        <w:t xml:space="preserve"> the documents listed below. </w:t>
      </w:r>
      <w:r w:rsidR="00297A9E">
        <w:t xml:space="preserve">The indicated versions were </w:t>
      </w:r>
      <w:r w:rsidR="008D65E2">
        <w:t>referred</w:t>
      </w:r>
      <w:r w:rsidR="00297A9E">
        <w:t xml:space="preserve"> </w:t>
      </w:r>
      <w:r w:rsidR="008D65E2">
        <w:t>when editing</w:t>
      </w:r>
      <w:r w:rsidR="00297A9E">
        <w:t xml:space="preserve"> this document, </w:t>
      </w:r>
      <w:proofErr w:type="gramStart"/>
      <w:r w:rsidR="00297A9E">
        <w:t>i.e.</w:t>
      </w:r>
      <w:proofErr w:type="gramEnd"/>
      <w:r w:rsidR="00297A9E">
        <w:t xml:space="preserve"> changes in subsequent versions are not reflected in this document.</w:t>
      </w:r>
    </w:p>
    <w:tbl>
      <w:tblPr>
        <w:tblW w:w="963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6812"/>
        <w:gridCol w:w="1545"/>
      </w:tblGrid>
      <w:tr w:rsidR="00297A9E" w:rsidRPr="00B54A5F" w14:paraId="012E89E7" w14:textId="77777777" w:rsidTr="00F73122">
        <w:trPr>
          <w:cantSplit/>
          <w:trHeight w:val="259"/>
          <w:tblHeader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1F3803BF" w14:textId="77777777" w:rsidR="00297A9E" w:rsidRPr="00B54A5F" w:rsidRDefault="00297A9E" w:rsidP="007332F1">
            <w:pPr>
              <w:pStyle w:val="TableHeading"/>
              <w:jc w:val="left"/>
              <w:rPr>
                <w:lang w:val="da-DK"/>
              </w:rPr>
            </w:pPr>
            <w:r w:rsidRPr="00B54A5F">
              <w:rPr>
                <w:lang w:val="da-DK"/>
              </w:rPr>
              <w:t>Ref</w:t>
            </w:r>
            <w:r>
              <w:rPr>
                <w:lang w:val="da-DK"/>
              </w:rPr>
              <w:t>erence</w:t>
            </w:r>
          </w:p>
        </w:tc>
        <w:tc>
          <w:tcPr>
            <w:tcW w:w="6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42F4710E" w14:textId="4BF5DF7D" w:rsidR="00297A9E" w:rsidRPr="00B54A5F" w:rsidRDefault="00297A9E" w:rsidP="007332F1">
            <w:pPr>
              <w:pStyle w:val="TableHeading"/>
              <w:jc w:val="left"/>
              <w:rPr>
                <w:lang w:val="da-DK"/>
              </w:rPr>
            </w:pPr>
            <w:r>
              <w:rPr>
                <w:lang w:val="da-DK"/>
              </w:rPr>
              <w:t>Do</w:t>
            </w:r>
            <w:r w:rsidR="00B5520B">
              <w:rPr>
                <w:lang w:val="da-DK"/>
              </w:rPr>
              <w:t>c</w:t>
            </w:r>
            <w:r>
              <w:rPr>
                <w:lang w:val="da-DK"/>
              </w:rPr>
              <w:t>ument name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36A2088B" w14:textId="77777777" w:rsidR="00297A9E" w:rsidRPr="00B54A5F" w:rsidRDefault="00297A9E" w:rsidP="007332F1">
            <w:pPr>
              <w:pStyle w:val="TableHeading"/>
              <w:jc w:val="left"/>
              <w:rPr>
                <w:lang w:val="da-DK"/>
              </w:rPr>
            </w:pPr>
            <w:r w:rsidRPr="00B54A5F">
              <w:rPr>
                <w:lang w:val="da-DK"/>
              </w:rPr>
              <w:t>Version</w:t>
            </w:r>
          </w:p>
        </w:tc>
      </w:tr>
      <w:tr w:rsidR="00297A9E" w:rsidRPr="00B54A5F" w14:paraId="67371263" w14:textId="77777777" w:rsidTr="0040286D">
        <w:trPr>
          <w:cantSplit/>
          <w:trHeight w:val="27"/>
        </w:trPr>
        <w:tc>
          <w:tcPr>
            <w:tcW w:w="1276" w:type="dxa"/>
            <w:tcBorders>
              <w:left w:val="single" w:sz="2" w:space="0" w:color="000000"/>
            </w:tcBorders>
            <w:shd w:val="clear" w:color="auto" w:fill="auto"/>
          </w:tcPr>
          <w:p w14:paraId="583548E5" w14:textId="60E97B24" w:rsidR="00297A9E" w:rsidRPr="00B54A5F" w:rsidRDefault="0040286D" w:rsidP="007332F1">
            <w:pPr>
              <w:pStyle w:val="TableContents"/>
              <w:rPr>
                <w:lang w:val="da-DK"/>
              </w:rPr>
            </w:pPr>
            <w:r>
              <w:t>[DDD0002]</w:t>
            </w:r>
          </w:p>
        </w:tc>
        <w:tc>
          <w:tcPr>
            <w:tcW w:w="6812" w:type="dxa"/>
            <w:tcBorders>
              <w:left w:val="single" w:sz="2" w:space="0" w:color="000000"/>
            </w:tcBorders>
            <w:shd w:val="clear" w:color="auto" w:fill="auto"/>
          </w:tcPr>
          <w:p w14:paraId="0F3A4EC3" w14:textId="685FAE87" w:rsidR="00297A9E" w:rsidRPr="0040286D" w:rsidRDefault="0040286D" w:rsidP="007332F1">
            <w:pPr>
              <w:pStyle w:val="TableContents"/>
              <w:rPr>
                <w:iCs/>
              </w:rPr>
            </w:pPr>
            <w:r w:rsidRPr="0040286D">
              <w:rPr>
                <w:iCs/>
              </w:rPr>
              <w:t>SP-G DDD0002 CPR Replica</w:t>
            </w:r>
          </w:p>
        </w:tc>
        <w:tc>
          <w:tcPr>
            <w:tcW w:w="154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AEC52F3" w14:textId="77777777" w:rsidR="00297A9E" w:rsidRPr="0040286D" w:rsidRDefault="00297A9E" w:rsidP="007332F1">
            <w:pPr>
              <w:pStyle w:val="TableContents"/>
            </w:pPr>
          </w:p>
        </w:tc>
      </w:tr>
      <w:tr w:rsidR="0040286D" w:rsidRPr="00B54A5F" w14:paraId="139D1BE9" w14:textId="77777777" w:rsidTr="00F73122">
        <w:trPr>
          <w:cantSplit/>
          <w:trHeight w:val="27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0580C" w14:textId="1E75B21A" w:rsidR="0040286D" w:rsidRDefault="0040286D" w:rsidP="007332F1">
            <w:pPr>
              <w:pStyle w:val="TableContents"/>
            </w:pPr>
            <w:r>
              <w:t>[IFS0004]</w:t>
            </w:r>
          </w:p>
        </w:tc>
        <w:tc>
          <w:tcPr>
            <w:tcW w:w="6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2EABE9" w14:textId="12FA8F81" w:rsidR="0040286D" w:rsidRPr="0040286D" w:rsidRDefault="0040286D" w:rsidP="007332F1">
            <w:pPr>
              <w:pStyle w:val="TableContents"/>
              <w:rPr>
                <w:iCs/>
              </w:rPr>
            </w:pPr>
            <w:r w:rsidRPr="0040286D">
              <w:rPr>
                <w:iCs/>
              </w:rPr>
              <w:t>IFS0004 CPR Query Service (</w:t>
            </w:r>
            <w:proofErr w:type="spellStart"/>
            <w:r w:rsidRPr="0040286D">
              <w:rPr>
                <w:iCs/>
              </w:rPr>
              <w:t>Solr</w:t>
            </w:r>
            <w:proofErr w:type="spellEnd"/>
            <w:r w:rsidRPr="0040286D">
              <w:rPr>
                <w:iCs/>
              </w:rPr>
              <w:t>)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85E489" w14:textId="77777777" w:rsidR="0040286D" w:rsidRPr="0040286D" w:rsidRDefault="0040286D" w:rsidP="007332F1">
            <w:pPr>
              <w:pStyle w:val="TableContents"/>
            </w:pPr>
          </w:p>
        </w:tc>
      </w:tr>
    </w:tbl>
    <w:p w14:paraId="7EEE8382" w14:textId="77777777" w:rsidR="00297A9E" w:rsidRPr="0048256A" w:rsidRDefault="00297A9E" w:rsidP="006735FF">
      <w:pPr>
        <w:pStyle w:val="BodyText"/>
      </w:pPr>
    </w:p>
    <w:p w14:paraId="652253EB" w14:textId="2C8CF282" w:rsidR="00573590" w:rsidRPr="0048256A" w:rsidRDefault="00573590" w:rsidP="00573590">
      <w:pPr>
        <w:pStyle w:val="Heading2"/>
        <w:numPr>
          <w:ilvl w:val="0"/>
          <w:numId w:val="0"/>
        </w:numPr>
      </w:pPr>
      <w:bookmarkStart w:id="25" w:name="_Toc41304246"/>
      <w:r>
        <w:t>Document appendices</w:t>
      </w:r>
      <w:bookmarkEnd w:id="25"/>
    </w:p>
    <w:p w14:paraId="0E0BD76E" w14:textId="12270007" w:rsidR="008D65E2" w:rsidRPr="0040286D" w:rsidRDefault="00573590" w:rsidP="008D65E2">
      <w:pPr>
        <w:pStyle w:val="BodyText"/>
      </w:pPr>
      <w:r w:rsidRPr="0048256A">
        <w:t xml:space="preserve">This document </w:t>
      </w:r>
      <w:r>
        <w:t>has the following appendices</w:t>
      </w:r>
      <w:r w:rsidRPr="0048256A">
        <w:t xml:space="preserve">. </w:t>
      </w:r>
      <w:r w:rsidR="008D65E2">
        <w:t xml:space="preserve">The indicated versions were referred when editing this document, </w:t>
      </w:r>
      <w:proofErr w:type="gramStart"/>
      <w:r w:rsidR="008D65E2">
        <w:t>i.e.</w:t>
      </w:r>
      <w:proofErr w:type="gramEnd"/>
      <w:r w:rsidR="008D65E2">
        <w:t xml:space="preserve"> changes in subsequent versions are not reflected in this document.</w:t>
      </w:r>
    </w:p>
    <w:tbl>
      <w:tblPr>
        <w:tblW w:w="963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6812"/>
        <w:gridCol w:w="1545"/>
      </w:tblGrid>
      <w:tr w:rsidR="008D65E2" w:rsidRPr="00B54A5F" w14:paraId="7927D5A6" w14:textId="77777777" w:rsidTr="00F73122">
        <w:trPr>
          <w:cantSplit/>
          <w:trHeight w:val="259"/>
          <w:tblHeader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75440D8" w14:textId="77777777" w:rsidR="008D65E2" w:rsidRPr="00B54A5F" w:rsidRDefault="008D65E2" w:rsidP="007332F1">
            <w:pPr>
              <w:pStyle w:val="TableHeading"/>
              <w:jc w:val="left"/>
              <w:rPr>
                <w:lang w:val="da-DK"/>
              </w:rPr>
            </w:pPr>
            <w:r w:rsidRPr="00B54A5F">
              <w:rPr>
                <w:lang w:val="da-DK"/>
              </w:rPr>
              <w:t>Ref</w:t>
            </w:r>
            <w:r>
              <w:rPr>
                <w:lang w:val="da-DK"/>
              </w:rPr>
              <w:t>erence</w:t>
            </w:r>
          </w:p>
        </w:tc>
        <w:tc>
          <w:tcPr>
            <w:tcW w:w="6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6488CE9" w14:textId="3AA40ABE" w:rsidR="008D65E2" w:rsidRPr="00B54A5F" w:rsidRDefault="008D65E2" w:rsidP="007332F1">
            <w:pPr>
              <w:pStyle w:val="TableHeading"/>
              <w:jc w:val="left"/>
              <w:rPr>
                <w:lang w:val="da-DK"/>
              </w:rPr>
            </w:pPr>
            <w:r>
              <w:rPr>
                <w:lang w:val="da-DK"/>
              </w:rPr>
              <w:t>Dokument name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5852BCF5" w14:textId="77777777" w:rsidR="008D65E2" w:rsidRPr="00B54A5F" w:rsidRDefault="008D65E2" w:rsidP="007332F1">
            <w:pPr>
              <w:pStyle w:val="TableHeading"/>
              <w:jc w:val="left"/>
              <w:rPr>
                <w:lang w:val="da-DK"/>
              </w:rPr>
            </w:pPr>
            <w:r w:rsidRPr="00B54A5F">
              <w:rPr>
                <w:lang w:val="da-DK"/>
              </w:rPr>
              <w:t>Version</w:t>
            </w:r>
          </w:p>
        </w:tc>
      </w:tr>
      <w:tr w:rsidR="008D65E2" w:rsidRPr="00B54A5F" w14:paraId="3F897C81" w14:textId="77777777" w:rsidTr="00F73122">
        <w:trPr>
          <w:cantSplit/>
          <w:trHeight w:val="27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B0165A" w14:textId="77777777" w:rsidR="008D65E2" w:rsidRPr="00B54A5F" w:rsidRDefault="008D65E2" w:rsidP="007332F1">
            <w:pPr>
              <w:pStyle w:val="TableContents"/>
              <w:rPr>
                <w:lang w:val="da-DK"/>
              </w:rPr>
            </w:pPr>
          </w:p>
        </w:tc>
        <w:tc>
          <w:tcPr>
            <w:tcW w:w="6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56526F" w14:textId="77777777" w:rsidR="008D65E2" w:rsidRPr="00833245" w:rsidRDefault="008D65E2" w:rsidP="007332F1">
            <w:pPr>
              <w:pStyle w:val="TableContents"/>
              <w:rPr>
                <w:iCs/>
                <w:lang w:val="da-DK"/>
              </w:rPr>
            </w:pP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A56111" w14:textId="77777777" w:rsidR="008D65E2" w:rsidRPr="00B54A5F" w:rsidRDefault="008D65E2" w:rsidP="007332F1">
            <w:pPr>
              <w:pStyle w:val="TableContents"/>
              <w:rPr>
                <w:lang w:val="da-DK"/>
              </w:rPr>
            </w:pPr>
          </w:p>
        </w:tc>
      </w:tr>
    </w:tbl>
    <w:p w14:paraId="0B23528B" w14:textId="77777777" w:rsidR="00573590" w:rsidRPr="00573590" w:rsidRDefault="00573590">
      <w:pPr>
        <w:rPr>
          <w:rFonts w:ascii="Arial" w:hAnsi="Arial"/>
        </w:rPr>
      </w:pPr>
    </w:p>
    <w:p w14:paraId="335C78C7" w14:textId="77777777" w:rsidR="0091229A" w:rsidRPr="0048256A" w:rsidRDefault="006C0A4F">
      <w:pPr>
        <w:pStyle w:val="TOAHeading"/>
      </w:pPr>
      <w:r w:rsidRPr="0048256A">
        <w:lastRenderedPageBreak/>
        <w:t>Contents</w:t>
      </w:r>
    </w:p>
    <w:p w14:paraId="5E4FA882" w14:textId="5EEAA501" w:rsidR="0040286D" w:rsidRDefault="006C0A4F">
      <w:pPr>
        <w:pStyle w:val="TOC2"/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 w:rsidRPr="0048256A">
        <w:fldChar w:fldCharType="begin"/>
      </w:r>
      <w:r w:rsidRPr="0048256A">
        <w:instrText>TOC \f \o "1-3"</w:instrText>
      </w:r>
      <w:r w:rsidRPr="0048256A">
        <w:fldChar w:fldCharType="separate"/>
      </w:r>
      <w:r w:rsidR="0040286D">
        <w:rPr>
          <w:noProof/>
        </w:rPr>
        <w:t>Version history</w:t>
      </w:r>
      <w:r w:rsidR="0040286D">
        <w:rPr>
          <w:noProof/>
        </w:rPr>
        <w:tab/>
      </w:r>
      <w:r w:rsidR="0040286D">
        <w:rPr>
          <w:noProof/>
        </w:rPr>
        <w:fldChar w:fldCharType="begin"/>
      </w:r>
      <w:r w:rsidR="0040286D">
        <w:rPr>
          <w:noProof/>
        </w:rPr>
        <w:instrText xml:space="preserve"> PAGEREF _Toc41304243 \h </w:instrText>
      </w:r>
      <w:r w:rsidR="0040286D">
        <w:rPr>
          <w:noProof/>
        </w:rPr>
      </w:r>
      <w:r w:rsidR="0040286D">
        <w:rPr>
          <w:noProof/>
        </w:rPr>
        <w:fldChar w:fldCharType="separate"/>
      </w:r>
      <w:r w:rsidR="0040286D">
        <w:rPr>
          <w:noProof/>
        </w:rPr>
        <w:t>2</w:t>
      </w:r>
      <w:r w:rsidR="0040286D">
        <w:rPr>
          <w:noProof/>
        </w:rPr>
        <w:fldChar w:fldCharType="end"/>
      </w:r>
    </w:p>
    <w:p w14:paraId="31007A10" w14:textId="4FBD012E" w:rsidR="0040286D" w:rsidRDefault="0040286D">
      <w:pPr>
        <w:pStyle w:val="TOC2"/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Open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5794CC" w14:textId="4BB802E2" w:rsidR="0040286D" w:rsidRDefault="0040286D">
      <w:pPr>
        <w:pStyle w:val="TOC2"/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Document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F43FE9" w14:textId="7AFCB3B0" w:rsidR="0040286D" w:rsidRDefault="0040286D">
      <w:pPr>
        <w:pStyle w:val="TOC2"/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Document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449368" w14:textId="2FCEEFAD" w:rsidR="0040286D" w:rsidRDefault="0040286D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D7B462" w14:textId="27A289D0" w:rsidR="0040286D" w:rsidRDefault="0040286D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>
        <w:rPr>
          <w:noProof/>
        </w:rPr>
        <w:t>Solr Master 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2FBE8A" w14:textId="27CC4E71" w:rsidR="0040286D" w:rsidRDefault="0040286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>
        <w:rPr>
          <w:noProof/>
        </w:rPr>
        <w:t>Data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D6AAE" w14:textId="51668F59" w:rsidR="0040286D" w:rsidRDefault="0040286D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 w:rsidRPr="0040286D">
        <w:rPr>
          <w:noProof/>
          <w:lang w:val="da-DK"/>
        </w:rPr>
        <w:t>2.1.1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 w:rsidRPr="0040286D">
        <w:rPr>
          <w:noProof/>
          <w:lang w:val="da-DK"/>
        </w:rPr>
        <w:t>Resultat</w:t>
      </w:r>
      <w:r w:rsidRPr="0040286D">
        <w:rPr>
          <w:noProof/>
          <w:lang w:val="da-DK"/>
        </w:rPr>
        <w:tab/>
      </w:r>
      <w:r>
        <w:rPr>
          <w:noProof/>
        </w:rPr>
        <w:fldChar w:fldCharType="begin"/>
      </w:r>
      <w:r w:rsidRPr="0040286D">
        <w:rPr>
          <w:noProof/>
          <w:lang w:val="da-DK"/>
        </w:rPr>
        <w:instrText xml:space="preserve"> PAGEREF _Toc41304250 \h </w:instrText>
      </w:r>
      <w:r>
        <w:rPr>
          <w:noProof/>
        </w:rPr>
      </w:r>
      <w:r>
        <w:rPr>
          <w:noProof/>
        </w:rPr>
        <w:fldChar w:fldCharType="separate"/>
      </w:r>
      <w:r w:rsidRPr="0040286D">
        <w:rPr>
          <w:noProof/>
          <w:lang w:val="da-DK"/>
        </w:rPr>
        <w:t>5</w:t>
      </w:r>
      <w:r>
        <w:rPr>
          <w:noProof/>
        </w:rPr>
        <w:fldChar w:fldCharType="end"/>
      </w:r>
    </w:p>
    <w:p w14:paraId="35E2780B" w14:textId="248604B7" w:rsidR="0040286D" w:rsidRDefault="0040286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 w:rsidRPr="0040286D">
        <w:rPr>
          <w:noProof/>
          <w:lang w:val="da-DK"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 w:rsidRPr="0040286D">
        <w:rPr>
          <w:noProof/>
          <w:lang w:val="da-DK"/>
        </w:rPr>
        <w:t>Error Handling</w:t>
      </w:r>
      <w:r w:rsidRPr="0040286D">
        <w:rPr>
          <w:noProof/>
          <w:lang w:val="da-DK"/>
        </w:rPr>
        <w:tab/>
      </w:r>
      <w:r>
        <w:rPr>
          <w:noProof/>
        </w:rPr>
        <w:fldChar w:fldCharType="begin"/>
      </w:r>
      <w:r w:rsidRPr="0040286D">
        <w:rPr>
          <w:noProof/>
          <w:lang w:val="da-DK"/>
        </w:rPr>
        <w:instrText xml:space="preserve"> PAGEREF _Toc41304251 \h </w:instrText>
      </w:r>
      <w:r>
        <w:rPr>
          <w:noProof/>
        </w:rPr>
      </w:r>
      <w:r>
        <w:rPr>
          <w:noProof/>
        </w:rPr>
        <w:fldChar w:fldCharType="separate"/>
      </w:r>
      <w:r w:rsidRPr="0040286D">
        <w:rPr>
          <w:noProof/>
          <w:lang w:val="da-DK"/>
        </w:rPr>
        <w:t>5</w:t>
      </w:r>
      <w:r>
        <w:rPr>
          <w:noProof/>
        </w:rPr>
        <w:fldChar w:fldCharType="end"/>
      </w:r>
    </w:p>
    <w:p w14:paraId="4C2407E0" w14:textId="0891E3AF" w:rsidR="0040286D" w:rsidRDefault="0040286D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 w:rsidRPr="0040286D">
        <w:rPr>
          <w:noProof/>
          <w:lang w:val="da-DK"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 w:rsidRPr="0040286D">
        <w:rPr>
          <w:noProof/>
          <w:lang w:val="da-DK"/>
        </w:rPr>
        <w:t>Solr Delta Load Job</w:t>
      </w:r>
      <w:r w:rsidRPr="0040286D">
        <w:rPr>
          <w:noProof/>
          <w:lang w:val="da-DK"/>
        </w:rPr>
        <w:tab/>
      </w:r>
      <w:r>
        <w:rPr>
          <w:noProof/>
        </w:rPr>
        <w:fldChar w:fldCharType="begin"/>
      </w:r>
      <w:r w:rsidRPr="0040286D">
        <w:rPr>
          <w:noProof/>
          <w:lang w:val="da-DK"/>
        </w:rPr>
        <w:instrText xml:space="preserve"> PAGEREF _Toc41304252 \h </w:instrText>
      </w:r>
      <w:r>
        <w:rPr>
          <w:noProof/>
        </w:rPr>
      </w:r>
      <w:r>
        <w:rPr>
          <w:noProof/>
        </w:rPr>
        <w:fldChar w:fldCharType="separate"/>
      </w:r>
      <w:r w:rsidRPr="0040286D">
        <w:rPr>
          <w:noProof/>
          <w:lang w:val="da-DK"/>
        </w:rPr>
        <w:t>6</w:t>
      </w:r>
      <w:r>
        <w:rPr>
          <w:noProof/>
        </w:rPr>
        <w:fldChar w:fldCharType="end"/>
      </w:r>
    </w:p>
    <w:p w14:paraId="1D4EF9F6" w14:textId="005E4339" w:rsidR="0040286D" w:rsidRDefault="0040286D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>
        <w:rPr>
          <w:noProof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8272F" w14:textId="0539E6D4" w:rsidR="0040286D" w:rsidRDefault="0040286D">
      <w:pPr>
        <w:pStyle w:val="TOC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GB"/>
        </w:rPr>
        <w:tab/>
      </w:r>
      <w:r>
        <w:rPr>
          <w:noProof/>
        </w:rPr>
        <w:t>Mapping to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B2173C" w14:textId="74642796" w:rsidR="0091229A" w:rsidRPr="0048256A" w:rsidRDefault="006C0A4F">
      <w:pPr>
        <w:pStyle w:val="TOC1"/>
      </w:pPr>
      <w:r w:rsidRPr="0048256A">
        <w:rPr>
          <w:szCs w:val="20"/>
        </w:rPr>
        <w:fldChar w:fldCharType="end"/>
      </w:r>
    </w:p>
    <w:p w14:paraId="16323D94" w14:textId="0AD0FFFC" w:rsidR="0091229A" w:rsidRDefault="000D03C2">
      <w:pPr>
        <w:pStyle w:val="Heading1"/>
        <w:tabs>
          <w:tab w:val="left" w:pos="0"/>
        </w:tabs>
      </w:pPr>
      <w:bookmarkStart w:id="26" w:name="_Toc41304247"/>
      <w:r>
        <w:lastRenderedPageBreak/>
        <w:t>Introduction</w:t>
      </w:r>
      <w:bookmarkEnd w:id="26"/>
    </w:p>
    <w:p w14:paraId="3E8464B7" w14:textId="77777777" w:rsidR="0091229A" w:rsidRPr="0048256A" w:rsidRDefault="0091229A">
      <w:pPr>
        <w:pStyle w:val="BodyText"/>
      </w:pPr>
      <w:bookmarkStart w:id="27" w:name="Ref_ref-backup-bp"/>
      <w:bookmarkEnd w:id="27"/>
    </w:p>
    <w:p w14:paraId="14A5BC64" w14:textId="77777777" w:rsidR="0040286D" w:rsidRPr="0040286D" w:rsidRDefault="0040286D" w:rsidP="0040286D">
      <w:pPr>
        <w:pStyle w:val="BodyText"/>
        <w:rPr>
          <w:szCs w:val="20"/>
        </w:rPr>
      </w:pPr>
      <w:r w:rsidRPr="0040286D">
        <w:rPr>
          <w:szCs w:val="20"/>
        </w:rPr>
        <w:t xml:space="preserve">The </w:t>
      </w:r>
      <w:proofErr w:type="spellStart"/>
      <w:r w:rsidRPr="0040286D">
        <w:rPr>
          <w:szCs w:val="20"/>
        </w:rPr>
        <w:t>Solr</w:t>
      </w:r>
      <w:proofErr w:type="spellEnd"/>
      <w:r w:rsidRPr="0040286D">
        <w:rPr>
          <w:szCs w:val="20"/>
        </w:rPr>
        <w:t xml:space="preserve"> service consists of; </w:t>
      </w:r>
      <w:proofErr w:type="spellStart"/>
      <w:r w:rsidRPr="0040286D">
        <w:rPr>
          <w:szCs w:val="20"/>
        </w:rPr>
        <w:t>Solr</w:t>
      </w:r>
      <w:proofErr w:type="spellEnd"/>
      <w:r w:rsidRPr="0040286D">
        <w:rPr>
          <w:szCs w:val="20"/>
        </w:rPr>
        <w:t xml:space="preserve"> as a standalone service and a master load job, that populates </w:t>
      </w:r>
      <w:proofErr w:type="spellStart"/>
      <w:r w:rsidRPr="0040286D">
        <w:rPr>
          <w:szCs w:val="20"/>
        </w:rPr>
        <w:t>Solr</w:t>
      </w:r>
      <w:proofErr w:type="spellEnd"/>
      <w:r w:rsidRPr="0040286D">
        <w:rPr>
          <w:szCs w:val="20"/>
        </w:rPr>
        <w:t xml:space="preserve"> with data from the </w:t>
      </w:r>
      <w:proofErr w:type="spellStart"/>
      <w:r w:rsidRPr="0040286D">
        <w:rPr>
          <w:szCs w:val="20"/>
        </w:rPr>
        <w:t>cprreplica</w:t>
      </w:r>
      <w:proofErr w:type="spellEnd"/>
      <w:r w:rsidRPr="0040286D">
        <w:rPr>
          <w:szCs w:val="20"/>
        </w:rPr>
        <w:t xml:space="preserve"> [DDD0002].</w:t>
      </w:r>
    </w:p>
    <w:p w14:paraId="3539102F" w14:textId="77777777" w:rsidR="0040286D" w:rsidRPr="0040286D" w:rsidRDefault="0040286D" w:rsidP="0040286D">
      <w:pPr>
        <w:pStyle w:val="BodyText"/>
        <w:rPr>
          <w:szCs w:val="20"/>
        </w:rPr>
      </w:pPr>
      <w:r w:rsidRPr="0040286D">
        <w:rPr>
          <w:noProof/>
          <w:szCs w:val="20"/>
          <w:lang w:eastAsia="en-GB"/>
        </w:rPr>
        <w:drawing>
          <wp:inline distT="0" distB="0" distL="0" distR="0" wp14:anchorId="40FBD9E0" wp14:editId="18E24DC7">
            <wp:extent cx="4320540" cy="714375"/>
            <wp:effectExtent l="0" t="0" r="3810" b="9525"/>
            <wp:docPr id="6" name="Picture 6" descr="A picture containing sitting, tab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C54" w14:textId="77777777" w:rsidR="0040286D" w:rsidRPr="0040286D" w:rsidRDefault="0040286D" w:rsidP="0040286D">
      <w:pPr>
        <w:pStyle w:val="BodyText"/>
        <w:rPr>
          <w:szCs w:val="20"/>
        </w:rPr>
      </w:pPr>
      <w:r w:rsidRPr="0040286D">
        <w:rPr>
          <w:szCs w:val="20"/>
        </w:rPr>
        <w:t xml:space="preserve">To interface up to </w:t>
      </w:r>
      <w:proofErr w:type="spellStart"/>
      <w:r w:rsidRPr="0040286D">
        <w:rPr>
          <w:szCs w:val="20"/>
        </w:rPr>
        <w:t>solr</w:t>
      </w:r>
      <w:proofErr w:type="spellEnd"/>
      <w:r w:rsidRPr="0040286D">
        <w:rPr>
          <w:szCs w:val="20"/>
        </w:rPr>
        <w:t xml:space="preserve">, both from the master load job and from the web service, the </w:t>
      </w:r>
      <w:proofErr w:type="spellStart"/>
      <w:r w:rsidRPr="0040286D">
        <w:rPr>
          <w:szCs w:val="20"/>
        </w:rPr>
        <w:t>SolrJ</w:t>
      </w:r>
      <w:proofErr w:type="spellEnd"/>
      <w:r w:rsidRPr="0040286D">
        <w:rPr>
          <w:rStyle w:val="FootnoteReference"/>
          <w:sz w:val="20"/>
          <w:szCs w:val="20"/>
        </w:rPr>
        <w:footnoteReference w:id="1"/>
      </w:r>
      <w:r w:rsidRPr="0040286D">
        <w:rPr>
          <w:szCs w:val="20"/>
        </w:rPr>
        <w:t xml:space="preserve"> (v5.5.0) </w:t>
      </w:r>
      <w:proofErr w:type="spellStart"/>
      <w:r w:rsidRPr="0040286D">
        <w:rPr>
          <w:szCs w:val="20"/>
        </w:rPr>
        <w:t>api</w:t>
      </w:r>
      <w:proofErr w:type="spellEnd"/>
      <w:r w:rsidRPr="0040286D">
        <w:rPr>
          <w:szCs w:val="20"/>
        </w:rPr>
        <w:t xml:space="preserve"> is used. </w:t>
      </w:r>
    </w:p>
    <w:p w14:paraId="015191D4" w14:textId="77777777" w:rsidR="0040286D" w:rsidRPr="0040286D" w:rsidRDefault="0040286D" w:rsidP="0040286D">
      <w:pPr>
        <w:pStyle w:val="Heading1"/>
      </w:pPr>
      <w:bookmarkStart w:id="28" w:name="_Toc518646239"/>
      <w:bookmarkStart w:id="29" w:name="_Toc41304248"/>
      <w:proofErr w:type="spellStart"/>
      <w:r w:rsidRPr="0040286D">
        <w:lastRenderedPageBreak/>
        <w:t>Solr</w:t>
      </w:r>
      <w:proofErr w:type="spellEnd"/>
      <w:r w:rsidRPr="0040286D">
        <w:t xml:space="preserve"> Master Load</w:t>
      </w:r>
      <w:bookmarkEnd w:id="28"/>
      <w:bookmarkEnd w:id="29"/>
    </w:p>
    <w:p w14:paraId="31541C80" w14:textId="77777777" w:rsidR="0040286D" w:rsidRDefault="0040286D" w:rsidP="0040286D">
      <w:pPr>
        <w:pStyle w:val="BodyText"/>
      </w:pPr>
      <w:r>
        <w:t xml:space="preserve">The </w:t>
      </w:r>
      <w:proofErr w:type="spellStart"/>
      <w:r>
        <w:t>Solr</w:t>
      </w:r>
      <w:proofErr w:type="spellEnd"/>
      <w:r>
        <w:t xml:space="preserve"> master load job is triggered as a scheduled job, set to run nightly. When the job is executed, </w:t>
      </w:r>
      <w:proofErr w:type="spellStart"/>
      <w:r>
        <w:t>Solr</w:t>
      </w:r>
      <w:proofErr w:type="spellEnd"/>
      <w:r>
        <w:t xml:space="preserve"> is cleared and then repopulated with data from the </w:t>
      </w:r>
      <w:proofErr w:type="spellStart"/>
      <w:r>
        <w:t>cprreplica</w:t>
      </w:r>
      <w:proofErr w:type="spellEnd"/>
      <w:r>
        <w:t xml:space="preserve"> [DDD0002].</w:t>
      </w:r>
    </w:p>
    <w:p w14:paraId="1B38B51C" w14:textId="5325ED79" w:rsidR="0040286D" w:rsidRDefault="0040286D" w:rsidP="0040286D">
      <w:pPr>
        <w:pStyle w:val="BodyText"/>
      </w:pPr>
      <w:r>
        <w:t xml:space="preserve">The data is fetched, processed and stored, in chunks of configurable </w:t>
      </w:r>
      <w:proofErr w:type="gramStart"/>
      <w:r>
        <w:t>size( read</w:t>
      </w:r>
      <w:proofErr w:type="gramEnd"/>
      <w:r>
        <w:t xml:space="preserve"> from the configurations table). </w:t>
      </w:r>
    </w:p>
    <w:p w14:paraId="6DB38DDE" w14:textId="77777777" w:rsidR="0040286D" w:rsidRPr="0040286D" w:rsidRDefault="0040286D" w:rsidP="0040286D">
      <w:pPr>
        <w:pStyle w:val="Heading2"/>
      </w:pPr>
      <w:bookmarkStart w:id="30" w:name="_Ref452716175"/>
      <w:bookmarkStart w:id="31" w:name="_Toc518646240"/>
      <w:bookmarkStart w:id="32" w:name="_Toc41304249"/>
      <w:r w:rsidRPr="0040286D">
        <w:t>Data processing</w:t>
      </w:r>
      <w:bookmarkEnd w:id="30"/>
      <w:bookmarkEnd w:id="31"/>
      <w:bookmarkEnd w:id="32"/>
    </w:p>
    <w:p w14:paraId="1C5670D1" w14:textId="77777777" w:rsidR="0040286D" w:rsidRDefault="0040286D" w:rsidP="0040286D">
      <w:pPr>
        <w:pStyle w:val="BodyText"/>
      </w:pPr>
      <w:r>
        <w:t xml:space="preserve">Processing consists of combining and inserting data into </w:t>
      </w:r>
      <w:proofErr w:type="spellStart"/>
      <w:r>
        <w:t>solr</w:t>
      </w:r>
      <w:proofErr w:type="spellEnd"/>
      <w:r>
        <w:t xml:space="preserve"> documents. </w:t>
      </w:r>
    </w:p>
    <w:p w14:paraId="3B32BC72" w14:textId="77777777" w:rsidR="0040286D" w:rsidRDefault="0040286D" w:rsidP="0040286D">
      <w:pPr>
        <w:pStyle w:val="BodyText"/>
      </w:pPr>
      <w:r>
        <w:t xml:space="preserve">The </w:t>
      </w:r>
      <w:proofErr w:type="spellStart"/>
      <w:r>
        <w:t>husnummerlige</w:t>
      </w:r>
      <w:proofErr w:type="spellEnd"/>
      <w:r>
        <w:t xml:space="preserve"> field is calculated from the </w:t>
      </w:r>
      <w:proofErr w:type="spellStart"/>
      <w:r>
        <w:t>husnummer</w:t>
      </w:r>
      <w:proofErr w:type="spellEnd"/>
      <w:r>
        <w:t xml:space="preserve"> field and only if this is set, if the </w:t>
      </w:r>
      <w:proofErr w:type="spellStart"/>
      <w:r>
        <w:t>husnummer</w:t>
      </w:r>
      <w:proofErr w:type="spellEnd"/>
      <w:r>
        <w:t xml:space="preserve"> field shouldn’t contain any number, </w:t>
      </w:r>
      <w:proofErr w:type="spellStart"/>
      <w:r>
        <w:t>husnummerlige</w:t>
      </w:r>
      <w:proofErr w:type="spellEnd"/>
      <w:r>
        <w:t xml:space="preserve"> is set to false. The </w:t>
      </w:r>
      <w:proofErr w:type="spellStart"/>
      <w:r>
        <w:t>doed</w:t>
      </w:r>
      <w:proofErr w:type="spellEnd"/>
      <w:r>
        <w:t xml:space="preserve"> field is calculated from the </w:t>
      </w:r>
      <w:proofErr w:type="spellStart"/>
      <w:proofErr w:type="gramStart"/>
      <w:r>
        <w:t>personopl.status</w:t>
      </w:r>
      <w:proofErr w:type="spellEnd"/>
      <w:proofErr w:type="gramEnd"/>
      <w:r>
        <w:t xml:space="preserve"> field, if the status is 20 or higher, the person will be considered dead.</w:t>
      </w:r>
    </w:p>
    <w:p w14:paraId="2B4BFDD3" w14:textId="7BE81298" w:rsidR="0040286D" w:rsidRDefault="0040286D" w:rsidP="0040286D">
      <w:pPr>
        <w:pStyle w:val="BodyText"/>
      </w:pPr>
      <w:r>
        <w:t xml:space="preserve">The </w:t>
      </w:r>
      <w:proofErr w:type="spellStart"/>
      <w:r>
        <w:t>adressebeskyttelse</w:t>
      </w:r>
      <w:proofErr w:type="spellEnd"/>
      <w:r>
        <w:t xml:space="preserve"> part of result, is calculated at the time of running the master load </w:t>
      </w:r>
      <w:proofErr w:type="gramStart"/>
      <w:r>
        <w:t>job, and</w:t>
      </w:r>
      <w:proofErr w:type="gramEnd"/>
      <w:r>
        <w:t xml:space="preserve"> is determined by looking at the </w:t>
      </w:r>
      <w:proofErr w:type="spellStart"/>
      <w:r>
        <w:t>adressebeskyttelse</w:t>
      </w:r>
      <w:proofErr w:type="spellEnd"/>
      <w:r>
        <w:t xml:space="preserve"> type and the start and end dates for the protection.</w:t>
      </w:r>
    </w:p>
    <w:p w14:paraId="678AF897" w14:textId="77777777" w:rsidR="0040286D" w:rsidRPr="0040286D" w:rsidRDefault="0040286D" w:rsidP="0040286D">
      <w:pPr>
        <w:pStyle w:val="Heading3"/>
      </w:pPr>
      <w:bookmarkStart w:id="33" w:name="_Ref452716150"/>
      <w:bookmarkStart w:id="34" w:name="_Toc518646241"/>
      <w:bookmarkStart w:id="35" w:name="_Toc41304250"/>
      <w:proofErr w:type="spellStart"/>
      <w:r w:rsidRPr="0040286D">
        <w:t>Resultat</w:t>
      </w:r>
      <w:bookmarkEnd w:id="33"/>
      <w:bookmarkEnd w:id="34"/>
      <w:bookmarkEnd w:id="35"/>
      <w:proofErr w:type="spellEnd"/>
    </w:p>
    <w:p w14:paraId="596F9C5C" w14:textId="77777777" w:rsidR="0040286D" w:rsidRDefault="0040286D" w:rsidP="0040286D">
      <w:pPr>
        <w:pStyle w:val="BodyText"/>
        <w:rPr>
          <w:lang w:val="da-DK"/>
        </w:rPr>
      </w:pPr>
      <w:r w:rsidRPr="00D643C3">
        <w:rPr>
          <w:lang w:val="da-DK"/>
        </w:rPr>
        <w:t xml:space="preserve">Resultat is a jaxb </w:t>
      </w:r>
      <w:r>
        <w:rPr>
          <w:lang w:val="da-DK"/>
        </w:rPr>
        <w:t>generated xml string containing;</w:t>
      </w:r>
      <w:r w:rsidRPr="00D643C3">
        <w:rPr>
          <w:lang w:val="da-DK"/>
        </w:rPr>
        <w:t xml:space="preserve"> </w:t>
      </w:r>
      <w:r>
        <w:rPr>
          <w:lang w:val="da-DK"/>
        </w:rPr>
        <w:t>CPR</w:t>
      </w:r>
      <w:r w:rsidRPr="00D643C3">
        <w:rPr>
          <w:lang w:val="da-DK"/>
        </w:rPr>
        <w:t>nummer, navn (fornavn, mellemnavn, eftern</w:t>
      </w:r>
      <w:r>
        <w:rPr>
          <w:lang w:val="da-DK"/>
        </w:rPr>
        <w:t>a</w:t>
      </w:r>
      <w:r w:rsidRPr="00D643C3">
        <w:rPr>
          <w:lang w:val="da-DK"/>
        </w:rPr>
        <w:t xml:space="preserve">vn and </w:t>
      </w:r>
      <w:r>
        <w:rPr>
          <w:lang w:val="da-DK"/>
        </w:rPr>
        <w:t>adr</w:t>
      </w:r>
      <w:r w:rsidRPr="008422B7">
        <w:rPr>
          <w:lang w:val="da-DK"/>
        </w:rPr>
        <w:t>navn</w:t>
      </w:r>
      <w:r w:rsidRPr="00D643C3">
        <w:rPr>
          <w:lang w:val="da-DK"/>
        </w:rPr>
        <w:t>)</w:t>
      </w:r>
      <w:r>
        <w:rPr>
          <w:lang w:val="da-DK"/>
        </w:rPr>
        <w:t>,</w:t>
      </w:r>
      <w:r w:rsidRPr="00D643C3">
        <w:rPr>
          <w:lang w:val="da-DK"/>
        </w:rPr>
        <w:t xml:space="preserve"> standard adresse, </w:t>
      </w:r>
      <w:r w:rsidRPr="008422B7">
        <w:rPr>
          <w:lang w:val="da-DK"/>
        </w:rPr>
        <w:t xml:space="preserve">bynavn </w:t>
      </w:r>
      <w:r w:rsidRPr="00D643C3">
        <w:rPr>
          <w:lang w:val="da-DK"/>
        </w:rPr>
        <w:t>, postnummer, postdist</w:t>
      </w:r>
      <w:r>
        <w:rPr>
          <w:lang w:val="da-DK"/>
        </w:rPr>
        <w:t>rikttekst, kommune (navn, kode and cvr), status, kontaktadresser and adressebeskyttelse(calculated from table personbeskyttelse).</w:t>
      </w:r>
    </w:p>
    <w:p w14:paraId="29CE57A8" w14:textId="77777777" w:rsidR="0040286D" w:rsidRDefault="0040286D" w:rsidP="0040286D">
      <w:pPr>
        <w:pStyle w:val="BodyText"/>
      </w:pPr>
      <w:r w:rsidRPr="002C6279">
        <w:t xml:space="preserve">Note: In search </w:t>
      </w:r>
      <w:proofErr w:type="spellStart"/>
      <w:r w:rsidRPr="002C6279">
        <w:t>bynavn</w:t>
      </w:r>
      <w:proofErr w:type="spellEnd"/>
      <w:r w:rsidRPr="002C6279">
        <w:t xml:space="preserve"> is </w:t>
      </w:r>
      <w:proofErr w:type="spellStart"/>
      <w:r w:rsidRPr="002C6279">
        <w:t>postdist</w:t>
      </w:r>
      <w:proofErr w:type="spellEnd"/>
      <w:r w:rsidRPr="002C6279">
        <w:t xml:space="preserve"> and in result </w:t>
      </w:r>
      <w:proofErr w:type="spellStart"/>
      <w:r w:rsidRPr="002C6279">
        <w:t>bynavn</w:t>
      </w:r>
      <w:proofErr w:type="spellEnd"/>
      <w:r w:rsidRPr="002C6279">
        <w:t xml:space="preserve"> is </w:t>
      </w:r>
      <w:proofErr w:type="gramStart"/>
      <w:r w:rsidRPr="002C6279">
        <w:t>actually</w:t>
      </w:r>
      <w:r>
        <w:t xml:space="preserve"> </w:t>
      </w:r>
      <w:proofErr w:type="spellStart"/>
      <w:r>
        <w:t>bynavn</w:t>
      </w:r>
      <w:proofErr w:type="spellEnd"/>
      <w:proofErr w:type="gramEnd"/>
      <w:r>
        <w:t xml:space="preserve"> (ex: Search for Ulf </w:t>
      </w:r>
      <w:proofErr w:type="spellStart"/>
      <w:r>
        <w:t>Ulling</w:t>
      </w:r>
      <w:proofErr w:type="spellEnd"/>
      <w:r>
        <w:t xml:space="preserve"> from Aalborg, and you get him as Ulf </w:t>
      </w:r>
      <w:proofErr w:type="spellStart"/>
      <w:r>
        <w:t>Ulling</w:t>
      </w:r>
      <w:proofErr w:type="spellEnd"/>
      <w:r>
        <w:t xml:space="preserve"> from </w:t>
      </w:r>
      <w:proofErr w:type="spellStart"/>
      <w:r>
        <w:t>Hasseris</w:t>
      </w:r>
      <w:proofErr w:type="spellEnd"/>
      <w:r>
        <w:t>)</w:t>
      </w:r>
    </w:p>
    <w:p w14:paraId="48872252" w14:textId="77777777" w:rsidR="0040286D" w:rsidRDefault="0040286D" w:rsidP="0040286D">
      <w:pPr>
        <w:pStyle w:val="BodyText"/>
      </w:pPr>
      <w:r>
        <w:t xml:space="preserve">If </w:t>
      </w:r>
      <w:proofErr w:type="spellStart"/>
      <w:r>
        <w:t>beskyttelsestype</w:t>
      </w:r>
      <w:proofErr w:type="spellEnd"/>
      <w:r>
        <w:t xml:space="preserve"> is 1,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beskyttelse</w:t>
      </w:r>
      <w:proofErr w:type="spellEnd"/>
      <w:r>
        <w:t xml:space="preserve"> is calculated like: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5"/>
        <w:gridCol w:w="2265"/>
      </w:tblGrid>
      <w:tr w:rsidR="0040286D" w:rsidRPr="00410496" w14:paraId="2D0AE571" w14:textId="77777777" w:rsidTr="00162F64">
        <w:tc>
          <w:tcPr>
            <w:tcW w:w="2264" w:type="dxa"/>
          </w:tcPr>
          <w:p w14:paraId="033C801B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t>Start date</w:t>
            </w:r>
          </w:p>
        </w:tc>
        <w:tc>
          <w:tcPr>
            <w:tcW w:w="2265" w:type="dxa"/>
          </w:tcPr>
          <w:p w14:paraId="430B36E4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t>Delete date</w:t>
            </w:r>
          </w:p>
        </w:tc>
        <w:tc>
          <w:tcPr>
            <w:tcW w:w="2265" w:type="dxa"/>
          </w:tcPr>
          <w:p w14:paraId="2045B3AE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 w:rsidRPr="00410496">
              <w:rPr>
                <w:sz w:val="18"/>
              </w:rPr>
              <w:t>Adressebeskyttelse</w:t>
            </w:r>
          </w:p>
        </w:tc>
      </w:tr>
      <w:tr w:rsidR="0040286D" w:rsidRPr="00410496" w14:paraId="0212BB5C" w14:textId="77777777" w:rsidTr="00162F64">
        <w:tc>
          <w:tcPr>
            <w:tcW w:w="2264" w:type="dxa"/>
          </w:tcPr>
          <w:p w14:paraId="1610E19E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20AC1B67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05A41052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Start &lt;= now &lt; delete</w:t>
            </w:r>
          </w:p>
        </w:tc>
      </w:tr>
      <w:tr w:rsidR="0040286D" w:rsidRPr="00410496" w14:paraId="600DA652" w14:textId="77777777" w:rsidTr="00162F64">
        <w:tc>
          <w:tcPr>
            <w:tcW w:w="2264" w:type="dxa"/>
          </w:tcPr>
          <w:p w14:paraId="23AA7A49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5E220F66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5BB59478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Start &lt;= now</w:t>
            </w:r>
          </w:p>
        </w:tc>
      </w:tr>
      <w:tr w:rsidR="0040286D" w:rsidRPr="00410496" w14:paraId="459AEEC9" w14:textId="77777777" w:rsidTr="00162F64">
        <w:tc>
          <w:tcPr>
            <w:tcW w:w="2264" w:type="dxa"/>
          </w:tcPr>
          <w:p w14:paraId="06B272C1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06E91D39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Set</w:t>
            </w:r>
          </w:p>
        </w:tc>
        <w:tc>
          <w:tcPr>
            <w:tcW w:w="2265" w:type="dxa"/>
          </w:tcPr>
          <w:p w14:paraId="3812D5A5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Now &lt; delete</w:t>
            </w:r>
          </w:p>
        </w:tc>
      </w:tr>
      <w:tr w:rsidR="0040286D" w:rsidRPr="00410496" w14:paraId="770F5075" w14:textId="77777777" w:rsidTr="00162F64">
        <w:tc>
          <w:tcPr>
            <w:tcW w:w="2264" w:type="dxa"/>
          </w:tcPr>
          <w:p w14:paraId="63C778AC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766D4EA6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Not set</w:t>
            </w:r>
          </w:p>
        </w:tc>
        <w:tc>
          <w:tcPr>
            <w:tcW w:w="2265" w:type="dxa"/>
          </w:tcPr>
          <w:p w14:paraId="5A6F3349" w14:textId="77777777" w:rsidR="0040286D" w:rsidRPr="00410496" w:rsidRDefault="0040286D" w:rsidP="00162F64">
            <w:pPr>
              <w:pStyle w:val="BodyText"/>
              <w:spacing w:after="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14:paraId="5928BEA5" w14:textId="584FAFB4" w:rsidR="0040286D" w:rsidRDefault="0040286D" w:rsidP="0040286D">
      <w:pPr>
        <w:pStyle w:val="BodyText"/>
      </w:pPr>
    </w:p>
    <w:p w14:paraId="075EF8C3" w14:textId="77777777" w:rsidR="0040286D" w:rsidRPr="0040286D" w:rsidRDefault="0040286D" w:rsidP="0040286D">
      <w:pPr>
        <w:pStyle w:val="Heading2"/>
      </w:pPr>
      <w:bookmarkStart w:id="36" w:name="_Toc518646242"/>
      <w:bookmarkStart w:id="37" w:name="_Toc41304251"/>
      <w:r w:rsidRPr="0040286D">
        <w:t>Error Handling</w:t>
      </w:r>
      <w:bookmarkEnd w:id="36"/>
      <w:bookmarkEnd w:id="37"/>
    </w:p>
    <w:p w14:paraId="6179F88D" w14:textId="77777777" w:rsidR="0040286D" w:rsidRDefault="0040286D" w:rsidP="0040286D">
      <w:pPr>
        <w:pStyle w:val="BodyText"/>
      </w:pPr>
      <w:r>
        <w:t xml:space="preserve">If an error occurs during the </w:t>
      </w:r>
      <w:proofErr w:type="spellStart"/>
      <w:r>
        <w:t>Solr</w:t>
      </w:r>
      <w:proofErr w:type="spellEnd"/>
      <w:r>
        <w:t xml:space="preserve"> master load job, a log entry is made in the </w:t>
      </w:r>
      <w:proofErr w:type="spellStart"/>
      <w:r>
        <w:t>errorlog</w:t>
      </w:r>
      <w:proofErr w:type="spellEnd"/>
      <w:r>
        <w:t xml:space="preserve">, and a </w:t>
      </w:r>
      <w:proofErr w:type="spellStart"/>
      <w:r>
        <w:t>SystemKombitException</w:t>
      </w:r>
      <w:proofErr w:type="spellEnd"/>
      <w:r>
        <w:t xml:space="preserve"> is thrown, with a description of the error.</w:t>
      </w:r>
    </w:p>
    <w:p w14:paraId="1F411D67" w14:textId="77777777" w:rsidR="0040286D" w:rsidRDefault="0040286D" w:rsidP="0040286D">
      <w:pPr>
        <w:pStyle w:val="BodyText"/>
      </w:pPr>
      <w:r>
        <w:t xml:space="preserve">The error is also logged in the </w:t>
      </w:r>
      <w:proofErr w:type="spellStart"/>
      <w:r>
        <w:t>eventlog</w:t>
      </w:r>
      <w:proofErr w:type="spellEnd"/>
      <w:r>
        <w:t xml:space="preserve"> and is treated as dictated by the </w:t>
      </w:r>
      <w:proofErr w:type="spellStart"/>
      <w:r>
        <w:t>errorlog_treatment</w:t>
      </w:r>
      <w:proofErr w:type="spellEnd"/>
      <w:r>
        <w:t xml:space="preserve"> table at the time of occurrence.</w:t>
      </w:r>
    </w:p>
    <w:p w14:paraId="72A9BDEE" w14:textId="77777777" w:rsidR="0040286D" w:rsidRPr="0040286D" w:rsidRDefault="0040286D" w:rsidP="0040286D">
      <w:pPr>
        <w:pStyle w:val="Heading1"/>
      </w:pPr>
      <w:bookmarkStart w:id="38" w:name="_Toc518646243"/>
      <w:bookmarkStart w:id="39" w:name="_Toc41304252"/>
      <w:proofErr w:type="spellStart"/>
      <w:r w:rsidRPr="0040286D">
        <w:lastRenderedPageBreak/>
        <w:t>Solr</w:t>
      </w:r>
      <w:proofErr w:type="spellEnd"/>
      <w:r w:rsidRPr="0040286D">
        <w:t xml:space="preserve"> Delta Load Job</w:t>
      </w:r>
      <w:bookmarkEnd w:id="38"/>
      <w:bookmarkEnd w:id="39"/>
    </w:p>
    <w:p w14:paraId="74E84A72" w14:textId="77777777" w:rsidR="0040286D" w:rsidRDefault="0040286D" w:rsidP="0040286D">
      <w:pPr>
        <w:pStyle w:val="BodyText"/>
      </w:pPr>
      <w:r>
        <w:t xml:space="preserve">This job </w:t>
      </w:r>
      <w:proofErr w:type="gramStart"/>
      <w:r>
        <w:t>use</w:t>
      </w:r>
      <w:proofErr w:type="gramEnd"/>
      <w:r>
        <w:t xml:space="preserve"> basically same functionality as Master load job. Only difference is that job use “</w:t>
      </w:r>
      <w:proofErr w:type="spellStart"/>
      <w:r>
        <w:t>solrpersonstatus</w:t>
      </w:r>
      <w:proofErr w:type="spellEnd"/>
      <w:r>
        <w:t xml:space="preserve">” table in DB to get list of PNR instead of updating </w:t>
      </w:r>
      <w:r w:rsidRPr="00EB79C0">
        <w:t>everything</w:t>
      </w:r>
      <w:r>
        <w:t xml:space="preserve">. </w:t>
      </w:r>
    </w:p>
    <w:p w14:paraId="0E7CE257" w14:textId="04E8F1FF" w:rsidR="0040286D" w:rsidRDefault="0040286D" w:rsidP="0040286D">
      <w:pPr>
        <w:pStyle w:val="BodyText"/>
      </w:pPr>
      <w:r>
        <w:t xml:space="preserve"> “</w:t>
      </w:r>
      <w:proofErr w:type="spellStart"/>
      <w:r>
        <w:t>solrpersonstatus</w:t>
      </w:r>
      <w:proofErr w:type="spellEnd"/>
      <w:r>
        <w:t xml:space="preserve">” table in DB is filled in by </w:t>
      </w:r>
      <w:proofErr w:type="spellStart"/>
      <w:r w:rsidRPr="00EB79C0">
        <w:t>CPRPersonReplicaDeltaETL</w:t>
      </w:r>
      <w:proofErr w:type="spellEnd"/>
      <w:r>
        <w:t xml:space="preserve"> </w:t>
      </w:r>
      <w:proofErr w:type="spellStart"/>
      <w:r w:rsidRPr="00EB79C0">
        <w:t>PluginBean</w:t>
      </w:r>
      <w:proofErr w:type="spellEnd"/>
      <w:r>
        <w:t>. Solar Delta Load Job will select all PNR where status is “READY_FOR_TRANSFER” or “ERROR”</w:t>
      </w:r>
    </w:p>
    <w:p w14:paraId="160C414B" w14:textId="77777777" w:rsidR="0040286D" w:rsidRPr="0040286D" w:rsidRDefault="0040286D" w:rsidP="0040286D">
      <w:pPr>
        <w:pStyle w:val="Heading1"/>
      </w:pPr>
      <w:bookmarkStart w:id="40" w:name="_Toc518646244"/>
      <w:bookmarkStart w:id="41" w:name="_Toc41304253"/>
      <w:r w:rsidRPr="0040286D">
        <w:lastRenderedPageBreak/>
        <w:t>Web Service</w:t>
      </w:r>
      <w:bookmarkEnd w:id="40"/>
      <w:bookmarkEnd w:id="41"/>
    </w:p>
    <w:p w14:paraId="6F318494" w14:textId="77777777" w:rsidR="0040286D" w:rsidRPr="00024C05" w:rsidRDefault="0040286D" w:rsidP="0040286D">
      <w:pPr>
        <w:pStyle w:val="BodyText"/>
      </w:pPr>
      <w:r>
        <w:t xml:space="preserve">A user can query data in </w:t>
      </w:r>
      <w:proofErr w:type="spellStart"/>
      <w:r>
        <w:t>Solr</w:t>
      </w:r>
      <w:proofErr w:type="spellEnd"/>
      <w:r>
        <w:t xml:space="preserve"> by calling the webservice </w:t>
      </w:r>
      <w:proofErr w:type="spellStart"/>
      <w:r>
        <w:t>CPRQueryService</w:t>
      </w:r>
      <w:proofErr w:type="spellEnd"/>
      <w:r>
        <w:t xml:space="preserve">. The operation </w:t>
      </w:r>
      <w:proofErr w:type="spellStart"/>
      <w:r>
        <w:t>callCPRPersonList</w:t>
      </w:r>
      <w:proofErr w:type="spellEnd"/>
      <w:r>
        <w:t xml:space="preserve"> with a supplied </w:t>
      </w:r>
      <w:proofErr w:type="spellStart"/>
      <w:r>
        <w:t>searchParameter</w:t>
      </w:r>
      <w:proofErr w:type="spellEnd"/>
      <w:r>
        <w:t xml:space="preserve"> will validate the query and use </w:t>
      </w:r>
      <w:proofErr w:type="spellStart"/>
      <w:r>
        <w:t>SolrJ</w:t>
      </w:r>
      <w:proofErr w:type="spellEnd"/>
      <w:r>
        <w:t xml:space="preserve"> to forward the query to </w:t>
      </w:r>
      <w:proofErr w:type="spellStart"/>
      <w:r>
        <w:t>Solr</w:t>
      </w:r>
      <w:proofErr w:type="spellEnd"/>
      <w:r>
        <w:t xml:space="preserve">. If </w:t>
      </w:r>
      <w:proofErr w:type="spellStart"/>
      <w:r>
        <w:t>succesfull</w:t>
      </w:r>
      <w:proofErr w:type="spellEnd"/>
      <w:r>
        <w:t xml:space="preserve">, the service will return the result that was stored in </w:t>
      </w:r>
      <w:proofErr w:type="spellStart"/>
      <w:r>
        <w:t>Solr</w:t>
      </w:r>
      <w:proofErr w:type="spellEnd"/>
      <w:r>
        <w:t xml:space="preserve">. The details of this webservice </w:t>
      </w:r>
      <w:proofErr w:type="gramStart"/>
      <w:r>
        <w:t>is</w:t>
      </w:r>
      <w:proofErr w:type="gramEnd"/>
      <w:r>
        <w:t xml:space="preserve"> described in the interface specification [IFS0004].</w:t>
      </w:r>
    </w:p>
    <w:p w14:paraId="285AE607" w14:textId="77777777" w:rsidR="0040286D" w:rsidRPr="0040286D" w:rsidRDefault="0040286D" w:rsidP="0040286D">
      <w:pPr>
        <w:pStyle w:val="Heading1"/>
      </w:pPr>
      <w:bookmarkStart w:id="42" w:name="_Toc518646245"/>
      <w:bookmarkStart w:id="43" w:name="_Toc41304254"/>
      <w:r w:rsidRPr="0040286D">
        <w:lastRenderedPageBreak/>
        <w:t xml:space="preserve">Mapping to </w:t>
      </w:r>
      <w:proofErr w:type="spellStart"/>
      <w:r w:rsidRPr="0040286D">
        <w:t>Datamodel</w:t>
      </w:r>
      <w:bookmarkEnd w:id="42"/>
      <w:bookmarkEnd w:id="43"/>
      <w:proofErr w:type="spellEnd"/>
    </w:p>
    <w:p w14:paraId="423755F6" w14:textId="77777777" w:rsidR="0040286D" w:rsidRPr="00E354D4" w:rsidRDefault="0040286D" w:rsidP="0040286D">
      <w:pPr>
        <w:pStyle w:val="BodyText"/>
      </w:pPr>
      <w:r>
        <w:t xml:space="preserve">The searchable fields in </w:t>
      </w:r>
      <w:proofErr w:type="spellStart"/>
      <w:r>
        <w:t>Solr</w:t>
      </w:r>
      <w:proofErr w:type="spellEnd"/>
      <w:r>
        <w:t xml:space="preserve"> maps to the database like the following: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2"/>
        <w:gridCol w:w="4283"/>
      </w:tblGrid>
      <w:tr w:rsidR="0040286D" w:rsidRPr="00261561" w14:paraId="515C3DDB" w14:textId="77777777" w:rsidTr="0040286D">
        <w:trPr>
          <w:trHeight w:hRule="exact" w:val="357"/>
        </w:trPr>
        <w:tc>
          <w:tcPr>
            <w:tcW w:w="3422" w:type="dxa"/>
            <w:shd w:val="clear" w:color="auto" w:fill="A6A6A6" w:themeFill="background1" w:themeFillShade="A6"/>
          </w:tcPr>
          <w:p w14:paraId="2CD4E37B" w14:textId="77777777" w:rsidR="0040286D" w:rsidRPr="00261561" w:rsidRDefault="0040286D" w:rsidP="00162F64">
            <w:pPr>
              <w:pStyle w:val="BodyText"/>
              <w:rPr>
                <w:b/>
              </w:rPr>
            </w:pPr>
            <w:r>
              <w:rPr>
                <w:b/>
              </w:rPr>
              <w:t>Solr</w:t>
            </w:r>
          </w:p>
        </w:tc>
        <w:tc>
          <w:tcPr>
            <w:tcW w:w="4283" w:type="dxa"/>
            <w:shd w:val="clear" w:color="auto" w:fill="A6A6A6" w:themeFill="background1" w:themeFillShade="A6"/>
          </w:tcPr>
          <w:p w14:paraId="7E27A119" w14:textId="77777777" w:rsidR="0040286D" w:rsidRPr="00261561" w:rsidRDefault="0040286D" w:rsidP="00162F64">
            <w:pPr>
              <w:pStyle w:val="BodyText"/>
              <w:rPr>
                <w:b/>
              </w:rPr>
            </w:pPr>
            <w:r>
              <w:rPr>
                <w:b/>
              </w:rPr>
              <w:t>CPR replica</w:t>
            </w:r>
          </w:p>
        </w:tc>
      </w:tr>
      <w:tr w:rsidR="0040286D" w14:paraId="5D810548" w14:textId="77777777" w:rsidTr="0040286D">
        <w:trPr>
          <w:trHeight w:hRule="exact" w:val="357"/>
        </w:trPr>
        <w:tc>
          <w:tcPr>
            <w:tcW w:w="3422" w:type="dxa"/>
          </w:tcPr>
          <w:p w14:paraId="5ABDEB79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cprnummer</w:t>
            </w:r>
          </w:p>
        </w:tc>
        <w:tc>
          <w:tcPr>
            <w:tcW w:w="4283" w:type="dxa"/>
          </w:tcPr>
          <w:p w14:paraId="42FF76E5" w14:textId="77777777" w:rsidR="0040286D" w:rsidRPr="00AF2F72" w:rsidRDefault="0040286D" w:rsidP="00162F64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eastAsia="en-GB"/>
              </w:rPr>
            </w:pPr>
            <w:r>
              <w:t>p</w:t>
            </w:r>
            <w:r w:rsidRPr="00CD6295">
              <w:t>ersonaktnavneopl</w:t>
            </w:r>
            <w:r>
              <w:t>.pnr</w:t>
            </w:r>
          </w:p>
        </w:tc>
      </w:tr>
      <w:tr w:rsidR="0040286D" w14:paraId="2570FE9F" w14:textId="77777777" w:rsidTr="0040286D">
        <w:trPr>
          <w:trHeight w:hRule="exact" w:val="357"/>
        </w:trPr>
        <w:tc>
          <w:tcPr>
            <w:tcW w:w="3422" w:type="dxa"/>
          </w:tcPr>
          <w:p w14:paraId="39B4900C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fornavn</w:t>
            </w:r>
          </w:p>
        </w:tc>
        <w:tc>
          <w:tcPr>
            <w:tcW w:w="4283" w:type="dxa"/>
          </w:tcPr>
          <w:p w14:paraId="5F06DD9F" w14:textId="77777777" w:rsidR="0040286D" w:rsidRDefault="0040286D" w:rsidP="00162F64">
            <w:pPr>
              <w:pStyle w:val="BodyText"/>
            </w:pPr>
            <w:r>
              <w:t>personaktnavneopl.fornvn</w:t>
            </w:r>
          </w:p>
        </w:tc>
      </w:tr>
      <w:tr w:rsidR="0040286D" w14:paraId="2BDDE24E" w14:textId="77777777" w:rsidTr="0040286D">
        <w:trPr>
          <w:trHeight w:hRule="exact" w:val="357"/>
        </w:trPr>
        <w:tc>
          <w:tcPr>
            <w:tcW w:w="3422" w:type="dxa"/>
          </w:tcPr>
          <w:p w14:paraId="7AE4D5C7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mellemnavn</w:t>
            </w:r>
          </w:p>
        </w:tc>
        <w:tc>
          <w:tcPr>
            <w:tcW w:w="4283" w:type="dxa"/>
          </w:tcPr>
          <w:p w14:paraId="37EA2017" w14:textId="77777777" w:rsidR="0040286D" w:rsidRDefault="0040286D" w:rsidP="00162F64">
            <w:pPr>
              <w:pStyle w:val="BodyText"/>
            </w:pPr>
            <w:r>
              <w:t>personaktnavneopl.melnvn</w:t>
            </w:r>
          </w:p>
        </w:tc>
      </w:tr>
      <w:tr w:rsidR="0040286D" w14:paraId="63E68DE2" w14:textId="77777777" w:rsidTr="0040286D">
        <w:trPr>
          <w:trHeight w:hRule="exact" w:val="357"/>
        </w:trPr>
        <w:tc>
          <w:tcPr>
            <w:tcW w:w="3422" w:type="dxa"/>
          </w:tcPr>
          <w:p w14:paraId="7A3F9CE7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efternavn</w:t>
            </w:r>
          </w:p>
        </w:tc>
        <w:tc>
          <w:tcPr>
            <w:tcW w:w="4283" w:type="dxa"/>
          </w:tcPr>
          <w:p w14:paraId="75735090" w14:textId="77777777" w:rsidR="0040286D" w:rsidRDefault="0040286D" w:rsidP="00162F64">
            <w:pPr>
              <w:pStyle w:val="BodyText"/>
            </w:pPr>
            <w:r>
              <w:t>personaktnavneopl.efternvn</w:t>
            </w:r>
          </w:p>
        </w:tc>
      </w:tr>
      <w:tr w:rsidR="0040286D" w14:paraId="4D415ED5" w14:textId="77777777" w:rsidTr="0040286D">
        <w:trPr>
          <w:trHeight w:hRule="exact" w:val="357"/>
        </w:trPr>
        <w:tc>
          <w:tcPr>
            <w:tcW w:w="3422" w:type="dxa"/>
          </w:tcPr>
          <w:p w14:paraId="1EDE14C2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fuldenavn</w:t>
            </w:r>
          </w:p>
        </w:tc>
        <w:tc>
          <w:tcPr>
            <w:tcW w:w="4283" w:type="dxa"/>
          </w:tcPr>
          <w:p w14:paraId="48CF2168" w14:textId="77777777" w:rsidR="0040286D" w:rsidRDefault="0040286D" w:rsidP="00162F64">
            <w:pPr>
              <w:pStyle w:val="BodyText"/>
            </w:pPr>
            <w:r>
              <w:t>personaktnavneopl.adrnvn</w:t>
            </w:r>
          </w:p>
        </w:tc>
      </w:tr>
      <w:tr w:rsidR="0040286D" w14:paraId="1183ED66" w14:textId="77777777" w:rsidTr="0040286D">
        <w:trPr>
          <w:trHeight w:hRule="exact" w:val="357"/>
        </w:trPr>
        <w:tc>
          <w:tcPr>
            <w:tcW w:w="3422" w:type="dxa"/>
          </w:tcPr>
          <w:p w14:paraId="5FDFF93A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foedselsdato</w:t>
            </w:r>
          </w:p>
        </w:tc>
        <w:tc>
          <w:tcPr>
            <w:tcW w:w="4283" w:type="dxa"/>
          </w:tcPr>
          <w:p w14:paraId="2E691CD5" w14:textId="77777777" w:rsidR="0040286D" w:rsidRDefault="0040286D" w:rsidP="00162F64">
            <w:pPr>
              <w:pStyle w:val="BodyText"/>
            </w:pPr>
            <w:r>
              <w:t>personopl.foed_dt</w:t>
            </w:r>
          </w:p>
        </w:tc>
      </w:tr>
      <w:tr w:rsidR="0040286D" w14:paraId="0B28B75B" w14:textId="77777777" w:rsidTr="0040286D">
        <w:trPr>
          <w:trHeight w:hRule="exact" w:val="357"/>
        </w:trPr>
        <w:tc>
          <w:tcPr>
            <w:tcW w:w="3422" w:type="dxa"/>
          </w:tcPr>
          <w:p w14:paraId="0D37299D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koen</w:t>
            </w:r>
          </w:p>
        </w:tc>
        <w:tc>
          <w:tcPr>
            <w:tcW w:w="4283" w:type="dxa"/>
          </w:tcPr>
          <w:p w14:paraId="1844316C" w14:textId="77777777" w:rsidR="0040286D" w:rsidRDefault="0040286D" w:rsidP="00162F64">
            <w:pPr>
              <w:pStyle w:val="BodyText"/>
            </w:pPr>
            <w:r>
              <w:t>personopl.koen</w:t>
            </w:r>
          </w:p>
        </w:tc>
      </w:tr>
      <w:tr w:rsidR="0040286D" w14:paraId="02A8CED7" w14:textId="77777777" w:rsidTr="0040286D">
        <w:trPr>
          <w:trHeight w:hRule="exact" w:val="357"/>
        </w:trPr>
        <w:tc>
          <w:tcPr>
            <w:tcW w:w="3422" w:type="dxa"/>
          </w:tcPr>
          <w:p w14:paraId="340EDD99" w14:textId="77777777" w:rsidR="0040286D" w:rsidRPr="00780D41" w:rsidRDefault="0040286D" w:rsidP="00162F64">
            <w:pPr>
              <w:pStyle w:val="BodyText"/>
              <w:rPr>
                <w:b/>
              </w:rPr>
            </w:pPr>
            <w:r>
              <w:t>doed</w:t>
            </w:r>
          </w:p>
        </w:tc>
        <w:tc>
          <w:tcPr>
            <w:tcW w:w="4283" w:type="dxa"/>
          </w:tcPr>
          <w:p w14:paraId="3958119F" w14:textId="77777777" w:rsidR="0040286D" w:rsidRDefault="0040286D" w:rsidP="00162F64">
            <w:pPr>
              <w:pStyle w:val="BodyText"/>
            </w:pPr>
            <w:r>
              <w:t>personopl.status</w:t>
            </w:r>
          </w:p>
        </w:tc>
      </w:tr>
      <w:tr w:rsidR="0040286D" w14:paraId="2D62B7C7" w14:textId="77777777" w:rsidTr="0040286D">
        <w:trPr>
          <w:trHeight w:hRule="exact" w:val="357"/>
        </w:trPr>
        <w:tc>
          <w:tcPr>
            <w:tcW w:w="3422" w:type="dxa"/>
          </w:tcPr>
          <w:p w14:paraId="2113CBEC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vejnavn</w:t>
            </w:r>
          </w:p>
        </w:tc>
        <w:tc>
          <w:tcPr>
            <w:tcW w:w="4283" w:type="dxa"/>
          </w:tcPr>
          <w:p w14:paraId="0F82F0F6" w14:textId="77777777" w:rsidR="0040286D" w:rsidRPr="004E05F9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.vejadrnvn</w:t>
            </w:r>
            <w:proofErr w:type="spellEnd"/>
            <w:proofErr w:type="gramEnd"/>
          </w:p>
        </w:tc>
      </w:tr>
      <w:tr w:rsidR="0040286D" w14:paraId="62B9D748" w14:textId="77777777" w:rsidTr="0040286D">
        <w:trPr>
          <w:trHeight w:hRule="exact" w:val="357"/>
        </w:trPr>
        <w:tc>
          <w:tcPr>
            <w:tcW w:w="3422" w:type="dxa"/>
          </w:tcPr>
          <w:p w14:paraId="3F311FCA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husnummer</w:t>
            </w:r>
          </w:p>
        </w:tc>
        <w:tc>
          <w:tcPr>
            <w:tcW w:w="4283" w:type="dxa"/>
          </w:tcPr>
          <w:p w14:paraId="5A9D61B2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.husnr</w:t>
            </w:r>
            <w:proofErr w:type="spellEnd"/>
            <w:proofErr w:type="gramEnd"/>
          </w:p>
        </w:tc>
      </w:tr>
      <w:tr w:rsidR="0040286D" w14:paraId="7A908AA6" w14:textId="77777777" w:rsidTr="0040286D">
        <w:trPr>
          <w:trHeight w:hRule="exact" w:val="357"/>
        </w:trPr>
        <w:tc>
          <w:tcPr>
            <w:tcW w:w="3422" w:type="dxa"/>
          </w:tcPr>
          <w:p w14:paraId="0E84DB65" w14:textId="77777777" w:rsidR="0040286D" w:rsidRPr="00780D41" w:rsidRDefault="0040286D" w:rsidP="00162F64">
            <w:pPr>
              <w:pStyle w:val="BodyText"/>
            </w:pPr>
            <w:r>
              <w:t>husnummerlige</w:t>
            </w:r>
          </w:p>
        </w:tc>
        <w:tc>
          <w:tcPr>
            <w:tcW w:w="4283" w:type="dxa"/>
          </w:tcPr>
          <w:p w14:paraId="19E17D4C" w14:textId="77777777" w:rsidR="0040286D" w:rsidRPr="004E05F9" w:rsidRDefault="0040286D" w:rsidP="00162F64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personklarskriftadr.husnr</w:t>
            </w:r>
            <w:proofErr w:type="spellEnd"/>
            <w:proofErr w:type="gramEnd"/>
          </w:p>
        </w:tc>
      </w:tr>
      <w:tr w:rsidR="0040286D" w14:paraId="0A3DF87F" w14:textId="77777777" w:rsidTr="0040286D">
        <w:trPr>
          <w:trHeight w:hRule="exact" w:val="357"/>
        </w:trPr>
        <w:tc>
          <w:tcPr>
            <w:tcW w:w="3422" w:type="dxa"/>
          </w:tcPr>
          <w:p w14:paraId="1623EB6F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etage</w:t>
            </w:r>
          </w:p>
        </w:tc>
        <w:tc>
          <w:tcPr>
            <w:tcW w:w="4283" w:type="dxa"/>
          </w:tcPr>
          <w:p w14:paraId="7B0BAECD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.etage</w:t>
            </w:r>
            <w:proofErr w:type="spellEnd"/>
            <w:proofErr w:type="gramEnd"/>
          </w:p>
        </w:tc>
      </w:tr>
      <w:tr w:rsidR="0040286D" w14:paraId="4D0AEB53" w14:textId="77777777" w:rsidTr="0040286D">
        <w:trPr>
          <w:trHeight w:hRule="exact" w:val="357"/>
        </w:trPr>
        <w:tc>
          <w:tcPr>
            <w:tcW w:w="3422" w:type="dxa"/>
          </w:tcPr>
          <w:p w14:paraId="0672C3BB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sidedoer</w:t>
            </w:r>
          </w:p>
        </w:tc>
        <w:tc>
          <w:tcPr>
            <w:tcW w:w="4283" w:type="dxa"/>
          </w:tcPr>
          <w:p w14:paraId="7BCB9B1F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.sidedoer</w:t>
            </w:r>
            <w:proofErr w:type="spellEnd"/>
            <w:proofErr w:type="gramEnd"/>
          </w:p>
        </w:tc>
      </w:tr>
      <w:tr w:rsidR="0040286D" w14:paraId="545E2B14" w14:textId="77777777" w:rsidTr="0040286D">
        <w:trPr>
          <w:trHeight w:hRule="exact" w:val="357"/>
        </w:trPr>
        <w:tc>
          <w:tcPr>
            <w:tcW w:w="3422" w:type="dxa"/>
          </w:tcPr>
          <w:p w14:paraId="36F29AC2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standardadresse</w:t>
            </w:r>
          </w:p>
        </w:tc>
        <w:tc>
          <w:tcPr>
            <w:tcW w:w="4283" w:type="dxa"/>
          </w:tcPr>
          <w:p w14:paraId="1427C285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.standardadr</w:t>
            </w:r>
            <w:proofErr w:type="spellEnd"/>
            <w:proofErr w:type="gramEnd"/>
          </w:p>
        </w:tc>
      </w:tr>
      <w:tr w:rsidR="0040286D" w14:paraId="0EDB47EF" w14:textId="77777777" w:rsidTr="0040286D">
        <w:trPr>
          <w:trHeight w:hRule="exact" w:val="357"/>
        </w:trPr>
        <w:tc>
          <w:tcPr>
            <w:tcW w:w="3422" w:type="dxa"/>
          </w:tcPr>
          <w:p w14:paraId="3BA77209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postnummer</w:t>
            </w:r>
          </w:p>
        </w:tc>
        <w:tc>
          <w:tcPr>
            <w:tcW w:w="4283" w:type="dxa"/>
          </w:tcPr>
          <w:p w14:paraId="21CE9FF5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.postnr</w:t>
            </w:r>
            <w:proofErr w:type="spellEnd"/>
            <w:proofErr w:type="gramEnd"/>
          </w:p>
        </w:tc>
      </w:tr>
      <w:tr w:rsidR="0040286D" w14:paraId="2898CE95" w14:textId="77777777" w:rsidTr="0040286D">
        <w:trPr>
          <w:trHeight w:hRule="exact" w:val="357"/>
        </w:trPr>
        <w:tc>
          <w:tcPr>
            <w:tcW w:w="3422" w:type="dxa"/>
          </w:tcPr>
          <w:p w14:paraId="0D634BB5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by</w:t>
            </w:r>
          </w:p>
        </w:tc>
        <w:tc>
          <w:tcPr>
            <w:tcW w:w="4283" w:type="dxa"/>
          </w:tcPr>
          <w:p w14:paraId="355C14DA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.postdisttxt</w:t>
            </w:r>
            <w:proofErr w:type="spellEnd"/>
            <w:proofErr w:type="gramEnd"/>
          </w:p>
        </w:tc>
      </w:tr>
      <w:tr w:rsidR="0040286D" w14:paraId="10B25FC9" w14:textId="77777777" w:rsidTr="0040286D">
        <w:trPr>
          <w:trHeight w:hRule="exact" w:val="357"/>
        </w:trPr>
        <w:tc>
          <w:tcPr>
            <w:tcW w:w="3422" w:type="dxa"/>
          </w:tcPr>
          <w:p w14:paraId="0939E660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 xml:space="preserve">vejkode      </w:t>
            </w:r>
          </w:p>
        </w:tc>
        <w:tc>
          <w:tcPr>
            <w:tcW w:w="4283" w:type="dxa"/>
          </w:tcPr>
          <w:p w14:paraId="0D47A5DA" w14:textId="77777777" w:rsidR="0040286D" w:rsidRDefault="0040286D" w:rsidP="00162F64">
            <w:pPr>
              <w:pStyle w:val="BodyText"/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4E05F9">
              <w:rPr>
                <w:lang w:val="en-US"/>
              </w:rPr>
              <w:t>ersonklarskriftadr</w:t>
            </w:r>
            <w:r>
              <w:rPr>
                <w:lang w:val="en-US"/>
              </w:rPr>
              <w:t>.vejkod</w:t>
            </w:r>
            <w:proofErr w:type="spellEnd"/>
            <w:proofErr w:type="gramEnd"/>
          </w:p>
        </w:tc>
      </w:tr>
      <w:tr w:rsidR="0040286D" w14:paraId="77C2858D" w14:textId="77777777" w:rsidTr="0040286D">
        <w:trPr>
          <w:trHeight w:hRule="exact" w:val="357"/>
        </w:trPr>
        <w:tc>
          <w:tcPr>
            <w:tcW w:w="3422" w:type="dxa"/>
          </w:tcPr>
          <w:p w14:paraId="26114F5A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kommune</w:t>
            </w:r>
            <w:r>
              <w:t>cvr</w:t>
            </w:r>
            <w:r w:rsidRPr="00780D41">
              <w:t xml:space="preserve">   </w:t>
            </w:r>
          </w:p>
        </w:tc>
        <w:tc>
          <w:tcPr>
            <w:tcW w:w="4283" w:type="dxa"/>
          </w:tcPr>
          <w:p w14:paraId="011E056B" w14:textId="77777777" w:rsidR="0040286D" w:rsidRDefault="0040286D" w:rsidP="00162F64">
            <w:pPr>
              <w:pStyle w:val="BodyText"/>
            </w:pPr>
            <w:proofErr w:type="spellStart"/>
            <w:r>
              <w:rPr>
                <w:lang w:val="en-US"/>
              </w:rPr>
              <w:t>municipality.cvr</w:t>
            </w:r>
            <w:proofErr w:type="spellEnd"/>
          </w:p>
        </w:tc>
      </w:tr>
      <w:tr w:rsidR="0040286D" w14:paraId="027C9D6A" w14:textId="77777777" w:rsidTr="0040286D">
        <w:trPr>
          <w:trHeight w:hRule="exact" w:val="357"/>
        </w:trPr>
        <w:tc>
          <w:tcPr>
            <w:tcW w:w="3422" w:type="dxa"/>
          </w:tcPr>
          <w:p w14:paraId="7C8A6E74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historiskhusnummer</w:t>
            </w:r>
          </w:p>
        </w:tc>
        <w:tc>
          <w:tcPr>
            <w:tcW w:w="4283" w:type="dxa"/>
          </w:tcPr>
          <w:p w14:paraId="65BC43A9" w14:textId="77777777" w:rsidR="0040286D" w:rsidRDefault="0040286D" w:rsidP="00162F64">
            <w:pPr>
              <w:pStyle w:val="BodyText"/>
            </w:pPr>
            <w:r>
              <w:t>searchpersonhistadr.husnr</w:t>
            </w:r>
          </w:p>
        </w:tc>
      </w:tr>
      <w:tr w:rsidR="0040286D" w14:paraId="4B880BE6" w14:textId="77777777" w:rsidTr="0040286D">
        <w:trPr>
          <w:trHeight w:hRule="exact" w:val="357"/>
        </w:trPr>
        <w:tc>
          <w:tcPr>
            <w:tcW w:w="3422" w:type="dxa"/>
          </w:tcPr>
          <w:p w14:paraId="01AF9805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historiskvejnavn</w:t>
            </w:r>
          </w:p>
        </w:tc>
        <w:tc>
          <w:tcPr>
            <w:tcW w:w="4283" w:type="dxa"/>
          </w:tcPr>
          <w:p w14:paraId="4867A740" w14:textId="77777777" w:rsidR="0040286D" w:rsidRDefault="0040286D" w:rsidP="00162F64">
            <w:pPr>
              <w:pStyle w:val="BodyText"/>
            </w:pPr>
            <w:r>
              <w:t>searchpersonhistadr.road_vejnvn</w:t>
            </w:r>
          </w:p>
        </w:tc>
      </w:tr>
      <w:tr w:rsidR="0040286D" w14:paraId="1B771B63" w14:textId="77777777" w:rsidTr="0040286D">
        <w:trPr>
          <w:trHeight w:hRule="exact" w:val="357"/>
        </w:trPr>
        <w:tc>
          <w:tcPr>
            <w:tcW w:w="3422" w:type="dxa"/>
          </w:tcPr>
          <w:p w14:paraId="3D3D5DF5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historisketage</w:t>
            </w:r>
          </w:p>
        </w:tc>
        <w:tc>
          <w:tcPr>
            <w:tcW w:w="4283" w:type="dxa"/>
          </w:tcPr>
          <w:p w14:paraId="764A4CF4" w14:textId="77777777" w:rsidR="0040286D" w:rsidRDefault="0040286D" w:rsidP="00162F64">
            <w:pPr>
              <w:pStyle w:val="BodyText"/>
            </w:pPr>
            <w:r>
              <w:t>searchpersonhistadr.etage</w:t>
            </w:r>
          </w:p>
        </w:tc>
      </w:tr>
      <w:tr w:rsidR="0040286D" w14:paraId="6CA9B05A" w14:textId="77777777" w:rsidTr="0040286D">
        <w:trPr>
          <w:trHeight w:hRule="exact" w:val="357"/>
        </w:trPr>
        <w:tc>
          <w:tcPr>
            <w:tcW w:w="3422" w:type="dxa"/>
          </w:tcPr>
          <w:p w14:paraId="43626A6C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historisksidedoer</w:t>
            </w:r>
          </w:p>
        </w:tc>
        <w:tc>
          <w:tcPr>
            <w:tcW w:w="4283" w:type="dxa"/>
          </w:tcPr>
          <w:p w14:paraId="319999B0" w14:textId="77777777" w:rsidR="0040286D" w:rsidRDefault="0040286D" w:rsidP="00162F64">
            <w:pPr>
              <w:pStyle w:val="BodyText"/>
            </w:pPr>
            <w:r>
              <w:t>searchpersonhistadr.sidedoer</w:t>
            </w:r>
          </w:p>
        </w:tc>
      </w:tr>
      <w:tr w:rsidR="0040286D" w14:paraId="26078B2A" w14:textId="77777777" w:rsidTr="0040286D">
        <w:trPr>
          <w:trHeight w:hRule="exact" w:val="357"/>
        </w:trPr>
        <w:tc>
          <w:tcPr>
            <w:tcW w:w="3422" w:type="dxa"/>
          </w:tcPr>
          <w:p w14:paraId="44DF6E79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historiskkomune</w:t>
            </w:r>
            <w:r>
              <w:t>cvr</w:t>
            </w:r>
          </w:p>
        </w:tc>
        <w:tc>
          <w:tcPr>
            <w:tcW w:w="4283" w:type="dxa"/>
          </w:tcPr>
          <w:p w14:paraId="4A9DE283" w14:textId="77777777" w:rsidR="0040286D" w:rsidRDefault="0040286D" w:rsidP="00162F64">
            <w:pPr>
              <w:pStyle w:val="BodyText"/>
            </w:pPr>
            <w:r>
              <w:t>searchpersonhistadr.komkod</w:t>
            </w:r>
          </w:p>
        </w:tc>
      </w:tr>
      <w:tr w:rsidR="0040286D" w14:paraId="0EE42AF9" w14:textId="77777777" w:rsidTr="0040286D">
        <w:trPr>
          <w:trHeight w:hRule="exact" w:val="357"/>
        </w:trPr>
        <w:tc>
          <w:tcPr>
            <w:tcW w:w="3422" w:type="dxa"/>
          </w:tcPr>
          <w:p w14:paraId="0A72A05B" w14:textId="77777777" w:rsidR="0040286D" w:rsidRPr="00780D41" w:rsidRDefault="0040286D" w:rsidP="00162F64">
            <w:pPr>
              <w:pStyle w:val="BodyText"/>
              <w:rPr>
                <w:b/>
              </w:rPr>
            </w:pPr>
            <w:r w:rsidRPr="00780D41">
              <w:t>historiskvejkode</w:t>
            </w:r>
          </w:p>
        </w:tc>
        <w:tc>
          <w:tcPr>
            <w:tcW w:w="4283" w:type="dxa"/>
          </w:tcPr>
          <w:p w14:paraId="6A7E6B38" w14:textId="77777777" w:rsidR="0040286D" w:rsidRDefault="0040286D" w:rsidP="00162F64">
            <w:pPr>
              <w:pStyle w:val="BodyText"/>
            </w:pPr>
            <w:r>
              <w:t>searchpersonhistadr.vejkod</w:t>
            </w:r>
          </w:p>
        </w:tc>
      </w:tr>
      <w:tr w:rsidR="00486AC0" w:rsidDel="00DA2EDF" w14:paraId="3F0E8CCD" w14:textId="577C8FCB" w:rsidTr="0040286D">
        <w:trPr>
          <w:trHeight w:hRule="exact" w:val="357"/>
          <w:del w:id="44" w:author="Lalitha Veerla" w:date="2022-05-11T13:13:00Z"/>
        </w:trPr>
        <w:tc>
          <w:tcPr>
            <w:tcW w:w="3422" w:type="dxa"/>
          </w:tcPr>
          <w:p w14:paraId="547A2295" w14:textId="351D2FDE" w:rsidR="00486AC0" w:rsidDel="00DA2EDF" w:rsidRDefault="005B001A" w:rsidP="00162F64">
            <w:pPr>
              <w:pStyle w:val="BodyText"/>
              <w:rPr>
                <w:del w:id="45" w:author="Lalitha Veerla" w:date="2022-05-11T13:13:00Z"/>
              </w:rPr>
            </w:pPr>
            <w:del w:id="46" w:author="Lalitha Veerla" w:date="2022-05-11T13:13:00Z">
              <w:r w:rsidRPr="00857484" w:rsidDel="00DA2EDF">
                <w:delText>adresseUUID</w:delText>
              </w:r>
            </w:del>
          </w:p>
          <w:p w14:paraId="187886A7" w14:textId="3BC21E4E" w:rsidR="005B001A" w:rsidRPr="00780D41" w:rsidDel="00DA2EDF" w:rsidRDefault="005B001A" w:rsidP="00162F64">
            <w:pPr>
              <w:pStyle w:val="BodyText"/>
              <w:rPr>
                <w:del w:id="47" w:author="Lalitha Veerla" w:date="2022-05-11T13:13:00Z"/>
              </w:rPr>
            </w:pPr>
          </w:p>
        </w:tc>
        <w:tc>
          <w:tcPr>
            <w:tcW w:w="4283" w:type="dxa"/>
          </w:tcPr>
          <w:p w14:paraId="6CF03C3B" w14:textId="1110A24A" w:rsidR="00486AC0" w:rsidDel="00DA2EDF" w:rsidRDefault="00CD2ABD" w:rsidP="00162F64">
            <w:pPr>
              <w:pStyle w:val="BodyText"/>
              <w:rPr>
                <w:del w:id="48" w:author="Lalitha Veerla" w:date="2022-05-11T13:13:00Z"/>
              </w:rPr>
            </w:pPr>
            <w:del w:id="49" w:author="Lalitha Veerla" w:date="2022-05-11T13:13:00Z">
              <w:r w:rsidRPr="003411D8" w:rsidDel="00DA2EDF">
                <w:delText>Personaktadr</w:delText>
              </w:r>
              <w:r w:rsidDel="00DA2EDF">
                <w:delText>.</w:delText>
              </w:r>
              <w:r w:rsidR="005B001A" w:rsidRPr="003411D8" w:rsidDel="00DA2EDF">
                <w:delText>ADRESSE_UUID</w:delText>
              </w:r>
            </w:del>
          </w:p>
          <w:p w14:paraId="7904A7C1" w14:textId="462EA9AE" w:rsidR="005B001A" w:rsidDel="00DA2EDF" w:rsidRDefault="005B001A" w:rsidP="00162F64">
            <w:pPr>
              <w:pStyle w:val="BodyText"/>
              <w:rPr>
                <w:del w:id="50" w:author="Lalitha Veerla" w:date="2022-05-11T13:13:00Z"/>
              </w:rPr>
            </w:pPr>
          </w:p>
          <w:p w14:paraId="565CF33E" w14:textId="073045EA" w:rsidR="005B001A" w:rsidDel="00DA2EDF" w:rsidRDefault="005B001A" w:rsidP="00162F64">
            <w:pPr>
              <w:pStyle w:val="BodyText"/>
              <w:rPr>
                <w:del w:id="51" w:author="Lalitha Veerla" w:date="2022-05-11T13:13:00Z"/>
              </w:rPr>
            </w:pPr>
          </w:p>
          <w:p w14:paraId="62D2763A" w14:textId="61F6E358" w:rsidR="005B001A" w:rsidDel="00DA2EDF" w:rsidRDefault="005B001A" w:rsidP="00162F64">
            <w:pPr>
              <w:pStyle w:val="BodyText"/>
              <w:rPr>
                <w:del w:id="52" w:author="Lalitha Veerla" w:date="2022-05-11T13:13:00Z"/>
              </w:rPr>
            </w:pPr>
          </w:p>
        </w:tc>
      </w:tr>
      <w:tr w:rsidR="00DA2EDF" w14:paraId="1193BD34" w14:textId="77777777" w:rsidTr="0040286D">
        <w:trPr>
          <w:trHeight w:hRule="exact" w:val="357"/>
          <w:ins w:id="53" w:author="Lalitha Veerla" w:date="2022-05-11T13:13:00Z"/>
        </w:trPr>
        <w:tc>
          <w:tcPr>
            <w:tcW w:w="3422" w:type="dxa"/>
          </w:tcPr>
          <w:p w14:paraId="39F603F6" w14:textId="77777777" w:rsidR="00DA2EDF" w:rsidRDefault="00DA2EDF" w:rsidP="00DA2EDF">
            <w:pPr>
              <w:pStyle w:val="BodyText"/>
              <w:rPr>
                <w:ins w:id="54" w:author="Lalitha Veerla" w:date="2022-05-11T13:13:00Z"/>
              </w:rPr>
            </w:pPr>
            <w:ins w:id="55" w:author="Lalitha Veerla" w:date="2022-05-11T13:13:00Z">
              <w:r w:rsidRPr="00857484">
                <w:t>adresseUUID</w:t>
              </w:r>
            </w:ins>
          </w:p>
          <w:p w14:paraId="5982DA8E" w14:textId="77777777" w:rsidR="00DA2EDF" w:rsidRPr="00857484" w:rsidRDefault="00DA2EDF" w:rsidP="00DA2EDF">
            <w:pPr>
              <w:pStyle w:val="BodyText"/>
              <w:rPr>
                <w:ins w:id="56" w:author="Lalitha Veerla" w:date="2022-05-11T13:13:00Z"/>
              </w:rPr>
            </w:pPr>
          </w:p>
        </w:tc>
        <w:tc>
          <w:tcPr>
            <w:tcW w:w="4283" w:type="dxa"/>
          </w:tcPr>
          <w:p w14:paraId="2E02D70D" w14:textId="77777777" w:rsidR="00DA2EDF" w:rsidRDefault="00DA2EDF" w:rsidP="00DA2EDF">
            <w:pPr>
              <w:pStyle w:val="BodyText"/>
              <w:rPr>
                <w:ins w:id="57" w:author="Lalitha Veerla" w:date="2022-05-11T13:13:00Z"/>
              </w:rPr>
            </w:pPr>
            <w:ins w:id="58" w:author="Lalitha Veerla" w:date="2022-05-11T13:13:00Z">
              <w:r w:rsidRPr="003411D8">
                <w:t>Personaktadr</w:t>
              </w:r>
              <w:r>
                <w:t>.</w:t>
              </w:r>
              <w:r w:rsidRPr="003411D8">
                <w:t>ADRESSE_UUID</w:t>
              </w:r>
            </w:ins>
          </w:p>
          <w:p w14:paraId="3E00C9AA" w14:textId="77777777" w:rsidR="00DA2EDF" w:rsidRDefault="00DA2EDF" w:rsidP="00DA2EDF">
            <w:pPr>
              <w:pStyle w:val="BodyText"/>
              <w:rPr>
                <w:ins w:id="59" w:author="Lalitha Veerla" w:date="2022-05-11T13:13:00Z"/>
              </w:rPr>
            </w:pPr>
          </w:p>
          <w:p w14:paraId="3F456496" w14:textId="77777777" w:rsidR="00DA2EDF" w:rsidRDefault="00DA2EDF" w:rsidP="00DA2EDF">
            <w:pPr>
              <w:pStyle w:val="BodyText"/>
              <w:rPr>
                <w:ins w:id="60" w:author="Lalitha Veerla" w:date="2022-05-11T13:13:00Z"/>
              </w:rPr>
            </w:pPr>
          </w:p>
          <w:p w14:paraId="0C075D52" w14:textId="77777777" w:rsidR="00DA2EDF" w:rsidRPr="003411D8" w:rsidRDefault="00DA2EDF" w:rsidP="00DA2EDF">
            <w:pPr>
              <w:pStyle w:val="BodyText"/>
              <w:rPr>
                <w:ins w:id="61" w:author="Lalitha Veerla" w:date="2022-05-11T13:13:00Z"/>
              </w:rPr>
            </w:pPr>
          </w:p>
        </w:tc>
      </w:tr>
      <w:tr w:rsidR="00DA2EDF" w14:paraId="3A395EF9" w14:textId="77777777" w:rsidTr="0040286D">
        <w:trPr>
          <w:trHeight w:hRule="exact" w:val="4252"/>
        </w:trPr>
        <w:tc>
          <w:tcPr>
            <w:tcW w:w="3422" w:type="dxa"/>
          </w:tcPr>
          <w:p w14:paraId="62514DF3" w14:textId="77777777" w:rsidR="00DA2EDF" w:rsidRPr="00C23E26" w:rsidRDefault="00DA2EDF" w:rsidP="00DA2EDF">
            <w:pPr>
              <w:pStyle w:val="BodyText"/>
              <w:rPr>
                <w:b/>
              </w:rPr>
            </w:pPr>
            <w:r w:rsidRPr="00C23E26">
              <w:lastRenderedPageBreak/>
              <w:t>distrikt</w:t>
            </w:r>
          </w:p>
        </w:tc>
        <w:tc>
          <w:tcPr>
            <w:tcW w:w="4283" w:type="dxa"/>
          </w:tcPr>
          <w:p w14:paraId="642845A8" w14:textId="77777777" w:rsidR="00DA2EDF" w:rsidRDefault="00DA2EDF" w:rsidP="00DA2ED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</w:t>
            </w:r>
            <w:proofErr w:type="gramStart"/>
            <w:r>
              <w:rPr>
                <w:lang w:val="en-US"/>
              </w:rPr>
              <w:t>divdist.distriktstekst</w:t>
            </w:r>
            <w:proofErr w:type="spellEnd"/>
            <w:proofErr w:type="gramEnd"/>
          </w:p>
          <w:p w14:paraId="78052AD3" w14:textId="77777777" w:rsidR="00DA2EDF" w:rsidRPr="006E6597" w:rsidRDefault="00DA2EDF" w:rsidP="00DA2ED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</w:t>
            </w:r>
            <w:proofErr w:type="gramStart"/>
            <w:r>
              <w:rPr>
                <w:lang w:val="en-US"/>
              </w:rPr>
              <w:t>divdist.distriktskode</w:t>
            </w:r>
            <w:proofErr w:type="spellEnd"/>
            <w:proofErr w:type="gramEnd"/>
          </w:p>
          <w:p w14:paraId="7948D6F6" w14:textId="77777777" w:rsidR="00DA2EDF" w:rsidRPr="0040286D" w:rsidRDefault="00DA2EDF" w:rsidP="00DA2EDF">
            <w:pPr>
              <w:pStyle w:val="BodyText"/>
              <w:rPr>
                <w:lang w:val="en-US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_byfornyelseskode</w:t>
            </w:r>
            <w:proofErr w:type="spellEnd"/>
          </w:p>
          <w:p w14:paraId="7A6B9460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_byfornyelsesdistrikt</w:t>
            </w:r>
            <w:proofErr w:type="spellEnd"/>
          </w:p>
          <w:p w14:paraId="0C280E34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_evakueringskode</w:t>
            </w:r>
            <w:proofErr w:type="spellEnd"/>
          </w:p>
          <w:p w14:paraId="77B5A6F2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_evakueringsdistrikt</w:t>
            </w:r>
            <w:proofErr w:type="spellEnd"/>
          </w:p>
          <w:p w14:paraId="0ED28BC0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_kirkedistriktskode</w:t>
            </w:r>
            <w:proofErr w:type="spellEnd"/>
          </w:p>
          <w:p w14:paraId="3E4805B7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_kirkedistrikt</w:t>
            </w:r>
            <w:proofErr w:type="spellEnd"/>
          </w:p>
          <w:p w14:paraId="6C100376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_skolekode</w:t>
            </w:r>
            <w:proofErr w:type="spellEnd"/>
          </w:p>
          <w:p w14:paraId="3D61B8BC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 w:rsidRPr="0040286D">
              <w:rPr>
                <w:lang w:val="en-US"/>
              </w:rPr>
              <w:t>searchpersonactadr.road</w:t>
            </w:r>
            <w:proofErr w:type="gramEnd"/>
            <w:r w:rsidRPr="0040286D">
              <w:rPr>
                <w:lang w:val="en-US"/>
              </w:rPr>
              <w:t>_skoledistrikt</w:t>
            </w:r>
            <w:proofErr w:type="spellEnd"/>
          </w:p>
          <w:p w14:paraId="68F8C94E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_socialkode</w:t>
            </w:r>
            <w:proofErr w:type="spellEnd"/>
          </w:p>
          <w:p w14:paraId="2B4F9A57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_socialdistrikt</w:t>
            </w:r>
            <w:proofErr w:type="spellEnd"/>
          </w:p>
          <w:p w14:paraId="27E0CFC0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_sognedistriktkode</w:t>
            </w:r>
            <w:proofErr w:type="spellEnd"/>
          </w:p>
          <w:p w14:paraId="768ED1E9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_sognedistrikt</w:t>
            </w:r>
            <w:proofErr w:type="spellEnd"/>
          </w:p>
          <w:p w14:paraId="6017DDB1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_valgkode</w:t>
            </w:r>
            <w:proofErr w:type="spellEnd"/>
          </w:p>
          <w:p w14:paraId="0EA0A77F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_valgdistrikt</w:t>
            </w:r>
            <w:proofErr w:type="spellEnd"/>
          </w:p>
          <w:p w14:paraId="44465E98" w14:textId="77777777" w:rsidR="00DA2EDF" w:rsidRPr="0040286D" w:rsidRDefault="00DA2EDF" w:rsidP="00DA2EDF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_varmekode</w:t>
            </w:r>
            <w:proofErr w:type="spellEnd"/>
          </w:p>
          <w:p w14:paraId="5AA7D48B" w14:textId="77777777" w:rsidR="00DA2EDF" w:rsidRPr="00CD6295" w:rsidRDefault="00DA2EDF" w:rsidP="00DA2EDF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CD6295">
              <w:rPr>
                <w:lang w:val="en-US"/>
              </w:rPr>
              <w:t>earchpersonactadr</w:t>
            </w:r>
            <w:r>
              <w:rPr>
                <w:lang w:val="en-US"/>
              </w:rPr>
              <w:t>.road</w:t>
            </w:r>
            <w:proofErr w:type="gramEnd"/>
            <w:r>
              <w:rPr>
                <w:lang w:val="en-US"/>
              </w:rPr>
              <w:t>_varmedistrikt</w:t>
            </w:r>
            <w:proofErr w:type="spellEnd"/>
          </w:p>
          <w:p w14:paraId="7391C4D7" w14:textId="77777777" w:rsidR="00DA2EDF" w:rsidRPr="0040286D" w:rsidRDefault="00DA2EDF" w:rsidP="00DA2EDF">
            <w:pPr>
              <w:pStyle w:val="BodyText"/>
              <w:rPr>
                <w:lang w:val="en-US"/>
              </w:rPr>
            </w:pPr>
          </w:p>
        </w:tc>
      </w:tr>
    </w:tbl>
    <w:p w14:paraId="0D737DCC" w14:textId="45FD3B77" w:rsidR="00E36F6D" w:rsidRDefault="00E36F6D" w:rsidP="00E36F6D">
      <w:pPr>
        <w:pStyle w:val="BodyText"/>
      </w:pPr>
    </w:p>
    <w:p w14:paraId="1B28E825" w14:textId="77777777" w:rsidR="0040286D" w:rsidRDefault="0040286D" w:rsidP="0040286D">
      <w:pPr>
        <w:pStyle w:val="BodyText"/>
      </w:pPr>
      <w:r>
        <w:t>The extra fields in the result maps to the database like: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4395"/>
      </w:tblGrid>
      <w:tr w:rsidR="0040286D" w:rsidRPr="00261561" w14:paraId="465AD8A9" w14:textId="77777777" w:rsidTr="0040286D">
        <w:trPr>
          <w:trHeight w:hRule="exact" w:val="402"/>
        </w:trPr>
        <w:tc>
          <w:tcPr>
            <w:tcW w:w="3397" w:type="dxa"/>
            <w:shd w:val="clear" w:color="auto" w:fill="A6A6A6" w:themeFill="background1" w:themeFillShade="A6"/>
          </w:tcPr>
          <w:p w14:paraId="2C79B7CE" w14:textId="77777777" w:rsidR="0040286D" w:rsidRPr="00261561" w:rsidRDefault="0040286D" w:rsidP="00162F64">
            <w:pPr>
              <w:pStyle w:val="BodyText"/>
              <w:rPr>
                <w:b/>
              </w:rPr>
            </w:pPr>
            <w:r>
              <w:rPr>
                <w:b/>
              </w:rPr>
              <w:t>Resulat</w:t>
            </w:r>
          </w:p>
        </w:tc>
        <w:tc>
          <w:tcPr>
            <w:tcW w:w="4395" w:type="dxa"/>
            <w:shd w:val="clear" w:color="auto" w:fill="A6A6A6" w:themeFill="background1" w:themeFillShade="A6"/>
          </w:tcPr>
          <w:p w14:paraId="548D2896" w14:textId="77777777" w:rsidR="0040286D" w:rsidRPr="00261561" w:rsidRDefault="0040286D" w:rsidP="00162F64">
            <w:pPr>
              <w:pStyle w:val="BodyText"/>
              <w:rPr>
                <w:b/>
              </w:rPr>
            </w:pPr>
            <w:r>
              <w:rPr>
                <w:b/>
              </w:rPr>
              <w:t>CPR replica</w:t>
            </w:r>
          </w:p>
        </w:tc>
      </w:tr>
      <w:tr w:rsidR="0040286D" w:rsidRPr="00147C14" w14:paraId="12E26226" w14:textId="77777777" w:rsidTr="0040286D">
        <w:trPr>
          <w:trHeight w:hRule="exact" w:val="1396"/>
        </w:trPr>
        <w:tc>
          <w:tcPr>
            <w:tcW w:w="3397" w:type="dxa"/>
          </w:tcPr>
          <w:p w14:paraId="2636A0E4" w14:textId="77777777" w:rsidR="0040286D" w:rsidRPr="00147C14" w:rsidRDefault="0040286D" w:rsidP="00162F64">
            <w:pPr>
              <w:pStyle w:val="BodyText"/>
            </w:pPr>
            <w:r>
              <w:t>Kontaktadresse</w:t>
            </w:r>
          </w:p>
        </w:tc>
        <w:tc>
          <w:tcPr>
            <w:tcW w:w="4395" w:type="dxa"/>
          </w:tcPr>
          <w:p w14:paraId="18C707F9" w14:textId="77777777" w:rsidR="0040286D" w:rsidRPr="004616ED" w:rsidRDefault="0040286D" w:rsidP="00162F64">
            <w:pPr>
              <w:pStyle w:val="BodyText"/>
            </w:pPr>
            <w:r w:rsidRPr="004616ED">
              <w:t>personkontaktadr.adr1_kontaktadr</w:t>
            </w:r>
          </w:p>
          <w:p w14:paraId="26899754" w14:textId="77777777" w:rsidR="0040286D" w:rsidRPr="004616ED" w:rsidRDefault="0040286D" w:rsidP="00162F64">
            <w:pPr>
              <w:pStyle w:val="BodyText"/>
            </w:pPr>
            <w:r w:rsidRPr="004616ED">
              <w:t>p</w:t>
            </w:r>
            <w:r w:rsidRPr="00147C14">
              <w:t>ersonkontaktadr.adr2_kontaktadr</w:t>
            </w:r>
          </w:p>
          <w:p w14:paraId="077F2A04" w14:textId="77777777" w:rsidR="0040286D" w:rsidRPr="00147C14" w:rsidRDefault="0040286D" w:rsidP="00162F64">
            <w:pPr>
              <w:pStyle w:val="BodyText"/>
            </w:pPr>
            <w:r>
              <w:t>p</w:t>
            </w:r>
            <w:r w:rsidRPr="00147C14">
              <w:t>ersonkontaktadr.adr3_kontaktadr</w:t>
            </w:r>
          </w:p>
          <w:p w14:paraId="347B8D48" w14:textId="77777777" w:rsidR="0040286D" w:rsidRPr="00147C14" w:rsidRDefault="0040286D" w:rsidP="00162F64">
            <w:pPr>
              <w:pStyle w:val="BodyText"/>
            </w:pPr>
            <w:r>
              <w:t>p</w:t>
            </w:r>
            <w:r w:rsidRPr="00147C14">
              <w:t>ersonkontaktadr.adr4_kontaktadr</w:t>
            </w:r>
          </w:p>
          <w:p w14:paraId="02E7D4FB" w14:textId="77777777" w:rsidR="0040286D" w:rsidRPr="00147C14" w:rsidRDefault="0040286D" w:rsidP="00162F64">
            <w:pPr>
              <w:pStyle w:val="BodyText"/>
              <w:rPr>
                <w:rFonts w:ascii="Courier New" w:hAnsi="Courier New" w:cs="Courier New"/>
                <w:color w:val="A9B7C6"/>
                <w:szCs w:val="20"/>
                <w:lang w:eastAsia="en-GB"/>
              </w:rPr>
            </w:pPr>
            <w:r>
              <w:t>p</w:t>
            </w:r>
            <w:r w:rsidRPr="00147C14">
              <w:t>ersonkontaktadr.adr5_kontaktadr</w:t>
            </w:r>
          </w:p>
        </w:tc>
      </w:tr>
      <w:tr w:rsidR="0040286D" w:rsidRPr="00162F64" w14:paraId="0DFCFED6" w14:textId="77777777" w:rsidTr="0040286D">
        <w:trPr>
          <w:trHeight w:hRule="exact" w:val="1014"/>
        </w:trPr>
        <w:tc>
          <w:tcPr>
            <w:tcW w:w="3397" w:type="dxa"/>
          </w:tcPr>
          <w:p w14:paraId="11DC11CB" w14:textId="77777777" w:rsidR="0040286D" w:rsidRDefault="0040286D" w:rsidP="00162F64">
            <w:pPr>
              <w:pStyle w:val="BodyText"/>
            </w:pPr>
            <w:r>
              <w:t>Adressebeskyttelse</w:t>
            </w:r>
          </w:p>
        </w:tc>
        <w:tc>
          <w:tcPr>
            <w:tcW w:w="4395" w:type="dxa"/>
          </w:tcPr>
          <w:p w14:paraId="42A355E3" w14:textId="77777777" w:rsidR="0040286D" w:rsidRDefault="0040286D" w:rsidP="00162F64">
            <w:pPr>
              <w:pStyle w:val="BodyText"/>
            </w:pPr>
            <w:r>
              <w:t>personbeskyttelse.beskyttype</w:t>
            </w:r>
          </w:p>
          <w:p w14:paraId="0F22C7B3" w14:textId="77777777" w:rsidR="0040286D" w:rsidRDefault="0040286D" w:rsidP="00162F64">
            <w:pPr>
              <w:pStyle w:val="BodyText"/>
            </w:pPr>
            <w:r>
              <w:t>personbeskyttelse.start_dt_beskyttelse</w:t>
            </w:r>
          </w:p>
          <w:p w14:paraId="4453D686" w14:textId="77777777" w:rsidR="0040286D" w:rsidRDefault="0040286D" w:rsidP="00162F64">
            <w:pPr>
              <w:pStyle w:val="BodyText"/>
            </w:pPr>
            <w:r>
              <w:t>personbeskyttelse.slet_dt_beskyttelse</w:t>
            </w:r>
          </w:p>
          <w:p w14:paraId="5F59AADE" w14:textId="2B27CFF2" w:rsidR="0040286D" w:rsidRDefault="0040286D" w:rsidP="00162F64">
            <w:pPr>
              <w:pStyle w:val="BodyText"/>
            </w:pPr>
            <w:r w:rsidRPr="002C6279">
              <w:rPr>
                <w:sz w:val="14"/>
              </w:rPr>
              <w:t>(for calculation see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_Ref452716175 \r \h 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2.1</w:t>
            </w:r>
            <w:r>
              <w:rPr>
                <w:sz w:val="14"/>
              </w:rPr>
              <w:fldChar w:fldCharType="end"/>
            </w:r>
            <w:r w:rsidRPr="002C6279">
              <w:rPr>
                <w:sz w:val="14"/>
              </w:rPr>
              <w:t>)</w:t>
            </w:r>
          </w:p>
        </w:tc>
      </w:tr>
      <w:tr w:rsidR="0040286D" w:rsidRPr="00147C14" w14:paraId="46412829" w14:textId="77777777" w:rsidTr="0040286D">
        <w:trPr>
          <w:trHeight w:hRule="exact" w:val="320"/>
        </w:trPr>
        <w:tc>
          <w:tcPr>
            <w:tcW w:w="3397" w:type="dxa"/>
          </w:tcPr>
          <w:p w14:paraId="3DC918B5" w14:textId="77777777" w:rsidR="0040286D" w:rsidRDefault="0040286D" w:rsidP="00162F64">
            <w:pPr>
              <w:pStyle w:val="BodyText"/>
            </w:pPr>
            <w:r>
              <w:t>kommunenavn</w:t>
            </w:r>
          </w:p>
        </w:tc>
        <w:tc>
          <w:tcPr>
            <w:tcW w:w="4395" w:type="dxa"/>
          </w:tcPr>
          <w:p w14:paraId="66C59DBC" w14:textId="77777777" w:rsidR="0040286D" w:rsidRDefault="0040286D" w:rsidP="00162F64">
            <w:pPr>
              <w:pStyle w:val="BodyText"/>
            </w:pPr>
            <w:r>
              <w:t>municipality.komnavn</w:t>
            </w:r>
          </w:p>
        </w:tc>
      </w:tr>
    </w:tbl>
    <w:p w14:paraId="1EDF293C" w14:textId="77777777" w:rsidR="0040286D" w:rsidRPr="00E36F6D" w:rsidRDefault="0040286D" w:rsidP="00E36F6D">
      <w:pPr>
        <w:pStyle w:val="BodyText"/>
      </w:pPr>
    </w:p>
    <w:sectPr w:rsidR="0040286D" w:rsidRPr="00E36F6D">
      <w:headerReference w:type="default" r:id="rId9"/>
      <w:footerReference w:type="default" r:id="rId10"/>
      <w:pgSz w:w="11906" w:h="16838"/>
      <w:pgMar w:top="2117" w:right="1134" w:bottom="2153" w:left="1134" w:header="1134" w:footer="1134" w:gutter="0"/>
      <w:cols w:space="708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A095" w14:textId="77777777" w:rsidR="00B8653B" w:rsidRDefault="00B8653B">
      <w:r>
        <w:separator/>
      </w:r>
    </w:p>
  </w:endnote>
  <w:endnote w:type="continuationSeparator" w:id="0">
    <w:p w14:paraId="70C0A212" w14:textId="77777777" w:rsidR="00B8653B" w:rsidRDefault="00B8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Open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Mono">
    <w:altName w:val="Courier New"/>
    <w:charset w:val="00"/>
    <w:family w:val="modern"/>
    <w:pitch w:val="fixed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41E6" w14:textId="337E2C22" w:rsidR="00091498" w:rsidRPr="004376AA" w:rsidRDefault="0040286D" w:rsidP="004376AA">
    <w:pPr>
      <w:pStyle w:val="Footer"/>
      <w:tabs>
        <w:tab w:val="clear" w:pos="4819"/>
      </w:tabs>
      <w:rPr>
        <w:rFonts w:ascii="Arial" w:hAnsi="Arial"/>
        <w:sz w:val="16"/>
        <w:szCs w:val="16"/>
      </w:rPr>
    </w:pPr>
    <w:r w:rsidRPr="0040286D">
      <w:rPr>
        <w:rFonts w:ascii="Arial" w:hAnsi="Arial"/>
        <w:sz w:val="16"/>
        <w:szCs w:val="16"/>
      </w:rPr>
      <w:t xml:space="preserve">SP-G DDD0032 </w:t>
    </w:r>
    <w:proofErr w:type="spellStart"/>
    <w:r w:rsidRPr="0040286D">
      <w:rPr>
        <w:rFonts w:ascii="Arial" w:hAnsi="Arial"/>
        <w:sz w:val="16"/>
        <w:szCs w:val="16"/>
      </w:rPr>
      <w:t>Solr</w:t>
    </w:r>
    <w:proofErr w:type="spellEnd"/>
    <w:r w:rsidRPr="0040286D">
      <w:rPr>
        <w:rFonts w:ascii="Arial" w:hAnsi="Arial"/>
        <w:sz w:val="16"/>
        <w:szCs w:val="16"/>
      </w:rPr>
      <w:t xml:space="preserve"> Service v1.19</w:t>
    </w:r>
    <w:r w:rsidR="00091498" w:rsidRPr="004376AA">
      <w:rPr>
        <w:rFonts w:ascii="Arial" w:hAnsi="Arial"/>
        <w:sz w:val="16"/>
        <w:szCs w:val="16"/>
      </w:rPr>
      <w:tab/>
      <w:t xml:space="preserve">Page </w:t>
    </w:r>
    <w:r w:rsidR="00091498">
      <w:rPr>
        <w:rFonts w:ascii="Arial" w:hAnsi="Arial"/>
        <w:sz w:val="16"/>
        <w:szCs w:val="16"/>
      </w:rPr>
      <w:fldChar w:fldCharType="begin"/>
    </w:r>
    <w:r w:rsidR="00091498" w:rsidRPr="004376AA">
      <w:rPr>
        <w:rFonts w:ascii="Arial" w:hAnsi="Arial"/>
        <w:sz w:val="16"/>
        <w:szCs w:val="16"/>
      </w:rPr>
      <w:instrText>PAGE</w:instrText>
    </w:r>
    <w:r w:rsidR="00091498">
      <w:rPr>
        <w:rFonts w:ascii="Arial" w:hAnsi="Arial"/>
        <w:sz w:val="16"/>
        <w:szCs w:val="16"/>
      </w:rPr>
      <w:fldChar w:fldCharType="separate"/>
    </w:r>
    <w:r w:rsidR="00091498" w:rsidRPr="004376AA">
      <w:rPr>
        <w:rFonts w:ascii="Arial" w:hAnsi="Arial"/>
        <w:sz w:val="16"/>
        <w:szCs w:val="16"/>
      </w:rPr>
      <w:t>39</w:t>
    </w:r>
    <w:r w:rsidR="00091498">
      <w:rPr>
        <w:rFonts w:ascii="Arial" w:hAnsi="Arial"/>
        <w:sz w:val="16"/>
        <w:szCs w:val="16"/>
      </w:rPr>
      <w:fldChar w:fldCharType="end"/>
    </w:r>
    <w:r w:rsidR="00091498" w:rsidRPr="004376AA">
      <w:rPr>
        <w:rFonts w:ascii="Arial" w:hAnsi="Arial"/>
        <w:sz w:val="16"/>
        <w:szCs w:val="16"/>
      </w:rPr>
      <w:t xml:space="preserve"> of </w:t>
    </w:r>
    <w:r w:rsidR="00091498">
      <w:rPr>
        <w:rFonts w:ascii="Arial" w:hAnsi="Arial"/>
        <w:sz w:val="16"/>
        <w:szCs w:val="16"/>
      </w:rPr>
      <w:fldChar w:fldCharType="begin"/>
    </w:r>
    <w:r w:rsidR="00091498" w:rsidRPr="004376AA">
      <w:rPr>
        <w:rFonts w:ascii="Arial" w:hAnsi="Arial"/>
        <w:sz w:val="16"/>
        <w:szCs w:val="16"/>
      </w:rPr>
      <w:instrText>NUMPAGES</w:instrText>
    </w:r>
    <w:r w:rsidR="00091498">
      <w:rPr>
        <w:rFonts w:ascii="Arial" w:hAnsi="Arial"/>
        <w:sz w:val="16"/>
        <w:szCs w:val="16"/>
      </w:rPr>
      <w:fldChar w:fldCharType="separate"/>
    </w:r>
    <w:r w:rsidR="00091498" w:rsidRPr="004376AA">
      <w:rPr>
        <w:rFonts w:ascii="Arial" w:hAnsi="Arial"/>
        <w:sz w:val="16"/>
        <w:szCs w:val="16"/>
      </w:rPr>
      <w:t>39</w:t>
    </w:r>
    <w:r w:rsidR="00091498"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0695" w14:textId="77777777" w:rsidR="00B8653B" w:rsidRDefault="00B8653B">
      <w:r>
        <w:separator/>
      </w:r>
    </w:p>
  </w:footnote>
  <w:footnote w:type="continuationSeparator" w:id="0">
    <w:p w14:paraId="0F167ABC" w14:textId="77777777" w:rsidR="00B8653B" w:rsidRDefault="00B8653B">
      <w:r>
        <w:continuationSeparator/>
      </w:r>
    </w:p>
  </w:footnote>
  <w:footnote w:id="1">
    <w:p w14:paraId="3CCE983F" w14:textId="77777777" w:rsidR="0040286D" w:rsidRPr="008B0A3D" w:rsidRDefault="0040286D" w:rsidP="004028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77991">
          <w:rPr>
            <w:rStyle w:val="Hyperlink"/>
          </w:rPr>
          <w:t>https://lucene.apache.org/solr/5_5_0/solr-solrj/overview-summary.html</w:t>
        </w:r>
      </w:hyperlink>
      <w:r>
        <w:br/>
        <w:t>(accessed 26-05-2016)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4F08" w14:textId="77777777" w:rsidR="00091498" w:rsidRDefault="00091498" w:rsidP="004376AA">
    <w:pPr>
      <w:pStyle w:val="Header"/>
      <w:rPr>
        <w:rFonts w:ascii="Arial" w:hAnsi="Arial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88B92C" wp14:editId="7A34A41F">
          <wp:simplePos x="0" y="0"/>
          <wp:positionH relativeFrom="margin">
            <wp:align>right</wp:align>
          </wp:positionH>
          <wp:positionV relativeFrom="paragraph">
            <wp:posOffset>90853</wp:posOffset>
          </wp:positionV>
          <wp:extent cx="1304290" cy="2413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b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241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0" locked="0" layoutInCell="1" allowOverlap="1" wp14:anchorId="508942FB" wp14:editId="3CDB6BA1">
          <wp:simplePos x="0" y="0"/>
          <wp:positionH relativeFrom="column">
            <wp:posOffset>5715</wp:posOffset>
          </wp:positionH>
          <wp:positionV relativeFrom="paragraph">
            <wp:posOffset>37465</wp:posOffset>
          </wp:positionV>
          <wp:extent cx="804545" cy="327660"/>
          <wp:effectExtent l="0" t="0" r="0" b="0"/>
          <wp:wrapTopAndBottom/>
          <wp:docPr id="5" name="grafi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rafik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394" t="-1911" r="-1394" b="-1911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828FC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E44C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3D5"/>
    <w:multiLevelType w:val="multilevel"/>
    <w:tmpl w:val="27DC88A6"/>
    <w:lvl w:ilvl="0">
      <w:start w:val="1"/>
      <w:numFmt w:val="decimal"/>
      <w:pStyle w:val="Heading1"/>
      <w:lvlText w:val="%1. "/>
      <w:lvlJc w:val="left"/>
      <w:pPr>
        <w:ind w:left="142" w:firstLine="0"/>
      </w:pPr>
      <w:rPr>
        <w:color w:val="auto"/>
      </w:rPr>
    </w:lvl>
    <w:lvl w:ilvl="1">
      <w:start w:val="1"/>
      <w:numFmt w:val="decimal"/>
      <w:pStyle w:val="Heading2"/>
      <w:lvlText w:val="%1.%2 "/>
      <w:lvlJc w:val="left"/>
      <w:pPr>
        <w:ind w:left="0" w:firstLine="0"/>
      </w:pPr>
      <w:rPr>
        <w:color w:val="auto"/>
      </w:rPr>
    </w:lvl>
    <w:lvl w:ilvl="2">
      <w:start w:val="1"/>
      <w:numFmt w:val="decimal"/>
      <w:pStyle w:val="Heading3"/>
      <w:lvlText w:val="%1.%2.%3 "/>
      <w:lvlJc w:val="left"/>
      <w:pPr>
        <w:ind w:left="0" w:firstLine="0"/>
      </w:pPr>
      <w:rPr>
        <w:color w:val="auto"/>
      </w:rPr>
    </w:lvl>
    <w:lvl w:ilvl="3">
      <w:start w:val="1"/>
      <w:numFmt w:val="decimal"/>
      <w:pStyle w:val="Heading4"/>
      <w:lvlText w:val="%1.%2.%3.%4 "/>
      <w:lvlJc w:val="left"/>
      <w:pPr>
        <w:ind w:left="0" w:firstLine="0"/>
      </w:pPr>
      <w:rPr>
        <w:color w:val="auto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94852A4"/>
    <w:multiLevelType w:val="multilevel"/>
    <w:tmpl w:val="F20656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5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9E41D05"/>
    <w:multiLevelType w:val="hybridMultilevel"/>
    <w:tmpl w:val="A4003EEC"/>
    <w:lvl w:ilvl="0" w:tplc="0FCC7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23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662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71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46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84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CF8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2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57CAC"/>
    <w:multiLevelType w:val="hybridMultilevel"/>
    <w:tmpl w:val="3C44862C"/>
    <w:lvl w:ilvl="0" w:tplc="A8EC02C2">
      <w:numFmt w:val="bullet"/>
      <w:lvlText w:val="-"/>
      <w:lvlJc w:val="left"/>
      <w:pPr>
        <w:ind w:left="1080" w:hanging="360"/>
      </w:pPr>
      <w:rPr>
        <w:rFonts w:ascii="Arial" w:eastAsia="DejaVu Sans" w:hAnsi="Arial" w:cs="Arial" w:hint="default"/>
        <w:b w:val="0"/>
      </w:rPr>
    </w:lvl>
    <w:lvl w:ilvl="1" w:tplc="35A2F3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EC18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E0B3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A0E33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F14F1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5ACB6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3059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B3844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8F0192"/>
    <w:multiLevelType w:val="hybridMultilevel"/>
    <w:tmpl w:val="B67AEFC2"/>
    <w:lvl w:ilvl="0" w:tplc="AA74D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9E2C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C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82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43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1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8E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8D5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2A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ABD"/>
    <w:multiLevelType w:val="hybridMultilevel"/>
    <w:tmpl w:val="0EB82632"/>
    <w:lvl w:ilvl="0" w:tplc="177EB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8C1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C6DB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DC00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24BE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4A3C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4C27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640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5D0DC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26303"/>
    <w:multiLevelType w:val="hybridMultilevel"/>
    <w:tmpl w:val="FFFFFFFF"/>
    <w:lvl w:ilvl="0" w:tplc="38547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2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E3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4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0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C1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20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6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5656A"/>
    <w:multiLevelType w:val="hybridMultilevel"/>
    <w:tmpl w:val="CE123F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27FE2"/>
    <w:multiLevelType w:val="multilevel"/>
    <w:tmpl w:val="8B56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7B24D76"/>
    <w:multiLevelType w:val="hybridMultilevel"/>
    <w:tmpl w:val="CFC2C8EA"/>
    <w:lvl w:ilvl="0" w:tplc="E1901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E19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EA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84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A4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EAF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9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6B0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0F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5E1B"/>
    <w:multiLevelType w:val="hybridMultilevel"/>
    <w:tmpl w:val="F448ED94"/>
    <w:lvl w:ilvl="0" w:tplc="B03CA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EB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D83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A7A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A3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29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E6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2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84F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02C87"/>
    <w:multiLevelType w:val="hybridMultilevel"/>
    <w:tmpl w:val="C11CE664"/>
    <w:lvl w:ilvl="0" w:tplc="74A66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66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E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A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6F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87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3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C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52A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367DA"/>
    <w:multiLevelType w:val="multilevel"/>
    <w:tmpl w:val="CDD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0981B77"/>
    <w:multiLevelType w:val="hybridMultilevel"/>
    <w:tmpl w:val="B79A3134"/>
    <w:lvl w:ilvl="0" w:tplc="6B94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0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E6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6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C5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A4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0C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238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45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76748"/>
    <w:multiLevelType w:val="multilevel"/>
    <w:tmpl w:val="EEBADEAA"/>
    <w:name w:val="Bullet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89B0B68"/>
    <w:multiLevelType w:val="multilevel"/>
    <w:tmpl w:val="943E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982140E"/>
    <w:multiLevelType w:val="multilevel"/>
    <w:tmpl w:val="3D6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78B028B"/>
    <w:multiLevelType w:val="multilevel"/>
    <w:tmpl w:val="63C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85556D2"/>
    <w:multiLevelType w:val="hybridMultilevel"/>
    <w:tmpl w:val="E5DA7946"/>
    <w:lvl w:ilvl="0" w:tplc="5D6E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4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A7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61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0B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6E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E3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4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43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B12E1"/>
    <w:multiLevelType w:val="hybridMultilevel"/>
    <w:tmpl w:val="037646C0"/>
    <w:lvl w:ilvl="0" w:tplc="7FE4F15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9E4CFA6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AF8C370A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C6444AC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D1846566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6CCAF3DE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90624AA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E7AC482E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9760D43A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3FCD6FF3"/>
    <w:multiLevelType w:val="multilevel"/>
    <w:tmpl w:val="404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403C72F4"/>
    <w:multiLevelType w:val="hybridMultilevel"/>
    <w:tmpl w:val="B7C46916"/>
    <w:lvl w:ilvl="0" w:tplc="B1A4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AB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8F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2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A88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A5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C3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69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65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A1466"/>
    <w:multiLevelType w:val="multilevel"/>
    <w:tmpl w:val="9BE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45E22A84"/>
    <w:multiLevelType w:val="hybridMultilevel"/>
    <w:tmpl w:val="83DE5D4C"/>
    <w:lvl w:ilvl="0" w:tplc="9DAE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A9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EF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2B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4C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4C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AF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4C0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F41EE"/>
    <w:multiLevelType w:val="multilevel"/>
    <w:tmpl w:val="254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ACF7BD3"/>
    <w:multiLevelType w:val="hybridMultilevel"/>
    <w:tmpl w:val="31F28DD2"/>
    <w:lvl w:ilvl="0" w:tplc="6CFA3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7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46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6B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23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D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25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69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03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8C26C3"/>
    <w:multiLevelType w:val="hybridMultilevel"/>
    <w:tmpl w:val="7772DF90"/>
    <w:lvl w:ilvl="0" w:tplc="CE123014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  <w:b w:val="0"/>
      </w:rPr>
    </w:lvl>
    <w:lvl w:ilvl="1" w:tplc="CDFE45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6C5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2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A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C6B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20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C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A3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31344"/>
    <w:multiLevelType w:val="hybridMultilevel"/>
    <w:tmpl w:val="97E0F402"/>
    <w:lvl w:ilvl="0" w:tplc="3BEAF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60C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40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EA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C2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C1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25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6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25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601F"/>
    <w:multiLevelType w:val="hybridMultilevel"/>
    <w:tmpl w:val="950C76EE"/>
    <w:lvl w:ilvl="0" w:tplc="9E686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E4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4A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E0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89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2F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286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4E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88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17C57"/>
    <w:multiLevelType w:val="multilevel"/>
    <w:tmpl w:val="DD7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68A014CB"/>
    <w:multiLevelType w:val="multilevel"/>
    <w:tmpl w:val="BA7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B8B0362"/>
    <w:multiLevelType w:val="hybridMultilevel"/>
    <w:tmpl w:val="FE4AEC8E"/>
    <w:lvl w:ilvl="0" w:tplc="E3CCCDF2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  <w:b w:val="0"/>
      </w:rPr>
    </w:lvl>
    <w:lvl w:ilvl="1" w:tplc="598E1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C4E0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E1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E9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0A11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C8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E2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63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76298"/>
    <w:multiLevelType w:val="hybridMultilevel"/>
    <w:tmpl w:val="6AACC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34A79"/>
    <w:multiLevelType w:val="multilevel"/>
    <w:tmpl w:val="A6A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73816D04"/>
    <w:multiLevelType w:val="hybridMultilevel"/>
    <w:tmpl w:val="1B026110"/>
    <w:lvl w:ilvl="0" w:tplc="BFC45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E5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65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A5E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EA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C2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8D1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E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D4A04"/>
    <w:multiLevelType w:val="hybridMultilevel"/>
    <w:tmpl w:val="7F36CA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408F6"/>
    <w:multiLevelType w:val="multilevel"/>
    <w:tmpl w:val="EFB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7BA66C3C"/>
    <w:multiLevelType w:val="hybridMultilevel"/>
    <w:tmpl w:val="F52E8F30"/>
    <w:lvl w:ilvl="0" w:tplc="F3D281F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6C00C918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AB2641A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D8A6FFE6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B0240296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828CB4B8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AD96F460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9AB492AC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6A68B73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E0D7E4C"/>
    <w:multiLevelType w:val="hybridMultilevel"/>
    <w:tmpl w:val="127EB2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C4C48"/>
    <w:multiLevelType w:val="multilevel"/>
    <w:tmpl w:val="4DA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F361A9B"/>
    <w:multiLevelType w:val="multilevel"/>
    <w:tmpl w:val="D79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2655547">
    <w:abstractNumId w:val="2"/>
  </w:num>
  <w:num w:numId="2" w16cid:durableId="2018997696">
    <w:abstractNumId w:val="41"/>
  </w:num>
  <w:num w:numId="3" w16cid:durableId="1019621281">
    <w:abstractNumId w:val="42"/>
  </w:num>
  <w:num w:numId="4" w16cid:durableId="834997586">
    <w:abstractNumId w:val="32"/>
  </w:num>
  <w:num w:numId="5" w16cid:durableId="1885020129">
    <w:abstractNumId w:val="31"/>
  </w:num>
  <w:num w:numId="6" w16cid:durableId="209609922">
    <w:abstractNumId w:val="10"/>
  </w:num>
  <w:num w:numId="7" w16cid:durableId="1611552484">
    <w:abstractNumId w:val="35"/>
  </w:num>
  <w:num w:numId="8" w16cid:durableId="1578250066">
    <w:abstractNumId w:val="26"/>
  </w:num>
  <w:num w:numId="9" w16cid:durableId="463930628">
    <w:abstractNumId w:val="22"/>
  </w:num>
  <w:num w:numId="10" w16cid:durableId="1994530227">
    <w:abstractNumId w:val="17"/>
  </w:num>
  <w:num w:numId="11" w16cid:durableId="1326472166">
    <w:abstractNumId w:val="14"/>
  </w:num>
  <w:num w:numId="12" w16cid:durableId="1694762502">
    <w:abstractNumId w:val="18"/>
  </w:num>
  <w:num w:numId="13" w16cid:durableId="1239168003">
    <w:abstractNumId w:val="19"/>
  </w:num>
  <w:num w:numId="14" w16cid:durableId="1445074364">
    <w:abstractNumId w:val="24"/>
  </w:num>
  <w:num w:numId="15" w16cid:durableId="40326517">
    <w:abstractNumId w:val="38"/>
  </w:num>
  <w:num w:numId="16" w16cid:durableId="1284964557">
    <w:abstractNumId w:val="6"/>
  </w:num>
  <w:num w:numId="17" w16cid:durableId="1483041920">
    <w:abstractNumId w:val="30"/>
  </w:num>
  <w:num w:numId="18" w16cid:durableId="1547332493">
    <w:abstractNumId w:val="7"/>
  </w:num>
  <w:num w:numId="19" w16cid:durableId="1758861319">
    <w:abstractNumId w:val="33"/>
  </w:num>
  <w:num w:numId="20" w16cid:durableId="78527424">
    <w:abstractNumId w:val="28"/>
  </w:num>
  <w:num w:numId="21" w16cid:durableId="1263994613">
    <w:abstractNumId w:val="5"/>
  </w:num>
  <w:num w:numId="22" w16cid:durableId="1533420399">
    <w:abstractNumId w:val="27"/>
  </w:num>
  <w:num w:numId="23" w16cid:durableId="182522831">
    <w:abstractNumId w:val="12"/>
  </w:num>
  <w:num w:numId="24" w16cid:durableId="774325504">
    <w:abstractNumId w:val="20"/>
  </w:num>
  <w:num w:numId="25" w16cid:durableId="1982733803">
    <w:abstractNumId w:val="3"/>
  </w:num>
  <w:num w:numId="26" w16cid:durableId="1773624499">
    <w:abstractNumId w:val="29"/>
  </w:num>
  <w:num w:numId="27" w16cid:durableId="1817453570">
    <w:abstractNumId w:val="1"/>
  </w:num>
  <w:num w:numId="28" w16cid:durableId="2109810528">
    <w:abstractNumId w:val="16"/>
  </w:num>
  <w:num w:numId="29" w16cid:durableId="1368019134">
    <w:abstractNumId w:val="0"/>
  </w:num>
  <w:num w:numId="30" w16cid:durableId="786125457">
    <w:abstractNumId w:val="13"/>
  </w:num>
  <w:num w:numId="31" w16cid:durableId="912353428">
    <w:abstractNumId w:val="15"/>
  </w:num>
  <w:num w:numId="32" w16cid:durableId="1670675421">
    <w:abstractNumId w:val="36"/>
  </w:num>
  <w:num w:numId="33" w16cid:durableId="1090810574">
    <w:abstractNumId w:val="21"/>
  </w:num>
  <w:num w:numId="34" w16cid:durableId="451821654">
    <w:abstractNumId w:val="39"/>
  </w:num>
  <w:num w:numId="35" w16cid:durableId="634992459">
    <w:abstractNumId w:val="4"/>
  </w:num>
  <w:num w:numId="36" w16cid:durableId="245381132">
    <w:abstractNumId w:val="25"/>
  </w:num>
  <w:num w:numId="37" w16cid:durableId="661544012">
    <w:abstractNumId w:val="23"/>
  </w:num>
  <w:num w:numId="38" w16cid:durableId="1955752092">
    <w:abstractNumId w:val="11"/>
  </w:num>
  <w:num w:numId="39" w16cid:durableId="1706981705">
    <w:abstractNumId w:val="8"/>
  </w:num>
  <w:num w:numId="40" w16cid:durableId="251013130">
    <w:abstractNumId w:val="9"/>
  </w:num>
  <w:num w:numId="41" w16cid:durableId="1650209543">
    <w:abstractNumId w:val="40"/>
  </w:num>
  <w:num w:numId="42" w16cid:durableId="1761750237">
    <w:abstractNumId w:val="37"/>
  </w:num>
  <w:num w:numId="43" w16cid:durableId="293872502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litha Veerla">
    <w15:presenceInfo w15:providerId="AD" w15:userId="S::Lalitha.Veerla@ibm.com::bb07bc7d-f82a-4c40-b98f-5e2ba065b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9A"/>
    <w:rsid w:val="000030A8"/>
    <w:rsid w:val="000056BB"/>
    <w:rsid w:val="0000737A"/>
    <w:rsid w:val="0001451B"/>
    <w:rsid w:val="000155F8"/>
    <w:rsid w:val="00027B71"/>
    <w:rsid w:val="00041EA0"/>
    <w:rsid w:val="000444A5"/>
    <w:rsid w:val="000624D6"/>
    <w:rsid w:val="00071E16"/>
    <w:rsid w:val="00081163"/>
    <w:rsid w:val="000855C5"/>
    <w:rsid w:val="00091498"/>
    <w:rsid w:val="00097A69"/>
    <w:rsid w:val="000A0C1C"/>
    <w:rsid w:val="000A3A1E"/>
    <w:rsid w:val="000B2A50"/>
    <w:rsid w:val="000C6821"/>
    <w:rsid w:val="000D03C2"/>
    <w:rsid w:val="000D1B3A"/>
    <w:rsid w:val="000D3B00"/>
    <w:rsid w:val="000D52A1"/>
    <w:rsid w:val="000D6CB7"/>
    <w:rsid w:val="000E0FD5"/>
    <w:rsid w:val="000E3F44"/>
    <w:rsid w:val="000F2385"/>
    <w:rsid w:val="000F4275"/>
    <w:rsid w:val="000F7C82"/>
    <w:rsid w:val="00101C23"/>
    <w:rsid w:val="001133B6"/>
    <w:rsid w:val="0011620A"/>
    <w:rsid w:val="0013187A"/>
    <w:rsid w:val="00131E04"/>
    <w:rsid w:val="0013650C"/>
    <w:rsid w:val="00137FC5"/>
    <w:rsid w:val="00146661"/>
    <w:rsid w:val="00147798"/>
    <w:rsid w:val="00147EEF"/>
    <w:rsid w:val="00147F03"/>
    <w:rsid w:val="0015724E"/>
    <w:rsid w:val="001609CA"/>
    <w:rsid w:val="00161FC7"/>
    <w:rsid w:val="001668EB"/>
    <w:rsid w:val="001720B1"/>
    <w:rsid w:val="00172E6D"/>
    <w:rsid w:val="00177500"/>
    <w:rsid w:val="00180324"/>
    <w:rsid w:val="0018573A"/>
    <w:rsid w:val="001B0889"/>
    <w:rsid w:val="001B5A40"/>
    <w:rsid w:val="001C7F55"/>
    <w:rsid w:val="001E34DC"/>
    <w:rsid w:val="001F26EF"/>
    <w:rsid w:val="001F62F2"/>
    <w:rsid w:val="002060E5"/>
    <w:rsid w:val="0022229A"/>
    <w:rsid w:val="00232631"/>
    <w:rsid w:val="00236633"/>
    <w:rsid w:val="00240446"/>
    <w:rsid w:val="00243F8D"/>
    <w:rsid w:val="002507B2"/>
    <w:rsid w:val="0025155F"/>
    <w:rsid w:val="00252490"/>
    <w:rsid w:val="0026379B"/>
    <w:rsid w:val="00272E3B"/>
    <w:rsid w:val="00276FCF"/>
    <w:rsid w:val="00277793"/>
    <w:rsid w:val="00290CCD"/>
    <w:rsid w:val="00291A46"/>
    <w:rsid w:val="0029640D"/>
    <w:rsid w:val="00297A9E"/>
    <w:rsid w:val="002A02AC"/>
    <w:rsid w:val="002A15CF"/>
    <w:rsid w:val="002A1BE4"/>
    <w:rsid w:val="002A3BB3"/>
    <w:rsid w:val="002C4AA1"/>
    <w:rsid w:val="002C6ECA"/>
    <w:rsid w:val="002C7CA9"/>
    <w:rsid w:val="002D2DF5"/>
    <w:rsid w:val="002D79A8"/>
    <w:rsid w:val="002E44C9"/>
    <w:rsid w:val="002F7C5C"/>
    <w:rsid w:val="00305A6A"/>
    <w:rsid w:val="00305FBA"/>
    <w:rsid w:val="003073A3"/>
    <w:rsid w:val="00316637"/>
    <w:rsid w:val="00320FF6"/>
    <w:rsid w:val="00321275"/>
    <w:rsid w:val="00332995"/>
    <w:rsid w:val="003411D8"/>
    <w:rsid w:val="00343F31"/>
    <w:rsid w:val="00347D17"/>
    <w:rsid w:val="003577BE"/>
    <w:rsid w:val="00362B02"/>
    <w:rsid w:val="00364004"/>
    <w:rsid w:val="00371A5C"/>
    <w:rsid w:val="00374A3F"/>
    <w:rsid w:val="00375CBC"/>
    <w:rsid w:val="00386F0E"/>
    <w:rsid w:val="0038778B"/>
    <w:rsid w:val="00396A46"/>
    <w:rsid w:val="0039783D"/>
    <w:rsid w:val="003A22FD"/>
    <w:rsid w:val="003A23CD"/>
    <w:rsid w:val="003A2FAE"/>
    <w:rsid w:val="003A4EA5"/>
    <w:rsid w:val="003A617A"/>
    <w:rsid w:val="003B2637"/>
    <w:rsid w:val="003C064D"/>
    <w:rsid w:val="003C4E57"/>
    <w:rsid w:val="003C790E"/>
    <w:rsid w:val="003D185F"/>
    <w:rsid w:val="003D1C09"/>
    <w:rsid w:val="003E2208"/>
    <w:rsid w:val="003F3143"/>
    <w:rsid w:val="0040286D"/>
    <w:rsid w:val="00426284"/>
    <w:rsid w:val="004363A4"/>
    <w:rsid w:val="004376AA"/>
    <w:rsid w:val="00442943"/>
    <w:rsid w:val="00443D77"/>
    <w:rsid w:val="00464523"/>
    <w:rsid w:val="0046636E"/>
    <w:rsid w:val="00467A9A"/>
    <w:rsid w:val="004711F3"/>
    <w:rsid w:val="0047284B"/>
    <w:rsid w:val="004761F8"/>
    <w:rsid w:val="0048256A"/>
    <w:rsid w:val="00486AC0"/>
    <w:rsid w:val="00493478"/>
    <w:rsid w:val="00497F51"/>
    <w:rsid w:val="004A02E3"/>
    <w:rsid w:val="004A13C9"/>
    <w:rsid w:val="004A52BB"/>
    <w:rsid w:val="004B1E1B"/>
    <w:rsid w:val="004B452E"/>
    <w:rsid w:val="004B5696"/>
    <w:rsid w:val="004C0FF3"/>
    <w:rsid w:val="004C669A"/>
    <w:rsid w:val="004D1704"/>
    <w:rsid w:val="004D1817"/>
    <w:rsid w:val="004E301F"/>
    <w:rsid w:val="004E63E9"/>
    <w:rsid w:val="004F50F6"/>
    <w:rsid w:val="004F7C15"/>
    <w:rsid w:val="00515298"/>
    <w:rsid w:val="00517CDF"/>
    <w:rsid w:val="00520C4A"/>
    <w:rsid w:val="005221BA"/>
    <w:rsid w:val="005274F8"/>
    <w:rsid w:val="005462C2"/>
    <w:rsid w:val="0055386F"/>
    <w:rsid w:val="00555C9D"/>
    <w:rsid w:val="00561737"/>
    <w:rsid w:val="005675D2"/>
    <w:rsid w:val="005711AB"/>
    <w:rsid w:val="005711DC"/>
    <w:rsid w:val="00573590"/>
    <w:rsid w:val="00576E32"/>
    <w:rsid w:val="005A0A2A"/>
    <w:rsid w:val="005A0E6D"/>
    <w:rsid w:val="005A2684"/>
    <w:rsid w:val="005B001A"/>
    <w:rsid w:val="005B1C52"/>
    <w:rsid w:val="005B3BE6"/>
    <w:rsid w:val="005B5662"/>
    <w:rsid w:val="005C38D6"/>
    <w:rsid w:val="005E7D35"/>
    <w:rsid w:val="005F3FFA"/>
    <w:rsid w:val="006044DE"/>
    <w:rsid w:val="0061060F"/>
    <w:rsid w:val="00610B31"/>
    <w:rsid w:val="00610E78"/>
    <w:rsid w:val="006131C2"/>
    <w:rsid w:val="00613B12"/>
    <w:rsid w:val="00625971"/>
    <w:rsid w:val="00625CCB"/>
    <w:rsid w:val="00630C6B"/>
    <w:rsid w:val="00635E75"/>
    <w:rsid w:val="006540FD"/>
    <w:rsid w:val="00654150"/>
    <w:rsid w:val="006654B3"/>
    <w:rsid w:val="006735FF"/>
    <w:rsid w:val="00673CF6"/>
    <w:rsid w:val="0067555A"/>
    <w:rsid w:val="00683E76"/>
    <w:rsid w:val="006A201C"/>
    <w:rsid w:val="006A4FA0"/>
    <w:rsid w:val="006B4CCF"/>
    <w:rsid w:val="006C09B3"/>
    <w:rsid w:val="006C0A4F"/>
    <w:rsid w:val="006D0A36"/>
    <w:rsid w:val="00701702"/>
    <w:rsid w:val="007116FB"/>
    <w:rsid w:val="00720259"/>
    <w:rsid w:val="00721919"/>
    <w:rsid w:val="00722931"/>
    <w:rsid w:val="007249AD"/>
    <w:rsid w:val="007279B1"/>
    <w:rsid w:val="007442AC"/>
    <w:rsid w:val="00753DFD"/>
    <w:rsid w:val="00755D25"/>
    <w:rsid w:val="00757BE4"/>
    <w:rsid w:val="00761773"/>
    <w:rsid w:val="00766A69"/>
    <w:rsid w:val="00785F20"/>
    <w:rsid w:val="007B3BC0"/>
    <w:rsid w:val="007C199D"/>
    <w:rsid w:val="007C1E13"/>
    <w:rsid w:val="007C475E"/>
    <w:rsid w:val="007C4FA5"/>
    <w:rsid w:val="007E3704"/>
    <w:rsid w:val="007E544A"/>
    <w:rsid w:val="007F245D"/>
    <w:rsid w:val="007F4935"/>
    <w:rsid w:val="007F7402"/>
    <w:rsid w:val="00821EEA"/>
    <w:rsid w:val="00832C76"/>
    <w:rsid w:val="00847837"/>
    <w:rsid w:val="00856C9B"/>
    <w:rsid w:val="00857484"/>
    <w:rsid w:val="00863BA6"/>
    <w:rsid w:val="00876683"/>
    <w:rsid w:val="00881350"/>
    <w:rsid w:val="0088420E"/>
    <w:rsid w:val="00890C6D"/>
    <w:rsid w:val="008914B6"/>
    <w:rsid w:val="00894F8A"/>
    <w:rsid w:val="008A7AAE"/>
    <w:rsid w:val="008B6124"/>
    <w:rsid w:val="008C064E"/>
    <w:rsid w:val="008C5E3E"/>
    <w:rsid w:val="008D0210"/>
    <w:rsid w:val="008D65E2"/>
    <w:rsid w:val="008E463C"/>
    <w:rsid w:val="008E6835"/>
    <w:rsid w:val="00901548"/>
    <w:rsid w:val="00901C21"/>
    <w:rsid w:val="0090216C"/>
    <w:rsid w:val="0091229A"/>
    <w:rsid w:val="00913A3C"/>
    <w:rsid w:val="00916112"/>
    <w:rsid w:val="00916E14"/>
    <w:rsid w:val="00916F47"/>
    <w:rsid w:val="00927FEF"/>
    <w:rsid w:val="00936CC2"/>
    <w:rsid w:val="009462AF"/>
    <w:rsid w:val="00953700"/>
    <w:rsid w:val="00966740"/>
    <w:rsid w:val="0097178F"/>
    <w:rsid w:val="00982E1C"/>
    <w:rsid w:val="009A2012"/>
    <w:rsid w:val="009A5309"/>
    <w:rsid w:val="009A67F8"/>
    <w:rsid w:val="009C183F"/>
    <w:rsid w:val="009C3136"/>
    <w:rsid w:val="009C794B"/>
    <w:rsid w:val="009D578D"/>
    <w:rsid w:val="009D5CFE"/>
    <w:rsid w:val="009E4E80"/>
    <w:rsid w:val="009E7033"/>
    <w:rsid w:val="009F4122"/>
    <w:rsid w:val="00A00026"/>
    <w:rsid w:val="00A02B61"/>
    <w:rsid w:val="00A23D14"/>
    <w:rsid w:val="00A24BA1"/>
    <w:rsid w:val="00A33F4B"/>
    <w:rsid w:val="00A359F8"/>
    <w:rsid w:val="00A412B2"/>
    <w:rsid w:val="00A72EE9"/>
    <w:rsid w:val="00A81946"/>
    <w:rsid w:val="00A82F97"/>
    <w:rsid w:val="00AB2EAE"/>
    <w:rsid w:val="00AB3242"/>
    <w:rsid w:val="00AC2D27"/>
    <w:rsid w:val="00AC4440"/>
    <w:rsid w:val="00AC5FE5"/>
    <w:rsid w:val="00AD1A99"/>
    <w:rsid w:val="00AD6927"/>
    <w:rsid w:val="00AE27CC"/>
    <w:rsid w:val="00AE37E0"/>
    <w:rsid w:val="00AE5668"/>
    <w:rsid w:val="00AF1151"/>
    <w:rsid w:val="00AF243E"/>
    <w:rsid w:val="00B018A7"/>
    <w:rsid w:val="00B11368"/>
    <w:rsid w:val="00B16C31"/>
    <w:rsid w:val="00B43ECC"/>
    <w:rsid w:val="00B5460C"/>
    <w:rsid w:val="00B5520B"/>
    <w:rsid w:val="00B560C7"/>
    <w:rsid w:val="00B577C0"/>
    <w:rsid w:val="00B60F6B"/>
    <w:rsid w:val="00B62AD9"/>
    <w:rsid w:val="00B66921"/>
    <w:rsid w:val="00B768B9"/>
    <w:rsid w:val="00B8653B"/>
    <w:rsid w:val="00B878E1"/>
    <w:rsid w:val="00B92C53"/>
    <w:rsid w:val="00BA5750"/>
    <w:rsid w:val="00BB59FE"/>
    <w:rsid w:val="00BC6491"/>
    <w:rsid w:val="00BC6833"/>
    <w:rsid w:val="00BD1A49"/>
    <w:rsid w:val="00BE6468"/>
    <w:rsid w:val="00BE695D"/>
    <w:rsid w:val="00BE7E55"/>
    <w:rsid w:val="00BF41AD"/>
    <w:rsid w:val="00C02C7F"/>
    <w:rsid w:val="00C067C2"/>
    <w:rsid w:val="00C16EB9"/>
    <w:rsid w:val="00C175D6"/>
    <w:rsid w:val="00C20A69"/>
    <w:rsid w:val="00C45369"/>
    <w:rsid w:val="00C46153"/>
    <w:rsid w:val="00C539A4"/>
    <w:rsid w:val="00C60663"/>
    <w:rsid w:val="00C672A8"/>
    <w:rsid w:val="00C67F97"/>
    <w:rsid w:val="00C968CF"/>
    <w:rsid w:val="00CA60E4"/>
    <w:rsid w:val="00CB141D"/>
    <w:rsid w:val="00CC03E4"/>
    <w:rsid w:val="00CC1CC2"/>
    <w:rsid w:val="00CD2ABD"/>
    <w:rsid w:val="00CD5697"/>
    <w:rsid w:val="00CD56E8"/>
    <w:rsid w:val="00CE04B8"/>
    <w:rsid w:val="00CE6CAA"/>
    <w:rsid w:val="00D04C50"/>
    <w:rsid w:val="00D11554"/>
    <w:rsid w:val="00D221F6"/>
    <w:rsid w:val="00D26722"/>
    <w:rsid w:val="00D307B9"/>
    <w:rsid w:val="00D31E8D"/>
    <w:rsid w:val="00D41C3B"/>
    <w:rsid w:val="00D438C1"/>
    <w:rsid w:val="00D450DC"/>
    <w:rsid w:val="00D45732"/>
    <w:rsid w:val="00D54A19"/>
    <w:rsid w:val="00D6386D"/>
    <w:rsid w:val="00D63E18"/>
    <w:rsid w:val="00D65018"/>
    <w:rsid w:val="00DA2EDF"/>
    <w:rsid w:val="00DA3E78"/>
    <w:rsid w:val="00DB19BC"/>
    <w:rsid w:val="00DB6755"/>
    <w:rsid w:val="00DC0D84"/>
    <w:rsid w:val="00DE45BA"/>
    <w:rsid w:val="00DE6009"/>
    <w:rsid w:val="00DF6018"/>
    <w:rsid w:val="00E05837"/>
    <w:rsid w:val="00E05F5D"/>
    <w:rsid w:val="00E07AD4"/>
    <w:rsid w:val="00E158FA"/>
    <w:rsid w:val="00E2134E"/>
    <w:rsid w:val="00E32DF8"/>
    <w:rsid w:val="00E35E57"/>
    <w:rsid w:val="00E36C51"/>
    <w:rsid w:val="00E36F6D"/>
    <w:rsid w:val="00E56DEF"/>
    <w:rsid w:val="00E67BBC"/>
    <w:rsid w:val="00E80122"/>
    <w:rsid w:val="00E849C5"/>
    <w:rsid w:val="00E975CD"/>
    <w:rsid w:val="00EA0BC5"/>
    <w:rsid w:val="00EA3286"/>
    <w:rsid w:val="00ED105A"/>
    <w:rsid w:val="00ED7EEA"/>
    <w:rsid w:val="00EE0C0A"/>
    <w:rsid w:val="00EE4679"/>
    <w:rsid w:val="00EF4D23"/>
    <w:rsid w:val="00F11618"/>
    <w:rsid w:val="00F1777D"/>
    <w:rsid w:val="00F368D1"/>
    <w:rsid w:val="00F45946"/>
    <w:rsid w:val="00F620A9"/>
    <w:rsid w:val="00F62C5D"/>
    <w:rsid w:val="00F73122"/>
    <w:rsid w:val="00F75A91"/>
    <w:rsid w:val="00F91052"/>
    <w:rsid w:val="00F92D3F"/>
    <w:rsid w:val="00FB7416"/>
    <w:rsid w:val="00FC1536"/>
    <w:rsid w:val="00FC762A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C046"/>
  <w15:docId w15:val="{5DC79905-792D-1246-9B86-2FB2E82A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2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aliases w:val="Main heading,kravspec.1"/>
    <w:basedOn w:val="Heading"/>
    <w:next w:val="BodyText"/>
    <w:qFormat/>
    <w:pPr>
      <w:pageBreakBefore/>
      <w:numPr>
        <w:numId w:val="1"/>
      </w:numPr>
      <w:pBdr>
        <w:top w:val="single" w:sz="8" w:space="1" w:color="000000"/>
      </w:pBdr>
      <w:spacing w:before="142" w:after="113"/>
      <w:ind w:left="0"/>
      <w:outlineLvl w:val="0"/>
    </w:pPr>
    <w:rPr>
      <w:b/>
      <w:bCs/>
      <w:sz w:val="36"/>
      <w:szCs w:val="32"/>
    </w:rPr>
  </w:style>
  <w:style w:type="paragraph" w:styleId="Heading2">
    <w:name w:val="heading 2"/>
    <w:aliases w:val="Overskrift 2 Tegn Tegn,Overskrift 2 Tegn Tegn Tegn,Overskrift 2 Tegn Tegn Tegn Tegn,Overskrift 2 Tegn1,PLS 2,hh,kravspec.2"/>
    <w:basedOn w:val="Heading"/>
    <w:next w:val="BodyText"/>
    <w:uiPriority w:val="99"/>
    <w:unhideWhenUsed/>
    <w:qFormat/>
    <w:pPr>
      <w:widowControl/>
      <w:numPr>
        <w:ilvl w:val="1"/>
        <w:numId w:val="1"/>
      </w:numPr>
      <w:pBdr>
        <w:top w:val="single" w:sz="4" w:space="1" w:color="000000"/>
      </w:pBdr>
      <w:spacing w:before="425" w:after="113"/>
      <w:outlineLvl w:val="1"/>
    </w:pPr>
    <w:rPr>
      <w:b/>
      <w:bCs/>
      <w:iCs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aliases w:val="Sub / Sub / Sub / Sub Heading,h6"/>
    <w:basedOn w:val="Heading"/>
    <w:next w:val="BodyText"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Normal"/>
    <w:next w:val="Normal"/>
    <w:link w:val="Heading7Char"/>
    <w:rsid w:val="005C38D6"/>
    <w:pPr>
      <w:widowControl/>
      <w:spacing w:before="240" w:after="60" w:line="259" w:lineRule="auto"/>
      <w:ind w:left="1296" w:hanging="1296"/>
      <w:outlineLvl w:val="6"/>
    </w:pPr>
    <w:rPr>
      <w:rFonts w:eastAsia="Calibri" w:cs="Arial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8478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5C38D6"/>
    <w:pPr>
      <w:widowControl/>
      <w:spacing w:before="240" w:after="60" w:line="259" w:lineRule="auto"/>
      <w:ind w:left="1584" w:hanging="1584"/>
      <w:outlineLvl w:val="8"/>
    </w:pPr>
    <w:rPr>
      <w:rFonts w:ascii="Calibri" w:eastAsia="Calibri" w:hAnsi="Calibri" w:cs="Arial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widowControl/>
      <w:spacing w:after="120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link w:val="CaptionChar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qFormat/>
  </w:style>
  <w:style w:type="paragraph" w:customStyle="1" w:styleId="Guidance">
    <w:name w:val="Guidance"/>
    <w:basedOn w:val="BodyText"/>
    <w:qFormat/>
    <w:rPr>
      <w:i/>
      <w:iCs/>
      <w:color w:val="0000FF"/>
      <w:szCs w:val="20"/>
    </w:rPr>
  </w:style>
  <w:style w:type="paragraph" w:customStyle="1" w:styleId="HeadingA">
    <w:name w:val="Heading A"/>
    <w:basedOn w:val="Heading1"/>
    <w:next w:val="BodyText"/>
    <w:qFormat/>
    <w:pPr>
      <w:keepLines/>
      <w:numPr>
        <w:numId w:val="0"/>
      </w:numPr>
    </w:pPr>
    <w:rPr>
      <w:szCs w:val="36"/>
    </w:rPr>
  </w:style>
  <w:style w:type="paragraph" w:styleId="TOAHeading">
    <w:name w:val="toa heading"/>
    <w:basedOn w:val="Heading"/>
    <w:pPr>
      <w:keepLines/>
      <w:pageBreakBefore/>
      <w:suppressLineNumbers/>
      <w:pBdr>
        <w:top w:val="single" w:sz="8" w:space="1" w:color="000000"/>
      </w:pBdr>
      <w:spacing w:before="0" w:after="0"/>
    </w:pPr>
    <w:rPr>
      <w:b/>
      <w:bCs/>
      <w:sz w:val="36"/>
      <w:szCs w:val="32"/>
    </w:rPr>
  </w:style>
  <w:style w:type="paragraph" w:styleId="TOC1">
    <w:name w:val="toc 1"/>
    <w:basedOn w:val="Index"/>
    <w:uiPriority w:val="39"/>
    <w:rsid w:val="0015724E"/>
    <w:pPr>
      <w:tabs>
        <w:tab w:val="right" w:leader="dot" w:pos="9638"/>
      </w:tabs>
    </w:pPr>
    <w:rPr>
      <w:sz w:val="20"/>
    </w:rPr>
  </w:style>
  <w:style w:type="paragraph" w:customStyle="1" w:styleId="HeadingB">
    <w:name w:val="Heading B"/>
    <w:basedOn w:val="Heading2"/>
    <w:next w:val="BodyText"/>
    <w:qFormat/>
    <w:pPr>
      <w:keepLines/>
      <w:numPr>
        <w:ilvl w:val="0"/>
        <w:numId w:val="0"/>
      </w:numPr>
    </w:pPr>
    <w:rPr>
      <w:sz w:val="32"/>
    </w:rPr>
  </w:style>
  <w:style w:type="paragraph" w:customStyle="1" w:styleId="TableContents">
    <w:name w:val="Table Contents"/>
    <w:basedOn w:val="Normal"/>
    <w:qFormat/>
    <w:pPr>
      <w:widowControl/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OC2">
    <w:name w:val="toc 2"/>
    <w:basedOn w:val="TOC1"/>
    <w:uiPriority w:val="39"/>
    <w:rsid w:val="001F62F2"/>
    <w:pPr>
      <w:ind w:left="283"/>
    </w:pPr>
  </w:style>
  <w:style w:type="paragraph" w:customStyle="1" w:styleId="Illustration">
    <w:name w:val="Illustration"/>
    <w:basedOn w:val="Caption"/>
    <w:qFormat/>
    <w:rPr>
      <w:rFonts w:ascii="Arial" w:hAnsi="Arial"/>
      <w:i w:val="0"/>
      <w:sz w:val="20"/>
    </w:rPr>
  </w:style>
  <w:style w:type="paragraph" w:styleId="TOC3">
    <w:name w:val="toc 3"/>
    <w:basedOn w:val="TOC2"/>
    <w:uiPriority w:val="39"/>
    <w:rsid w:val="001F62F2"/>
    <w:pPr>
      <w:ind w:left="566"/>
    </w:pPr>
  </w:style>
  <w:style w:type="paragraph" w:customStyle="1" w:styleId="Table">
    <w:name w:val="Table"/>
    <w:basedOn w:val="Caption"/>
    <w:qFormat/>
    <w:rPr>
      <w:rFonts w:ascii="Arial" w:hAnsi="Arial"/>
      <w:sz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FootnoteText">
    <w:name w:val="footnote text"/>
    <w:aliases w:val=" Tegn Tegn, Tegn Tegn Tegn Tegn Tegn,Fodnotetekst Tegn Tegn Tegn Tegn,Fodnotetekst Tegn Tegn1,Fodnotetekst Tegn1 Tegn Tegn,Tegn Tegn,Tegn Tegn Tegn Tegn Tegn,foot"/>
    <w:basedOn w:val="Normal"/>
    <w:link w:val="FootnoteTextChar"/>
    <w:pPr>
      <w:suppressLineNumbers/>
      <w:pBdr>
        <w:top w:val="single" w:sz="2" w:space="1" w:color="000000"/>
      </w:pBdr>
      <w:ind w:left="283" w:hanging="283"/>
    </w:pPr>
    <w:rPr>
      <w:rFonts w:ascii="Arial" w:hAnsi="Arial"/>
      <w:sz w:val="20"/>
      <w:szCs w:val="20"/>
    </w:rPr>
  </w:style>
  <w:style w:type="paragraph" w:customStyle="1" w:styleId="Text">
    <w:name w:val="Text"/>
    <w:basedOn w:val="Caption"/>
    <w:qFormat/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Figure">
    <w:name w:val="Figure"/>
    <w:basedOn w:val="Caption"/>
    <w:qFormat/>
  </w:style>
  <w:style w:type="numbering" w:customStyle="1" w:styleId="RTFNum2">
    <w:name w:val="RTF_Num 2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23D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14"/>
    <w:rPr>
      <w:rFonts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39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39A4"/>
  </w:style>
  <w:style w:type="table" w:styleId="TableGrid">
    <w:name w:val="Table Grid"/>
    <w:basedOn w:val="TableNormal"/>
    <w:rsid w:val="003F3143"/>
    <w:rPr>
      <w:rFonts w:ascii="Times" w:eastAsia="Times" w:hAnsi="Times" w:cs="Times New Roman"/>
      <w:kern w:val="0"/>
      <w:sz w:val="20"/>
      <w:szCs w:val="20"/>
      <w:lang w:val="da-D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rsid w:val="003F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3143"/>
    <w:pPr>
      <w:widowControl/>
    </w:pPr>
    <w:rPr>
      <w:rFonts w:ascii="Arial" w:eastAsia="Times New Roman" w:hAnsi="Arial" w:cs="Arial"/>
      <w:spacing w:val="6"/>
      <w:kern w:val="0"/>
      <w:sz w:val="20"/>
      <w:szCs w:val="22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143"/>
    <w:rPr>
      <w:rFonts w:ascii="Arial" w:eastAsia="Times New Roman" w:hAnsi="Arial" w:cs="Arial"/>
      <w:spacing w:val="6"/>
      <w:kern w:val="0"/>
      <w:sz w:val="20"/>
      <w:szCs w:val="22"/>
      <w:lang w:val="da-DK"/>
    </w:rPr>
  </w:style>
  <w:style w:type="paragraph" w:customStyle="1" w:styleId="TabelTitel1">
    <w:name w:val="Tabel Titel 1"/>
    <w:basedOn w:val="Normal"/>
    <w:rsid w:val="003F3143"/>
    <w:pPr>
      <w:widowControl/>
    </w:pPr>
    <w:rPr>
      <w:rFonts w:ascii="Arial" w:eastAsia="Times New Roman" w:hAnsi="Arial" w:cs="Arial"/>
      <w:b/>
      <w:spacing w:val="6"/>
      <w:kern w:val="0"/>
      <w:sz w:val="20"/>
      <w:szCs w:val="22"/>
      <w:lang w:val="da-DK"/>
    </w:rPr>
  </w:style>
  <w:style w:type="character" w:styleId="Hyperlink">
    <w:name w:val="Hyperlink"/>
    <w:basedOn w:val="DefaultParagraphFont"/>
    <w:uiPriority w:val="99"/>
    <w:unhideWhenUsed/>
    <w:qFormat/>
    <w:rsid w:val="00785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5F20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FC7"/>
    <w:pPr>
      <w:widowControl w:val="0"/>
    </w:pPr>
    <w:rPr>
      <w:rFonts w:ascii="Times New Roman" w:eastAsia="DejaVu Sans" w:hAnsi="Times New Roman" w:cs="Tahoma"/>
      <w:b/>
      <w:bCs/>
      <w:spacing w:val="0"/>
      <w:kern w:val="2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FC7"/>
    <w:rPr>
      <w:rFonts w:ascii="Arial" w:eastAsia="Times New Roman" w:hAnsi="Arial" w:cs="Arial"/>
      <w:b/>
      <w:bCs/>
      <w:spacing w:val="6"/>
      <w:kern w:val="0"/>
      <w:sz w:val="20"/>
      <w:szCs w:val="20"/>
      <w:lang w:val="da-DK"/>
    </w:rPr>
  </w:style>
  <w:style w:type="paragraph" w:styleId="NoSpacing">
    <w:name w:val="No Spacing"/>
    <w:link w:val="NoSpacingChar"/>
    <w:uiPriority w:val="1"/>
    <w:qFormat/>
    <w:rsid w:val="00EA0BC5"/>
    <w:rPr>
      <w:rFonts w:ascii="Calibri" w:eastAsia="Times New Roman" w:hAnsi="Calibri" w:cs="Times New Roman"/>
      <w:kern w:val="0"/>
      <w:sz w:val="22"/>
      <w:szCs w:val="22"/>
      <w:lang w:val="da-DK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0BC5"/>
    <w:rPr>
      <w:rFonts w:ascii="Calibri" w:eastAsia="Times New Roman" w:hAnsi="Calibri" w:cs="Times New Roman"/>
      <w:kern w:val="0"/>
      <w:sz w:val="22"/>
      <w:szCs w:val="22"/>
      <w:lang w:val="da-DK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16EB9"/>
  </w:style>
  <w:style w:type="paragraph" w:styleId="Revision">
    <w:name w:val="Revision"/>
    <w:hidden/>
    <w:uiPriority w:val="99"/>
    <w:semiHidden/>
    <w:rsid w:val="00916E14"/>
  </w:style>
  <w:style w:type="character" w:customStyle="1" w:styleId="Heading8Char">
    <w:name w:val="Heading 8 Char"/>
    <w:basedOn w:val="DefaultParagraphFont"/>
    <w:link w:val="Heading8"/>
    <w:uiPriority w:val="9"/>
    <w:rsid w:val="008478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rsid w:val="005C38D6"/>
    <w:rPr>
      <w:rFonts w:eastAsia="Calibri" w:cs="Arial"/>
      <w:kern w:val="0"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rsid w:val="005C38D6"/>
    <w:rPr>
      <w:rFonts w:ascii="Calibri" w:eastAsia="Calibri" w:hAnsi="Calibri" w:cs="Arial"/>
      <w:kern w:val="0"/>
      <w:sz w:val="22"/>
      <w:szCs w:val="22"/>
      <w:lang w:eastAsia="en-US"/>
    </w:rPr>
  </w:style>
  <w:style w:type="paragraph" w:customStyle="1" w:styleId="Callout">
    <w:name w:val="Callout"/>
    <w:basedOn w:val="Normal"/>
    <w:next w:val="Normal"/>
    <w:link w:val="CalloutTegn"/>
    <w:qFormat/>
    <w:rsid w:val="00071E16"/>
    <w:pPr>
      <w:framePr w:w="2268" w:wrap="around" w:vAnchor="text" w:hAnchor="page" w:x="727" w:y="160"/>
      <w:widowControl/>
    </w:pPr>
    <w:rPr>
      <w:rFonts w:ascii="Calibri" w:eastAsia="Calibri" w:hAnsi="Calibri"/>
      <w:b/>
      <w:color w:val="002060"/>
      <w:kern w:val="0"/>
      <w:sz w:val="22"/>
      <w:szCs w:val="22"/>
      <w:lang w:eastAsia="en-US"/>
    </w:rPr>
  </w:style>
  <w:style w:type="character" w:customStyle="1" w:styleId="CalloutTegn">
    <w:name w:val="Callout Tegn"/>
    <w:link w:val="Callout"/>
    <w:rsid w:val="005C38D6"/>
    <w:rPr>
      <w:rFonts w:ascii="Calibri" w:eastAsia="Calibri" w:hAnsi="Calibri"/>
      <w:b/>
      <w:color w:val="002060"/>
      <w:kern w:val="0"/>
      <w:sz w:val="22"/>
      <w:szCs w:val="22"/>
      <w:lang w:eastAsia="en-US"/>
    </w:rPr>
  </w:style>
  <w:style w:type="paragraph" w:styleId="ListBullet">
    <w:name w:val="List Bullet"/>
    <w:basedOn w:val="BodyText"/>
    <w:qFormat/>
    <w:rsid w:val="00276FCF"/>
    <w:pPr>
      <w:numPr>
        <w:numId w:val="28"/>
      </w:numPr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lang w:val="en-GB" w:eastAsia="en-US"/>
    </w:rPr>
  </w:style>
  <w:style w:type="paragraph" w:styleId="ListBullet2">
    <w:name w:val="List Bullet 2"/>
    <w:basedOn w:val="BodyText"/>
    <w:rsid w:val="00276FCF"/>
    <w:pPr>
      <w:numPr>
        <w:ilvl w:val="1"/>
        <w:numId w:val="28"/>
      </w:numPr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lang w:val="en-GB" w:eastAsia="en-US"/>
    </w:rPr>
  </w:style>
  <w:style w:type="paragraph" w:styleId="ListBullet3">
    <w:name w:val="List Bullet 3"/>
    <w:basedOn w:val="BodyText"/>
    <w:rsid w:val="00276FCF"/>
    <w:pPr>
      <w:numPr>
        <w:ilvl w:val="2"/>
        <w:numId w:val="28"/>
      </w:numPr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lang w:val="en-GB" w:eastAsia="en-US"/>
    </w:rPr>
  </w:style>
  <w:style w:type="paragraph" w:styleId="ListBullet4">
    <w:name w:val="List Bullet 4"/>
    <w:basedOn w:val="BodyText"/>
    <w:semiHidden/>
    <w:rsid w:val="00276FCF"/>
    <w:pPr>
      <w:numPr>
        <w:ilvl w:val="3"/>
        <w:numId w:val="28"/>
      </w:numPr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lang w:val="en-GB" w:eastAsia="en-US"/>
    </w:rPr>
  </w:style>
  <w:style w:type="paragraph" w:styleId="ListBullet5">
    <w:name w:val="List Bullet 5"/>
    <w:basedOn w:val="BodyText"/>
    <w:semiHidden/>
    <w:rsid w:val="00276FCF"/>
    <w:pPr>
      <w:numPr>
        <w:ilvl w:val="4"/>
        <w:numId w:val="28"/>
      </w:numPr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lang w:val="en-GB" w:eastAsia="en-US"/>
    </w:rPr>
  </w:style>
  <w:style w:type="paragraph" w:styleId="ListNumber">
    <w:name w:val="List Number"/>
    <w:basedOn w:val="Normal"/>
    <w:uiPriority w:val="99"/>
    <w:semiHidden/>
    <w:unhideWhenUsed/>
    <w:rsid w:val="00D65018"/>
    <w:pPr>
      <w:numPr>
        <w:numId w:val="29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7249AD"/>
    <w:pPr>
      <w:widowControl/>
      <w:ind w:left="720"/>
      <w:contextualSpacing/>
    </w:pPr>
    <w:rPr>
      <w:rFonts w:ascii="Arial" w:eastAsia="Times New Roman" w:hAnsi="Arial" w:cs="Arial"/>
      <w:kern w:val="0"/>
      <w:sz w:val="22"/>
      <w:szCs w:val="19"/>
      <w:lang w:val="da-DK"/>
    </w:rPr>
  </w:style>
  <w:style w:type="character" w:customStyle="1" w:styleId="ListParagraphChar">
    <w:name w:val="List Paragraph Char"/>
    <w:link w:val="ListParagraph"/>
    <w:uiPriority w:val="34"/>
    <w:rsid w:val="007249AD"/>
    <w:rPr>
      <w:rFonts w:ascii="Arial" w:eastAsia="Times New Roman" w:hAnsi="Arial" w:cs="Arial"/>
      <w:kern w:val="0"/>
      <w:sz w:val="22"/>
      <w:szCs w:val="19"/>
      <w:lang w:val="da-DK"/>
    </w:rPr>
  </w:style>
  <w:style w:type="character" w:customStyle="1" w:styleId="FootnoteTextChar">
    <w:name w:val="Footnote Text Char"/>
    <w:aliases w:val=" Tegn Tegn Char, Tegn Tegn Tegn Tegn Tegn Char,Fodnotetekst Tegn Tegn Tegn Tegn Char,Fodnotetekst Tegn Tegn1 Char,Fodnotetekst Tegn1 Tegn Tegn Char,Tegn Tegn Char,Tegn Tegn Tegn Tegn Tegn Char,foot Char"/>
    <w:basedOn w:val="DefaultParagraphFont"/>
    <w:link w:val="FootnoteText"/>
    <w:uiPriority w:val="99"/>
    <w:locked/>
    <w:rsid w:val="007249AD"/>
    <w:rPr>
      <w:rFonts w:ascii="Arial" w:hAnsi="Arial"/>
      <w:sz w:val="20"/>
      <w:szCs w:val="20"/>
    </w:rPr>
  </w:style>
  <w:style w:type="character" w:styleId="FootnoteReference">
    <w:name w:val="footnote reference"/>
    <w:aliases w:val="*Footnote Reference,Fodnote,ONLINE USE ONLY,fr"/>
    <w:unhideWhenUsed/>
    <w:qFormat/>
    <w:rsid w:val="007249AD"/>
    <w:rPr>
      <w:rFonts w:ascii="Arial" w:hAnsi="Arial" w:cs="Arial" w:hint="default"/>
      <w:sz w:val="14"/>
      <w:vertAlign w:val="superscript"/>
    </w:rPr>
  </w:style>
  <w:style w:type="paragraph" w:customStyle="1" w:styleId="TypografiOverskrift4Efter3linje">
    <w:name w:val="Typografi Overskrift 4 + Efter:  3 linje"/>
    <w:basedOn w:val="Heading4"/>
    <w:uiPriority w:val="99"/>
    <w:rsid w:val="007249AD"/>
    <w:pPr>
      <w:widowControl/>
      <w:numPr>
        <w:ilvl w:val="0"/>
        <w:numId w:val="0"/>
      </w:numPr>
      <w:tabs>
        <w:tab w:val="num" w:pos="867"/>
        <w:tab w:val="left" w:pos="1701"/>
        <w:tab w:val="left" w:pos="2693"/>
      </w:tabs>
      <w:spacing w:before="120" w:after="0" w:line="288" w:lineRule="auto"/>
      <w:ind w:left="867" w:hanging="360"/>
      <w:jc w:val="both"/>
    </w:pPr>
    <w:rPr>
      <w:rFonts w:ascii="Verdana" w:eastAsia="Times New Roman" w:hAnsi="Verdana" w:cs="Times New Roman"/>
      <w:b w:val="0"/>
      <w:spacing w:val="6"/>
      <w:kern w:val="0"/>
      <w:sz w:val="19"/>
      <w:szCs w:val="20"/>
      <w:lang w:val="da-DK"/>
    </w:rPr>
  </w:style>
  <w:style w:type="table" w:customStyle="1" w:styleId="Barselsudubdtabellayout">
    <w:name w:val="Barselsudubd tabellayout"/>
    <w:basedOn w:val="TableNormal"/>
    <w:uiPriority w:val="99"/>
    <w:rsid w:val="007249AD"/>
    <w:rPr>
      <w:rFonts w:asciiTheme="minorHAnsi" w:eastAsiaTheme="minorHAnsi" w:hAnsiTheme="minorHAnsi" w:cstheme="minorBidi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6" w:space="0" w:color="4472C4" w:themeColor="accent1"/>
        <w:insideV w:val="single" w:sz="6" w:space="0" w:color="4472C4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auto"/>
      </w:rPr>
      <w:tblPr/>
      <w:trPr>
        <w:cantSplit w:val="0"/>
        <w:tblHeader/>
      </w:trPr>
      <w:tcPr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7249AD"/>
    <w:rPr>
      <w:i/>
      <w:iCs/>
    </w:rPr>
  </w:style>
  <w:style w:type="table" w:customStyle="1" w:styleId="TableGrid1">
    <w:name w:val="Table Grid1"/>
    <w:basedOn w:val="TableNormal"/>
    <w:uiPriority w:val="59"/>
    <w:rsid w:val="007249AD"/>
    <w:rPr>
      <w:rFonts w:ascii="Arial" w:eastAsia="Arial" w:hAnsi="Arial" w:cs="Times New Roman"/>
      <w:kern w:val="0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FF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38778B"/>
    <w:rPr>
      <w:rFonts w:ascii="Arial" w:hAnsi="Arial"/>
      <w:sz w:val="20"/>
    </w:rPr>
  </w:style>
  <w:style w:type="table" w:styleId="TableGridLight">
    <w:name w:val="Grid Table Light"/>
    <w:basedOn w:val="TableNormal"/>
    <w:uiPriority w:val="40"/>
    <w:rsid w:val="0040286D"/>
    <w:pPr>
      <w:jc w:val="both"/>
    </w:pPr>
    <w:rPr>
      <w:rFonts w:ascii="Verdana" w:eastAsia="Times New Roman" w:hAnsi="Verdana" w:cs="Times New Roman"/>
      <w:kern w:val="0"/>
      <w:sz w:val="18"/>
      <w:szCs w:val="18"/>
      <w:lang w:val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cene.apache.org/solr/5_5_0/solr-solrj/overview-summary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7959101C7433D90105A1B9DC0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1164-C138-4058-9D5F-7B9B175A8FF8}"/>
      </w:docPartPr>
      <w:docPartBody>
        <w:p w:rsidR="00D624FE" w:rsidRDefault="000D2474">
          <w:r w:rsidRPr="005F06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Open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Mono">
    <w:altName w:val="Courier New"/>
    <w:charset w:val="00"/>
    <w:family w:val="modern"/>
    <w:pitch w:val="fixed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74"/>
    <w:rsid w:val="00010BE2"/>
    <w:rsid w:val="000D2474"/>
    <w:rsid w:val="001F5499"/>
    <w:rsid w:val="003112CB"/>
    <w:rsid w:val="003D3EEB"/>
    <w:rsid w:val="00490CDB"/>
    <w:rsid w:val="004C14E2"/>
    <w:rsid w:val="004E4CB5"/>
    <w:rsid w:val="00585CDC"/>
    <w:rsid w:val="00686FA5"/>
    <w:rsid w:val="006D46CD"/>
    <w:rsid w:val="006D7204"/>
    <w:rsid w:val="00A87112"/>
    <w:rsid w:val="00B337B8"/>
    <w:rsid w:val="00B4376D"/>
    <w:rsid w:val="00B8012A"/>
    <w:rsid w:val="00BE2E9C"/>
    <w:rsid w:val="00C277C3"/>
    <w:rsid w:val="00C71B82"/>
    <w:rsid w:val="00CB0688"/>
    <w:rsid w:val="00D624FE"/>
    <w:rsid w:val="00EB70E4"/>
    <w:rsid w:val="00EC46D0"/>
    <w:rsid w:val="00ED632C"/>
    <w:rsid w:val="00F07EF1"/>
    <w:rsid w:val="00F70992"/>
    <w:rsid w:val="00F87DE7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7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4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C12FD3-8BA7-2346-B663-320A3201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DDD0032 Solr Service </vt:lpstr>
      <vt:lpstr/>
    </vt:vector>
  </TitlesOfParts>
  <Manager/>
  <Company/>
  <LinksUpToDate>false</LinksUpToDate>
  <CharactersWithSpaces>7275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DDD0032 Solr Service </dc:title>
  <dc:subject/>
  <dc:creator>IBM</dc:creator>
  <cp:keywords/>
  <dc:description/>
  <cp:lastModifiedBy>Lalitha Veerla</cp:lastModifiedBy>
  <cp:revision>14</cp:revision>
  <cp:lastPrinted>2018-10-18T11:21:00Z</cp:lastPrinted>
  <dcterms:created xsi:type="dcterms:W3CDTF">2020-05-25T10:46:00Z</dcterms:created>
  <dcterms:modified xsi:type="dcterms:W3CDTF">2022-05-11T07:44:00Z</dcterms:modified>
  <cp:category/>
</cp:coreProperties>
</file>