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5"/>
      </w:tblGrid>
      <w:tr w:rsidR="008466D5" w:rsidRPr="004824EB" w14:paraId="3AE481B3" w14:textId="77777777" w:rsidTr="00E470F5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14:paraId="3AE481B2" w14:textId="77777777" w:rsidR="008466D5" w:rsidRPr="004824EB" w:rsidRDefault="008466D5" w:rsidP="00E470F5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</w:p>
        </w:tc>
      </w:tr>
      <w:tr w:rsidR="00887818" w:rsidRPr="004824EB" w14:paraId="3AE481B6" w14:textId="77777777" w:rsidTr="00E470F5">
        <w:tblPrEx>
          <w:tblLook w:val="04A0" w:firstRow="1" w:lastRow="0" w:firstColumn="1" w:lastColumn="0" w:noHBand="0" w:noVBand="1"/>
        </w:tblPrEx>
        <w:trPr>
          <w:cantSplit/>
          <w:trHeight w:val="1916"/>
        </w:trPr>
        <w:tc>
          <w:tcPr>
            <w:tcW w:w="9075" w:type="dxa"/>
            <w:hideMark/>
          </w:tcPr>
          <w:p w14:paraId="3AE481B4" w14:textId="77777777" w:rsidR="00CB5A7C" w:rsidRPr="004824EB" w:rsidRDefault="002816DC" w:rsidP="00CB5A7C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</w:rPr>
            </w:pPr>
            <w:r w:rsidRPr="004824EB">
              <w:rPr>
                <w:b/>
                <w:sz w:val="22"/>
                <w:szCs w:val="22"/>
              </w:rPr>
              <w:fldChar w:fldCharType="begin"/>
            </w:r>
            <w:r w:rsidR="00CB5A7C" w:rsidRPr="004824EB">
              <w:rPr>
                <w:b/>
                <w:sz w:val="22"/>
                <w:szCs w:val="22"/>
              </w:rPr>
              <w:instrText xml:space="preserve"> DOCPROPERTY "DocumentTypeName"</w:instrText>
            </w:r>
            <w:r w:rsidRPr="004824EB">
              <w:rPr>
                <w:b/>
                <w:sz w:val="22"/>
                <w:szCs w:val="22"/>
              </w:rPr>
              <w:fldChar w:fldCharType="separate"/>
            </w:r>
            <w:r w:rsidR="003B4381">
              <w:rPr>
                <w:b/>
                <w:sz w:val="22"/>
                <w:szCs w:val="22"/>
              </w:rPr>
              <w:t>Interface Specification</w:t>
            </w:r>
            <w:r w:rsidRPr="004824EB">
              <w:rPr>
                <w:b/>
                <w:sz w:val="22"/>
                <w:szCs w:val="22"/>
              </w:rPr>
              <w:fldChar w:fldCharType="end"/>
            </w:r>
          </w:p>
          <w:p w14:paraId="3AE481B5" w14:textId="77777777" w:rsidR="00887818" w:rsidRPr="004824EB" w:rsidRDefault="002816DC" w:rsidP="00887818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</w:rPr>
            </w:pPr>
            <w:r w:rsidRPr="004824EB">
              <w:fldChar w:fldCharType="begin"/>
            </w:r>
            <w:r w:rsidR="00377353" w:rsidRPr="004824EB">
              <w:instrText xml:space="preserve"> DOCPROPERTY "</w:instrText>
            </w:r>
            <w:r w:rsidR="00377353" w:rsidRPr="004824EB">
              <w:rPr>
                <w:b/>
              </w:rPr>
              <w:instrText>ProjectName</w:instrText>
            </w:r>
            <w:r w:rsidR="00377353" w:rsidRPr="004824EB">
              <w:instrText>"</w:instrText>
            </w:r>
            <w:r w:rsidRPr="004824EB">
              <w:fldChar w:fldCharType="separate"/>
            </w:r>
            <w:r w:rsidR="003B4381">
              <w:t>KSP</w:t>
            </w:r>
            <w:r w:rsidRPr="004824EB">
              <w:fldChar w:fldCharType="end"/>
            </w:r>
            <w:r w:rsidR="00377353" w:rsidRPr="004824EB">
              <w:rPr>
                <w:b/>
              </w:rPr>
              <w:t>-</w:t>
            </w:r>
            <w:r w:rsidRPr="004824EB">
              <w:fldChar w:fldCharType="begin"/>
            </w:r>
            <w:r w:rsidR="00377353" w:rsidRPr="004824EB">
              <w:instrText xml:space="preserve"> DOCPROPERTY "</w:instrText>
            </w:r>
            <w:r w:rsidR="00377353" w:rsidRPr="004824EB">
              <w:rPr>
                <w:b/>
              </w:rPr>
              <w:instrText>ProjectNumber</w:instrText>
            </w:r>
            <w:r w:rsidR="00377353" w:rsidRPr="004824EB">
              <w:instrText>"</w:instrText>
            </w:r>
            <w:r w:rsidRPr="004824EB">
              <w:fldChar w:fldCharType="separate"/>
            </w:r>
            <w:r w:rsidR="003B4381">
              <w:t>12746</w:t>
            </w:r>
            <w:r w:rsidRPr="004824EB">
              <w:fldChar w:fldCharType="end"/>
            </w:r>
          </w:p>
        </w:tc>
      </w:tr>
      <w:tr w:rsidR="00887818" w:rsidRPr="004824EB" w14:paraId="3AE481B8" w14:textId="77777777" w:rsidTr="00E470F5">
        <w:tblPrEx>
          <w:tblLook w:val="04A0" w:firstRow="1" w:lastRow="0" w:firstColumn="1" w:lastColumn="0" w:noHBand="0" w:noVBand="1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14:paraId="3AE481B7" w14:textId="72495709" w:rsidR="00887818" w:rsidRPr="004824EB" w:rsidRDefault="002816DC" w:rsidP="00BC3D1C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 w:rsidRPr="004824EB">
              <w:rPr>
                <w:b/>
                <w:sz w:val="34"/>
              </w:rPr>
              <w:fldChar w:fldCharType="begin"/>
            </w:r>
            <w:r w:rsidR="00CB5A7C" w:rsidRPr="004824EB">
              <w:rPr>
                <w:b/>
                <w:sz w:val="34"/>
              </w:rPr>
              <w:instrText xml:space="preserve"> DOCPROPERTY "Title"</w:instrText>
            </w:r>
            <w:r w:rsidRPr="004824EB">
              <w:rPr>
                <w:b/>
                <w:sz w:val="34"/>
              </w:rPr>
              <w:fldChar w:fldCharType="separate"/>
            </w:r>
            <w:r w:rsidR="003B4381">
              <w:rPr>
                <w:b/>
                <w:sz w:val="34"/>
              </w:rPr>
              <w:t>CPR Query Service (</w:t>
            </w:r>
            <w:proofErr w:type="spellStart"/>
            <w:r w:rsidR="003B4381">
              <w:rPr>
                <w:b/>
                <w:sz w:val="34"/>
              </w:rPr>
              <w:t>Solr</w:t>
            </w:r>
            <w:proofErr w:type="spellEnd"/>
            <w:r w:rsidR="003B4381">
              <w:rPr>
                <w:b/>
                <w:sz w:val="34"/>
              </w:rPr>
              <w:t>)</w:t>
            </w:r>
            <w:r w:rsidRPr="004824EB">
              <w:rPr>
                <w:b/>
                <w:sz w:val="34"/>
              </w:rPr>
              <w:fldChar w:fldCharType="end"/>
            </w:r>
          </w:p>
        </w:tc>
      </w:tr>
      <w:tr w:rsidR="00887818" w:rsidRPr="004824EB" w14:paraId="3AE481BA" w14:textId="77777777" w:rsidTr="00E470F5">
        <w:tblPrEx>
          <w:tblLook w:val="04A0" w:firstRow="1" w:lastRow="0" w:firstColumn="1" w:lastColumn="0" w:noHBand="0" w:noVBand="1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14:paraId="3AE481B9" w14:textId="77777777" w:rsidR="00887818" w:rsidRPr="004824EB" w:rsidRDefault="00887818" w:rsidP="00887818">
            <w:pPr>
              <w:spacing w:after="0"/>
            </w:pPr>
            <w:r w:rsidRPr="004824EB">
              <w:t>Prepared for:</w:t>
            </w:r>
          </w:p>
        </w:tc>
      </w:tr>
      <w:tr w:rsidR="003A5654" w:rsidRPr="004824EB" w14:paraId="3AE481BC" w14:textId="77777777" w:rsidTr="00E470F5">
        <w:tblPrEx>
          <w:tblLook w:val="04A0" w:firstRow="1" w:lastRow="0" w:firstColumn="1" w:lastColumn="0" w:noHBand="0" w:noVBand="1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14:paraId="151BC592" w14:textId="77777777" w:rsidR="003A5654" w:rsidRDefault="001729E9" w:rsidP="00AF56CC">
            <w:pPr>
              <w:spacing w:after="0"/>
            </w:pPr>
            <w:r w:rsidRPr="004824EB">
              <w:t>KOMBIT</w:t>
            </w:r>
          </w:p>
          <w:p w14:paraId="21D448D8" w14:textId="77777777" w:rsidR="005E6885" w:rsidRDefault="005E6885" w:rsidP="005E6885">
            <w:pPr>
              <w:spacing w:after="0"/>
            </w:pPr>
            <w:r>
              <w:t>Halfdansgade 8</w:t>
            </w:r>
          </w:p>
          <w:p w14:paraId="2CA93584" w14:textId="77777777" w:rsidR="005E6885" w:rsidRDefault="005E6885" w:rsidP="005E6885">
            <w:pPr>
              <w:spacing w:after="0"/>
            </w:pPr>
            <w:r>
              <w:t>2300 København S</w:t>
            </w:r>
          </w:p>
          <w:p w14:paraId="3AE481BB" w14:textId="67FB38F8" w:rsidR="00E31480" w:rsidRPr="004824EB" w:rsidRDefault="00E31480" w:rsidP="005E6885">
            <w:pPr>
              <w:spacing w:after="0"/>
            </w:pPr>
          </w:p>
        </w:tc>
      </w:tr>
      <w:tr w:rsidR="003A5654" w:rsidRPr="004824EB" w14:paraId="3AE481BE" w14:textId="77777777" w:rsidTr="00E470F5">
        <w:tblPrEx>
          <w:tblLook w:val="04A0" w:firstRow="1" w:lastRow="0" w:firstColumn="1" w:lastColumn="0" w:noHBand="0" w:noVBand="1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14:paraId="3AE481BD" w14:textId="77777777" w:rsidR="003A5654" w:rsidRPr="004824EB" w:rsidRDefault="003A5654" w:rsidP="00AF56CC">
            <w:pPr>
              <w:spacing w:after="0"/>
            </w:pPr>
          </w:p>
        </w:tc>
      </w:tr>
      <w:tr w:rsidR="003A5654" w:rsidRPr="004824EB" w14:paraId="3AE481C0" w14:textId="77777777" w:rsidTr="00E470F5">
        <w:tblPrEx>
          <w:tblLook w:val="04A0" w:firstRow="1" w:lastRow="0" w:firstColumn="1" w:lastColumn="0" w:noHBand="0" w:noVBand="1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14:paraId="3AE481BF" w14:textId="77777777" w:rsidR="003A5654" w:rsidRPr="004824EB" w:rsidRDefault="003A5654" w:rsidP="00AF56CC">
            <w:pPr>
              <w:spacing w:after="0"/>
            </w:pPr>
          </w:p>
        </w:tc>
      </w:tr>
    </w:tbl>
    <w:p w14:paraId="3AE481C1" w14:textId="77777777" w:rsidR="00887818" w:rsidRPr="004824EB" w:rsidRDefault="00887818" w:rsidP="00887818">
      <w:pPr>
        <w:spacing w:after="0" w:line="20" w:lineRule="atLeast"/>
        <w:rPr>
          <w:sz w:val="2"/>
          <w:szCs w:val="2"/>
        </w:rPr>
      </w:pPr>
    </w:p>
    <w:p w14:paraId="3AE481C2" w14:textId="77777777" w:rsidR="00887818" w:rsidRPr="004824EB" w:rsidRDefault="00887818" w:rsidP="00887818">
      <w:pPr>
        <w:spacing w:after="0" w:line="240" w:lineRule="auto"/>
        <w:jc w:val="left"/>
        <w:sectPr w:rsidR="00887818" w:rsidRPr="004824EB" w:rsidSect="00E470F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386"/>
      </w:tblGrid>
      <w:tr w:rsidR="00535217" w:rsidRPr="00C70770" w14:paraId="3AE481C4" w14:textId="77777777" w:rsidTr="00535217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14:paraId="6E01FE98" w14:textId="77777777" w:rsidR="00535217" w:rsidRDefault="00B30AA7" w:rsidP="00E470F5">
            <w:pPr>
              <w:pStyle w:val="Brdtekst"/>
              <w:rPr>
                <w:ins w:id="0" w:author="Kasper Rubin" w:date="2021-03-19T08:19:00Z"/>
                <w:b/>
                <w:bCs/>
                <w:sz w:val="24"/>
                <w:szCs w:val="36"/>
                <w:lang w:val="da-DK"/>
              </w:rPr>
            </w:pPr>
            <w:ins w:id="1" w:author="Kasper Rubin" w:date="2021-03-19T08:19:00Z">
              <w:r w:rsidRPr="00D60AB8">
                <w:rPr>
                  <w:b/>
                  <w:bCs/>
                  <w:sz w:val="24"/>
                  <w:szCs w:val="36"/>
                  <w:lang w:val="da-DK"/>
                  <w:rPrChange w:id="2" w:author="Kasper Rubin" w:date="2021-03-19T08:19:00Z">
                    <w:rPr>
                      <w:lang w:val="da-DK"/>
                    </w:rPr>
                  </w:rPrChange>
                </w:rPr>
                <w:lastRenderedPageBreak/>
                <w:t xml:space="preserve">Versionskontrol </w:t>
              </w:r>
              <w:r w:rsidR="00D60AB8" w:rsidRPr="00D60AB8">
                <w:rPr>
                  <w:b/>
                  <w:bCs/>
                  <w:sz w:val="24"/>
                  <w:szCs w:val="36"/>
                  <w:lang w:val="da-DK"/>
                  <w:rPrChange w:id="3" w:author="Kasper Rubin" w:date="2021-03-19T08:19:00Z">
                    <w:rPr>
                      <w:lang w:val="da-DK"/>
                    </w:rPr>
                  </w:rPrChange>
                </w:rPr>
                <w:t>udført af KOMBIT efter dette dokument er blevet frigivet fra SSE</w:t>
              </w:r>
            </w:ins>
          </w:p>
          <w:tbl>
            <w:tblPr>
              <w:tblStyle w:val="Tabel-Gitter"/>
              <w:tblW w:w="0" w:type="auto"/>
              <w:tblLayout w:type="fixed"/>
              <w:tblLook w:val="04A0" w:firstRow="1" w:lastRow="0" w:firstColumn="1" w:lastColumn="0" w:noHBand="0" w:noVBand="1"/>
              <w:tblPrChange w:id="4" w:author="Kasper Rubin" w:date="2021-03-19T08:22:00Z">
                <w:tblPr>
                  <w:tblStyle w:val="Tabel-Gitter"/>
                  <w:tblW w:w="0" w:type="auto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413"/>
              <w:gridCol w:w="4111"/>
              <w:gridCol w:w="1270"/>
              <w:tblGridChange w:id="5">
                <w:tblGrid>
                  <w:gridCol w:w="2264"/>
                  <w:gridCol w:w="2265"/>
                  <w:gridCol w:w="2265"/>
                </w:tblGrid>
              </w:tblGridChange>
            </w:tblGrid>
            <w:tr w:rsidR="00D60AB8" w14:paraId="5D618220" w14:textId="77777777" w:rsidTr="002F4860">
              <w:trPr>
                <w:ins w:id="6" w:author="Kasper Rubin" w:date="2021-03-19T08:20:00Z"/>
              </w:trPr>
              <w:tc>
                <w:tcPr>
                  <w:tcW w:w="1413" w:type="dxa"/>
                  <w:shd w:val="clear" w:color="auto" w:fill="DBE5F1" w:themeFill="accent1" w:themeFillTint="33"/>
                  <w:tcPrChange w:id="7" w:author="Kasper Rubin" w:date="2021-03-19T08:22:00Z">
                    <w:tcPr>
                      <w:tcW w:w="2264" w:type="dxa"/>
                    </w:tcPr>
                  </w:tcPrChange>
                </w:tcPr>
                <w:p w14:paraId="65000BD1" w14:textId="5410F30A" w:rsidR="00D60AB8" w:rsidRPr="002F4860" w:rsidRDefault="0027448D" w:rsidP="00E470F5">
                  <w:pPr>
                    <w:pStyle w:val="Brdtekst"/>
                    <w:rPr>
                      <w:ins w:id="8" w:author="Kasper Rubin" w:date="2021-03-19T08:20:00Z"/>
                      <w:b/>
                      <w:bCs/>
                      <w:sz w:val="20"/>
                      <w:szCs w:val="20"/>
                      <w:lang w:val="da-DK"/>
                      <w:rPrChange w:id="9" w:author="Kasper Rubin" w:date="2021-03-19T08:21:00Z">
                        <w:rPr>
                          <w:ins w:id="10" w:author="Kasper Rubin" w:date="2021-03-19T08:20:00Z"/>
                          <w:b/>
                          <w:bCs/>
                          <w:lang w:val="da-DK"/>
                        </w:rPr>
                      </w:rPrChange>
                    </w:rPr>
                  </w:pPr>
                  <w:ins w:id="11" w:author="Kasper Rubin" w:date="2021-03-19T08:20:00Z">
                    <w:r w:rsidRPr="002F4860">
                      <w:rPr>
                        <w:b/>
                        <w:bCs/>
                        <w:sz w:val="20"/>
                        <w:szCs w:val="20"/>
                        <w:lang w:val="da-DK"/>
                        <w:rPrChange w:id="12" w:author="Kasper Rubin" w:date="2021-03-19T08:21:00Z">
                          <w:rPr>
                            <w:b/>
                            <w:bCs/>
                            <w:lang w:val="da-DK"/>
                          </w:rPr>
                        </w:rPrChange>
                      </w:rPr>
                      <w:t>Dato</w:t>
                    </w:r>
                  </w:ins>
                </w:p>
              </w:tc>
              <w:tc>
                <w:tcPr>
                  <w:tcW w:w="4111" w:type="dxa"/>
                  <w:shd w:val="clear" w:color="auto" w:fill="DBE5F1" w:themeFill="accent1" w:themeFillTint="33"/>
                  <w:tcPrChange w:id="13" w:author="Kasper Rubin" w:date="2021-03-19T08:22:00Z">
                    <w:tcPr>
                      <w:tcW w:w="2265" w:type="dxa"/>
                    </w:tcPr>
                  </w:tcPrChange>
                </w:tcPr>
                <w:p w14:paraId="4DD230AF" w14:textId="0940AEBC" w:rsidR="00D60AB8" w:rsidRPr="002F4860" w:rsidRDefault="0027448D" w:rsidP="00E470F5">
                  <w:pPr>
                    <w:pStyle w:val="Brdtekst"/>
                    <w:rPr>
                      <w:ins w:id="14" w:author="Kasper Rubin" w:date="2021-03-19T08:20:00Z"/>
                      <w:b/>
                      <w:bCs/>
                      <w:sz w:val="20"/>
                      <w:szCs w:val="20"/>
                      <w:lang w:val="da-DK"/>
                      <w:rPrChange w:id="15" w:author="Kasper Rubin" w:date="2021-03-19T08:21:00Z">
                        <w:rPr>
                          <w:ins w:id="16" w:author="Kasper Rubin" w:date="2021-03-19T08:20:00Z"/>
                          <w:b/>
                          <w:bCs/>
                          <w:lang w:val="da-DK"/>
                        </w:rPr>
                      </w:rPrChange>
                    </w:rPr>
                  </w:pPr>
                  <w:ins w:id="17" w:author="Kasper Rubin" w:date="2021-03-19T08:20:00Z">
                    <w:r w:rsidRPr="002F4860">
                      <w:rPr>
                        <w:b/>
                        <w:bCs/>
                        <w:sz w:val="20"/>
                        <w:szCs w:val="20"/>
                        <w:lang w:val="da-DK"/>
                        <w:rPrChange w:id="18" w:author="Kasper Rubin" w:date="2021-03-19T08:21:00Z">
                          <w:rPr>
                            <w:b/>
                            <w:bCs/>
                            <w:lang w:val="da-DK"/>
                          </w:rPr>
                        </w:rPrChange>
                      </w:rPr>
                      <w:t>Kommentar</w:t>
                    </w:r>
                  </w:ins>
                </w:p>
              </w:tc>
              <w:tc>
                <w:tcPr>
                  <w:tcW w:w="1270" w:type="dxa"/>
                  <w:shd w:val="clear" w:color="auto" w:fill="DBE5F1" w:themeFill="accent1" w:themeFillTint="33"/>
                  <w:tcPrChange w:id="19" w:author="Kasper Rubin" w:date="2021-03-19T08:22:00Z">
                    <w:tcPr>
                      <w:tcW w:w="2265" w:type="dxa"/>
                    </w:tcPr>
                  </w:tcPrChange>
                </w:tcPr>
                <w:p w14:paraId="13A288A9" w14:textId="77A7A75E" w:rsidR="00D60AB8" w:rsidRPr="002F4860" w:rsidRDefault="0027448D" w:rsidP="00E470F5">
                  <w:pPr>
                    <w:pStyle w:val="Brdtekst"/>
                    <w:rPr>
                      <w:ins w:id="20" w:author="Kasper Rubin" w:date="2021-03-19T08:20:00Z"/>
                      <w:b/>
                      <w:bCs/>
                      <w:sz w:val="20"/>
                      <w:szCs w:val="20"/>
                      <w:lang w:val="da-DK"/>
                      <w:rPrChange w:id="21" w:author="Kasper Rubin" w:date="2021-03-19T08:21:00Z">
                        <w:rPr>
                          <w:ins w:id="22" w:author="Kasper Rubin" w:date="2021-03-19T08:20:00Z"/>
                          <w:b/>
                          <w:bCs/>
                          <w:lang w:val="da-DK"/>
                        </w:rPr>
                      </w:rPrChange>
                    </w:rPr>
                  </w:pPr>
                  <w:ins w:id="23" w:author="Kasper Rubin" w:date="2021-03-19T08:20:00Z">
                    <w:r w:rsidRPr="002F4860">
                      <w:rPr>
                        <w:b/>
                        <w:bCs/>
                        <w:sz w:val="20"/>
                        <w:szCs w:val="20"/>
                        <w:lang w:val="da-DK"/>
                        <w:rPrChange w:id="24" w:author="Kasper Rubin" w:date="2021-03-19T08:21:00Z">
                          <w:rPr>
                            <w:b/>
                            <w:bCs/>
                            <w:lang w:val="da-DK"/>
                          </w:rPr>
                        </w:rPrChange>
                      </w:rPr>
                      <w:t>Initialer</w:t>
                    </w:r>
                  </w:ins>
                </w:p>
              </w:tc>
            </w:tr>
            <w:tr w:rsidR="00D60AB8" w14:paraId="6B53CD0D" w14:textId="77777777" w:rsidTr="002F4860">
              <w:trPr>
                <w:ins w:id="25" w:author="Kasper Rubin" w:date="2021-03-19T08:20:00Z"/>
              </w:trPr>
              <w:tc>
                <w:tcPr>
                  <w:tcW w:w="1413" w:type="dxa"/>
                  <w:tcPrChange w:id="26" w:author="Kasper Rubin" w:date="2021-03-19T08:22:00Z">
                    <w:tcPr>
                      <w:tcW w:w="2264" w:type="dxa"/>
                    </w:tcPr>
                  </w:tcPrChange>
                </w:tcPr>
                <w:p w14:paraId="00C9F173" w14:textId="0B9FB85D" w:rsidR="00D60AB8" w:rsidRPr="002F4860" w:rsidRDefault="0027448D" w:rsidP="002F4860">
                  <w:pPr>
                    <w:pStyle w:val="Brdtekst"/>
                    <w:jc w:val="left"/>
                    <w:rPr>
                      <w:ins w:id="27" w:author="Kasper Rubin" w:date="2021-03-19T08:20:00Z"/>
                      <w:sz w:val="20"/>
                      <w:szCs w:val="20"/>
                      <w:lang w:val="da-DK"/>
                      <w:rPrChange w:id="28" w:author="Kasper Rubin" w:date="2021-03-19T08:21:00Z">
                        <w:rPr>
                          <w:ins w:id="29" w:author="Kasper Rubin" w:date="2021-03-19T08:20:00Z"/>
                          <w:b/>
                          <w:bCs/>
                          <w:lang w:val="da-DK"/>
                        </w:rPr>
                      </w:rPrChange>
                    </w:rPr>
                    <w:pPrChange w:id="30" w:author="Kasper Rubin" w:date="2021-03-19T08:22:00Z">
                      <w:pPr>
                        <w:pStyle w:val="Brdtekst"/>
                      </w:pPr>
                    </w:pPrChange>
                  </w:pPr>
                  <w:ins w:id="31" w:author="Kasper Rubin" w:date="2021-03-19T08:20:00Z">
                    <w:r w:rsidRPr="002F4860">
                      <w:rPr>
                        <w:sz w:val="20"/>
                        <w:szCs w:val="20"/>
                        <w:lang w:val="da-DK"/>
                        <w:rPrChange w:id="32" w:author="Kasper Rubin" w:date="2021-03-19T08:21:00Z">
                          <w:rPr>
                            <w:b/>
                            <w:bCs/>
                            <w:lang w:val="da-DK"/>
                          </w:rPr>
                        </w:rPrChange>
                      </w:rPr>
                      <w:t>2021.03.19</w:t>
                    </w:r>
                  </w:ins>
                </w:p>
              </w:tc>
              <w:tc>
                <w:tcPr>
                  <w:tcW w:w="4111" w:type="dxa"/>
                  <w:tcPrChange w:id="33" w:author="Kasper Rubin" w:date="2021-03-19T08:22:00Z">
                    <w:tcPr>
                      <w:tcW w:w="2265" w:type="dxa"/>
                    </w:tcPr>
                  </w:tcPrChange>
                </w:tcPr>
                <w:p w14:paraId="5E408ADD" w14:textId="2DD5BE6B" w:rsidR="00D60AB8" w:rsidRPr="002F4860" w:rsidRDefault="00A94392" w:rsidP="002F4860">
                  <w:pPr>
                    <w:pStyle w:val="Brdtekst"/>
                    <w:jc w:val="left"/>
                    <w:rPr>
                      <w:ins w:id="34" w:author="Kasper Rubin" w:date="2021-03-19T08:20:00Z"/>
                      <w:sz w:val="20"/>
                      <w:szCs w:val="20"/>
                      <w:lang w:val="da-DK"/>
                      <w:rPrChange w:id="35" w:author="Kasper Rubin" w:date="2021-03-19T08:21:00Z">
                        <w:rPr>
                          <w:ins w:id="36" w:author="Kasper Rubin" w:date="2021-03-19T08:20:00Z"/>
                          <w:b/>
                          <w:bCs/>
                          <w:lang w:val="da-DK"/>
                        </w:rPr>
                      </w:rPrChange>
                    </w:rPr>
                    <w:pPrChange w:id="37" w:author="Kasper Rubin" w:date="2021-03-19T08:22:00Z">
                      <w:pPr>
                        <w:pStyle w:val="Brdtekst"/>
                      </w:pPr>
                    </w:pPrChange>
                  </w:pPr>
                  <w:ins w:id="38" w:author="Kasper Rubin" w:date="2021-03-19T08:20:00Z">
                    <w:r w:rsidRPr="002F4860">
                      <w:rPr>
                        <w:sz w:val="20"/>
                        <w:szCs w:val="20"/>
                        <w:lang w:val="da-DK"/>
                        <w:rPrChange w:id="39" w:author="Kasper Rubin" w:date="2021-03-19T08:21:00Z">
                          <w:rPr>
                            <w:b/>
                            <w:bCs/>
                            <w:lang w:val="da-DK"/>
                          </w:rPr>
                        </w:rPrChange>
                      </w:rPr>
                      <w:t>Rettet ”</w:t>
                    </w:r>
                    <w:proofErr w:type="spellStart"/>
                    <w:r w:rsidR="002F4860" w:rsidRPr="002F4860">
                      <w:rPr>
                        <w:rFonts w:ascii="Arial" w:hAnsi="Arial" w:cs="Arial"/>
                        <w:sz w:val="20"/>
                        <w:szCs w:val="20"/>
                        <w:lang w:val="da-DK"/>
                        <w:rPrChange w:id="40" w:author="Kasper Rubin" w:date="2021-03-19T08:21:00Z"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rPrChange>
                      </w:rPr>
                      <w:t>historiskkommunecvr</w:t>
                    </w:r>
                  </w:ins>
                  <w:proofErr w:type="spellEnd"/>
                  <w:ins w:id="41" w:author="Kasper Rubin" w:date="2021-03-19T08:21:00Z">
                    <w:r w:rsidR="002F4860" w:rsidRPr="002F4860">
                      <w:rPr>
                        <w:rFonts w:ascii="Arial" w:hAnsi="Arial" w:cs="Arial"/>
                        <w:sz w:val="20"/>
                        <w:szCs w:val="20"/>
                        <w:lang w:val="da-DK"/>
                        <w:rPrChange w:id="42" w:author="Kasper Rubin" w:date="2021-03-19T08:21:00Z"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rPrChange>
                      </w:rPr>
                      <w:t xml:space="preserve">” så det optræder med </w:t>
                    </w:r>
                  </w:ins>
                  <w:ins w:id="43" w:author="Kasper Rubin" w:date="2021-03-19T08:22:00Z">
                    <w:r w:rsidR="002F4860">
                      <w:rPr>
                        <w:rFonts w:ascii="Arial" w:hAnsi="Arial" w:cs="Arial"/>
                        <w:sz w:val="20"/>
                        <w:szCs w:val="20"/>
                        <w:lang w:val="da-DK"/>
                      </w:rPr>
                      <w:t>2x</w:t>
                    </w:r>
                  </w:ins>
                  <w:ins w:id="44" w:author="Kasper Rubin" w:date="2021-03-19T08:21:00Z">
                    <w:r w:rsidR="002F4860" w:rsidRPr="002F4860">
                      <w:rPr>
                        <w:rFonts w:ascii="Arial" w:hAnsi="Arial" w:cs="Arial"/>
                        <w:sz w:val="20"/>
                        <w:szCs w:val="20"/>
                        <w:lang w:val="da-DK"/>
                        <w:rPrChange w:id="45" w:author="Kasper Rubin" w:date="2021-03-19T08:21:00Z"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rPrChange>
                      </w:rPr>
                      <w:t>m</w:t>
                    </w:r>
                  </w:ins>
                  <w:ins w:id="46" w:author="Kasper Rubin" w:date="2021-03-19T08:22:00Z">
                    <w:r w:rsidR="002F4860">
                      <w:rPr>
                        <w:rFonts w:ascii="Arial" w:hAnsi="Arial" w:cs="Arial"/>
                        <w:sz w:val="20"/>
                        <w:szCs w:val="20"/>
                        <w:lang w:val="da-DK"/>
                      </w:rPr>
                      <w:t>”</w:t>
                    </w:r>
                  </w:ins>
                  <w:ins w:id="47" w:author="Kasper Rubin" w:date="2021-03-19T08:21:00Z">
                    <w:r w:rsidR="002F4860" w:rsidRPr="002F4860">
                      <w:rPr>
                        <w:rFonts w:ascii="Arial" w:hAnsi="Arial" w:cs="Arial"/>
                        <w:sz w:val="20"/>
                        <w:szCs w:val="20"/>
                        <w:lang w:val="da-DK"/>
                        <w:rPrChange w:id="48" w:author="Kasper Rubin" w:date="2021-03-19T08:21:00Z"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rPrChange>
                      </w:rPr>
                      <w:t xml:space="preserve"> I stavni</w:t>
                    </w:r>
                    <w:r w:rsidR="002F4860" w:rsidRPr="002F4860">
                      <w:rPr>
                        <w:rFonts w:ascii="Arial" w:hAnsi="Arial" w:cs="Arial"/>
                        <w:sz w:val="20"/>
                        <w:szCs w:val="20"/>
                        <w:lang w:val="da-DK"/>
                        <w:rPrChange w:id="49" w:author="Kasper Rubin" w:date="2021-03-19T08:21:00Z">
                          <w:rPr>
                            <w:rFonts w:ascii="Arial" w:hAnsi="Arial" w:cs="Arial"/>
                            <w:sz w:val="20"/>
                            <w:szCs w:val="20"/>
                            <w:lang w:val="da-DK"/>
                          </w:rPr>
                        </w:rPrChange>
                      </w:rPr>
                      <w:t>ngen</w:t>
                    </w:r>
                  </w:ins>
                  <w:ins w:id="50" w:author="Kasper Rubin" w:date="2021-03-19T08:22:00Z">
                    <w:r w:rsidR="00CF5F43">
                      <w:rPr>
                        <w:rFonts w:ascii="Arial" w:hAnsi="Arial" w:cs="Arial"/>
                        <w:sz w:val="20"/>
                        <w:szCs w:val="20"/>
                        <w:lang w:val="da-DK"/>
                      </w:rPr>
                      <w:t>.</w:t>
                    </w:r>
                  </w:ins>
                </w:p>
              </w:tc>
              <w:tc>
                <w:tcPr>
                  <w:tcW w:w="1270" w:type="dxa"/>
                  <w:tcPrChange w:id="51" w:author="Kasper Rubin" w:date="2021-03-19T08:22:00Z">
                    <w:tcPr>
                      <w:tcW w:w="2265" w:type="dxa"/>
                    </w:tcPr>
                  </w:tcPrChange>
                </w:tcPr>
                <w:p w14:paraId="6D1C2211" w14:textId="673180A2" w:rsidR="00D60AB8" w:rsidRPr="002F4860" w:rsidRDefault="002F4860" w:rsidP="002F4860">
                  <w:pPr>
                    <w:pStyle w:val="Brdtekst"/>
                    <w:jc w:val="left"/>
                    <w:rPr>
                      <w:ins w:id="52" w:author="Kasper Rubin" w:date="2021-03-19T08:20:00Z"/>
                      <w:sz w:val="20"/>
                      <w:szCs w:val="20"/>
                      <w:lang w:val="da-DK"/>
                      <w:rPrChange w:id="53" w:author="Kasper Rubin" w:date="2021-03-19T08:21:00Z">
                        <w:rPr>
                          <w:ins w:id="54" w:author="Kasper Rubin" w:date="2021-03-19T08:20:00Z"/>
                          <w:b/>
                          <w:bCs/>
                          <w:lang w:val="da-DK"/>
                        </w:rPr>
                      </w:rPrChange>
                    </w:rPr>
                    <w:pPrChange w:id="55" w:author="Kasper Rubin" w:date="2021-03-19T08:22:00Z">
                      <w:pPr>
                        <w:pStyle w:val="Brdtekst"/>
                      </w:pPr>
                    </w:pPrChange>
                  </w:pPr>
                  <w:ins w:id="56" w:author="Kasper Rubin" w:date="2021-03-19T08:21:00Z">
                    <w:r w:rsidRPr="002F4860">
                      <w:rPr>
                        <w:sz w:val="20"/>
                        <w:szCs w:val="20"/>
                        <w:lang w:val="da-DK"/>
                        <w:rPrChange w:id="57" w:author="Kasper Rubin" w:date="2021-03-19T08:21:00Z">
                          <w:rPr>
                            <w:b/>
                            <w:bCs/>
                            <w:lang w:val="da-DK"/>
                          </w:rPr>
                        </w:rPrChange>
                      </w:rPr>
                      <w:t>KRR</w:t>
                    </w:r>
                  </w:ins>
                </w:p>
              </w:tc>
            </w:tr>
          </w:tbl>
          <w:p w14:paraId="3AE481C3" w14:textId="687F12D2" w:rsidR="00D60AB8" w:rsidRPr="00D60AB8" w:rsidRDefault="00D60AB8" w:rsidP="00E470F5">
            <w:pPr>
              <w:pStyle w:val="Brdtekst"/>
              <w:rPr>
                <w:b/>
                <w:bCs/>
                <w:lang w:val="da-DK"/>
                <w:rPrChange w:id="58" w:author="Kasper Rubin" w:date="2021-03-19T08:19:00Z">
                  <w:rPr/>
                </w:rPrChange>
              </w:rPr>
            </w:pPr>
          </w:p>
        </w:tc>
      </w:tr>
      <w:tr w:rsidR="00535217" w:rsidRPr="004824EB" w14:paraId="3AE481C6" w14:textId="77777777" w:rsidTr="00E470F5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14:paraId="3AE481C5" w14:textId="77777777" w:rsidR="00535217" w:rsidRPr="004824EB" w:rsidRDefault="002816DC" w:rsidP="00E470F5">
            <w:pPr>
              <w:pStyle w:val="HeadingBold"/>
            </w:pPr>
            <w:r w:rsidRPr="004824EB">
              <w:fldChar w:fldCharType="begin"/>
            </w:r>
            <w:r w:rsidR="00F07C58" w:rsidRPr="004824EB">
              <w:instrText xml:space="preserve"> DOCPROPERTY "DocumentTypeName"</w:instrText>
            </w:r>
            <w:r w:rsidRPr="004824EB">
              <w:fldChar w:fldCharType="separate"/>
            </w:r>
            <w:r w:rsidR="003B4381">
              <w:t>Interface Specification</w:t>
            </w:r>
            <w:r w:rsidRPr="004824EB">
              <w:fldChar w:fldCharType="end"/>
            </w:r>
          </w:p>
        </w:tc>
      </w:tr>
      <w:tr w:rsidR="00535217" w:rsidRPr="004824EB" w14:paraId="3AE481C9" w14:textId="77777777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14:paraId="3AE481C7" w14:textId="77777777" w:rsidR="00535217" w:rsidRPr="004824EB" w:rsidRDefault="00535217" w:rsidP="00E470F5">
            <w:pPr>
              <w:pStyle w:val="InfoText"/>
            </w:pPr>
            <w:r w:rsidRPr="004824EB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14:paraId="3AE481C8" w14:textId="77777777" w:rsidR="00535217" w:rsidRPr="004824EB" w:rsidRDefault="00535217" w:rsidP="00E470F5">
            <w:pPr>
              <w:pStyle w:val="InfoText"/>
            </w:pPr>
            <w:r w:rsidRPr="004824EB">
              <w:rPr>
                <w:color w:val="FFFFFF" w:themeColor="background1"/>
              </w:rPr>
              <w:t>$</w:t>
            </w:r>
            <w:r w:rsidR="002816DC" w:rsidRPr="004824EB">
              <w:fldChar w:fldCharType="begin"/>
            </w:r>
            <w:r w:rsidRPr="004824EB">
              <w:instrText xml:space="preserve"> DOCPROPERTY "</w:instrText>
            </w:r>
            <w:r w:rsidRPr="004824EB">
              <w:rPr>
                <w:b/>
              </w:rPr>
              <w:instrText>ProjectName</w:instrText>
            </w:r>
            <w:r w:rsidRPr="004824EB">
              <w:instrText>"</w:instrText>
            </w:r>
            <w:r w:rsidR="002816DC" w:rsidRPr="004824EB">
              <w:fldChar w:fldCharType="separate"/>
            </w:r>
            <w:r w:rsidR="003B4381">
              <w:t>KSP</w:t>
            </w:r>
            <w:r w:rsidR="002816DC" w:rsidRPr="004824EB">
              <w:fldChar w:fldCharType="end"/>
            </w:r>
            <w:r w:rsidRPr="004824EB">
              <w:rPr>
                <w:b/>
              </w:rPr>
              <w:t>-</w:t>
            </w:r>
            <w:r w:rsidR="002816DC" w:rsidRPr="004824EB">
              <w:fldChar w:fldCharType="begin"/>
            </w:r>
            <w:r w:rsidRPr="004824EB">
              <w:instrText xml:space="preserve"> DOCPROPERTY "</w:instrText>
            </w:r>
            <w:r w:rsidRPr="004824EB">
              <w:rPr>
                <w:b/>
              </w:rPr>
              <w:instrText>ProjectNumber</w:instrText>
            </w:r>
            <w:r w:rsidRPr="004824EB">
              <w:instrText>"</w:instrText>
            </w:r>
            <w:r w:rsidR="002816DC" w:rsidRPr="004824EB">
              <w:fldChar w:fldCharType="separate"/>
            </w:r>
            <w:r w:rsidR="003B4381">
              <w:t>12746</w:t>
            </w:r>
            <w:r w:rsidR="002816DC" w:rsidRPr="004824EB">
              <w:fldChar w:fldCharType="end"/>
            </w:r>
          </w:p>
        </w:tc>
      </w:tr>
      <w:tr w:rsidR="00535217" w:rsidRPr="004824EB" w14:paraId="3AE481CC" w14:textId="77777777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14:paraId="3AE481CA" w14:textId="77777777" w:rsidR="00535217" w:rsidRPr="004824EB" w:rsidRDefault="00535217" w:rsidP="00E470F5">
            <w:pPr>
              <w:pStyle w:val="InfoText"/>
            </w:pPr>
            <w:r w:rsidRPr="004824EB">
              <w:t>Revision: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14:paraId="3AE481CB" w14:textId="77777777" w:rsidR="00535217" w:rsidRPr="004824EB" w:rsidRDefault="00535217" w:rsidP="00E470F5">
            <w:pPr>
              <w:pStyle w:val="InfoText"/>
            </w:pPr>
            <w:r w:rsidRPr="004824EB">
              <w:rPr>
                <w:color w:val="FFFFFF" w:themeColor="background1"/>
              </w:rPr>
              <w:t>$</w:t>
            </w:r>
            <w:r w:rsidRPr="004824EB">
              <w:t>Revision: 1.23</w:t>
            </w:r>
            <w:r w:rsidRPr="004824EB">
              <w:rPr>
                <w:color w:val="FFFFFF" w:themeColor="background1"/>
              </w:rPr>
              <w:t>$ $</w:t>
            </w:r>
            <w:r w:rsidRPr="004824EB">
              <w:t>Date: 23 Jun 2016</w:t>
            </w:r>
            <w:r w:rsidRPr="004824EB">
              <w:rPr>
                <w:color w:val="FFFFFF" w:themeColor="background1"/>
              </w:rPr>
              <w:t>$</w:t>
            </w:r>
          </w:p>
        </w:tc>
      </w:tr>
      <w:tr w:rsidR="00535217" w:rsidRPr="004824EB" w14:paraId="3AE481CF" w14:textId="77777777" w:rsidTr="00E470F5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14:paraId="3AE481CD" w14:textId="77777777" w:rsidR="00535217" w:rsidRPr="004824EB" w:rsidRDefault="00535217" w:rsidP="00E470F5">
            <w:pPr>
              <w:pStyle w:val="InfoText"/>
            </w:pPr>
            <w:r w:rsidRPr="004824EB"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14:paraId="3AE481CE" w14:textId="77777777" w:rsidR="00535217" w:rsidRPr="004824EB" w:rsidRDefault="00535217" w:rsidP="00E470F5">
            <w:pPr>
              <w:pStyle w:val="InfoText"/>
            </w:pPr>
            <w:r w:rsidRPr="004824EB">
              <w:rPr>
                <w:color w:val="FFFFFF" w:themeColor="background1"/>
              </w:rPr>
              <w:t>$</w:t>
            </w:r>
            <w:r w:rsidR="002816DC" w:rsidRPr="004824EB">
              <w:fldChar w:fldCharType="begin"/>
            </w:r>
            <w:r w:rsidR="00F07C58" w:rsidRPr="004824EB">
              <w:instrText xml:space="preserve"> DOCPROPERTY "DocumentNumber"</w:instrText>
            </w:r>
            <w:r w:rsidR="002816DC" w:rsidRPr="004824EB">
              <w:fldChar w:fldCharType="separate"/>
            </w:r>
            <w:r w:rsidR="003B4381">
              <w:t>SSE/12746/IFS/0004</w:t>
            </w:r>
            <w:r w:rsidR="002816DC" w:rsidRPr="004824EB">
              <w:fldChar w:fldCharType="end"/>
            </w:r>
          </w:p>
        </w:tc>
      </w:tr>
      <w:tr w:rsidR="00535217" w:rsidRPr="004824EB" w14:paraId="3AE481D1" w14:textId="77777777" w:rsidTr="00E470F5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14:paraId="3AE481D0" w14:textId="77777777" w:rsidR="00535217" w:rsidRPr="004824EB" w:rsidRDefault="00B40BB2" w:rsidP="00E470F5">
            <w:pPr>
              <w:pStyle w:val="Copyright"/>
            </w:pPr>
            <w:r w:rsidRPr="004824EB">
              <w:fldChar w:fldCharType="begin"/>
            </w:r>
            <w:r w:rsidRPr="004824EB">
              <w:instrText xml:space="preserve"> Comments </w:instrText>
            </w:r>
            <w:r w:rsidRPr="004824EB">
              <w:fldChar w:fldCharType="separate"/>
            </w:r>
            <w:r w:rsidR="003B4381">
              <w:t>Copyright (c) 2016 by Systematic Group. It shall not be copied, reproduced, disclosed or otherwise made available to third party without previous consent from Systematic Group</w:t>
            </w:r>
            <w:r w:rsidRPr="004824EB">
              <w:fldChar w:fldCharType="end"/>
            </w:r>
          </w:p>
        </w:tc>
      </w:tr>
    </w:tbl>
    <w:p w14:paraId="3AE481D2" w14:textId="77777777" w:rsidR="00887818" w:rsidRPr="004824EB" w:rsidRDefault="00887818" w:rsidP="00854BE3">
      <w:pPr>
        <w:pStyle w:val="Overskrift"/>
      </w:pPr>
      <w:r w:rsidRPr="004824EB">
        <w:t>Table of Contents</w:t>
      </w:r>
    </w:p>
    <w:p w14:paraId="36BA4729" w14:textId="77777777" w:rsidR="005B7D31" w:rsidRDefault="002816DC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r w:rsidRPr="004824EB">
        <w:fldChar w:fldCharType="begin"/>
      </w:r>
      <w:r w:rsidR="00887818" w:rsidRPr="004824EB">
        <w:instrText xml:space="preserve"> TOC \o "1-3" \h \z \u </w:instrText>
      </w:r>
      <w:r w:rsidRPr="004824EB">
        <w:fldChar w:fldCharType="separate"/>
      </w:r>
      <w:hyperlink w:anchor="_Toc454451681" w:history="1">
        <w:r w:rsidR="005B7D31" w:rsidRPr="00444D6B">
          <w:rPr>
            <w:rStyle w:val="Hyperlink"/>
            <w:noProof/>
          </w:rPr>
          <w:t>1</w:t>
        </w:r>
        <w:r w:rsidR="005B7D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Introduction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_Toc454451681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4</w:t>
        </w:r>
        <w:r w:rsidR="005B7D31">
          <w:rPr>
            <w:noProof/>
            <w:webHidden/>
          </w:rPr>
          <w:fldChar w:fldCharType="end"/>
        </w:r>
      </w:hyperlink>
    </w:p>
    <w:p w14:paraId="2348D294" w14:textId="77777777" w:rsidR="005B7D31" w:rsidRDefault="00CF5F43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454451682" w:history="1">
        <w:r w:rsidR="005B7D31" w:rsidRPr="00444D6B">
          <w:rPr>
            <w:rStyle w:val="Hyperlink"/>
            <w:noProof/>
          </w:rPr>
          <w:t>2</w:t>
        </w:r>
        <w:r w:rsidR="005B7D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Identification of the service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_Toc454451682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4</w:t>
        </w:r>
        <w:r w:rsidR="005B7D31">
          <w:rPr>
            <w:noProof/>
            <w:webHidden/>
          </w:rPr>
          <w:fldChar w:fldCharType="end"/>
        </w:r>
      </w:hyperlink>
    </w:p>
    <w:p w14:paraId="3BC333B5" w14:textId="77777777" w:rsidR="005B7D31" w:rsidRDefault="00CF5F43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454451683" w:history="1">
        <w:r w:rsidR="005B7D31" w:rsidRPr="00444D6B">
          <w:rPr>
            <w:rStyle w:val="Hyperlink"/>
            <w:noProof/>
          </w:rPr>
          <w:t>3</w:t>
        </w:r>
        <w:r w:rsidR="005B7D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Description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_Toc454451683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4</w:t>
        </w:r>
        <w:r w:rsidR="005B7D31">
          <w:rPr>
            <w:noProof/>
            <w:webHidden/>
          </w:rPr>
          <w:fldChar w:fldCharType="end"/>
        </w:r>
      </w:hyperlink>
    </w:p>
    <w:p w14:paraId="4AA38C95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84" w:history="1">
        <w:r w:rsidR="005B7D31" w:rsidRPr="00444D6B">
          <w:rPr>
            <w:rStyle w:val="Hyperlink"/>
            <w:noProof/>
          </w:rPr>
          <w:t>3.1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callCPRPersonList operation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_Toc454451684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4</w:t>
        </w:r>
        <w:r w:rsidR="005B7D31">
          <w:rPr>
            <w:noProof/>
            <w:webHidden/>
          </w:rPr>
          <w:fldChar w:fldCharType="end"/>
        </w:r>
      </w:hyperlink>
    </w:p>
    <w:p w14:paraId="7F550432" w14:textId="77777777" w:rsidR="005B7D31" w:rsidRDefault="00CF5F43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85" w:history="1">
        <w:r w:rsidR="005B7D31" w:rsidRPr="00444D6B">
          <w:rPr>
            <w:rStyle w:val="Hyperlink"/>
            <w:noProof/>
          </w:rPr>
          <w:t>3.1.1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searchParameter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_Toc454451685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4</w:t>
        </w:r>
        <w:r w:rsidR="005B7D31">
          <w:rPr>
            <w:noProof/>
            <w:webHidden/>
          </w:rPr>
          <w:fldChar w:fldCharType="end"/>
        </w:r>
      </w:hyperlink>
    </w:p>
    <w:p w14:paraId="7B8EEAB8" w14:textId="77777777" w:rsidR="005B7D31" w:rsidRDefault="00CF5F43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86" w:history="1">
        <w:r w:rsidR="005B7D31" w:rsidRPr="00444D6B">
          <w:rPr>
            <w:rStyle w:val="Hyperlink"/>
            <w:noProof/>
          </w:rPr>
          <w:t>3.1.2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Other parameters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_Toc454451686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6</w:t>
        </w:r>
        <w:r w:rsidR="005B7D31">
          <w:rPr>
            <w:noProof/>
            <w:webHidden/>
          </w:rPr>
          <w:fldChar w:fldCharType="end"/>
        </w:r>
      </w:hyperlink>
    </w:p>
    <w:p w14:paraId="34CF9F16" w14:textId="77777777" w:rsidR="005B7D31" w:rsidRDefault="00CF5F43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87" w:history="1">
        <w:r w:rsidR="005B7D31" w:rsidRPr="00444D6B">
          <w:rPr>
            <w:rStyle w:val="Hyperlink"/>
            <w:noProof/>
          </w:rPr>
          <w:t>3.1.3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Parameters that must not be used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_Toc454451687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6</w:t>
        </w:r>
        <w:r w:rsidR="005B7D31">
          <w:rPr>
            <w:noProof/>
            <w:webHidden/>
          </w:rPr>
          <w:fldChar w:fldCharType="end"/>
        </w:r>
      </w:hyperlink>
    </w:p>
    <w:p w14:paraId="1C16EDC7" w14:textId="77777777" w:rsidR="005B7D31" w:rsidRDefault="00CF5F43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88" w:history="1">
        <w:r w:rsidR="005B7D31" w:rsidRPr="00444D6B">
          <w:rPr>
            <w:rStyle w:val="Hyperlink"/>
            <w:noProof/>
          </w:rPr>
          <w:t>3.1.4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Nested queries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_Toc454451688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6</w:t>
        </w:r>
        <w:r w:rsidR="005B7D31">
          <w:rPr>
            <w:noProof/>
            <w:webHidden/>
          </w:rPr>
          <w:fldChar w:fldCharType="end"/>
        </w:r>
      </w:hyperlink>
    </w:p>
    <w:p w14:paraId="36ACBC84" w14:textId="77777777" w:rsidR="005B7D31" w:rsidRDefault="00CF5F43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89" w:history="1">
        <w:r w:rsidR="005B7D31" w:rsidRPr="00444D6B">
          <w:rPr>
            <w:rStyle w:val="Hyperlink"/>
            <w:noProof/>
          </w:rPr>
          <w:t>3.1.5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Indexed fields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_Toc454451689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6</w:t>
        </w:r>
        <w:r w:rsidR="005B7D31">
          <w:rPr>
            <w:noProof/>
            <w:webHidden/>
          </w:rPr>
          <w:fldChar w:fldCharType="end"/>
        </w:r>
      </w:hyperlink>
    </w:p>
    <w:p w14:paraId="1BC8E9E6" w14:textId="77777777" w:rsidR="005B7D31" w:rsidRDefault="00CF5F43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90" w:history="1">
        <w:r w:rsidR="005B7D31" w:rsidRPr="00444D6B">
          <w:rPr>
            <w:rStyle w:val="Hyperlink"/>
            <w:noProof/>
            <w:lang w:val="da-DK"/>
          </w:rPr>
          <w:t>3.1.6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  <w:lang w:val="da-DK"/>
          </w:rPr>
          <w:t>Other rules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_Toc454451690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6</w:t>
        </w:r>
        <w:r w:rsidR="005B7D31">
          <w:rPr>
            <w:noProof/>
            <w:webHidden/>
          </w:rPr>
          <w:fldChar w:fldCharType="end"/>
        </w:r>
      </w:hyperlink>
    </w:p>
    <w:p w14:paraId="05C1DD26" w14:textId="77777777" w:rsidR="005B7D31" w:rsidRDefault="00CF5F43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454451691" w:history="1">
        <w:r w:rsidR="005B7D31" w:rsidRPr="00444D6B">
          <w:rPr>
            <w:rStyle w:val="Hyperlink"/>
            <w:noProof/>
          </w:rPr>
          <w:t>4</w:t>
        </w:r>
        <w:r w:rsidR="005B7D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Error handling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_Toc454451691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6</w:t>
        </w:r>
        <w:r w:rsidR="005B7D31">
          <w:rPr>
            <w:noProof/>
            <w:webHidden/>
          </w:rPr>
          <w:fldChar w:fldCharType="end"/>
        </w:r>
      </w:hyperlink>
    </w:p>
    <w:p w14:paraId="794D9DF1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92" w:history="1">
        <w:r w:rsidR="005B7D31" w:rsidRPr="00444D6B">
          <w:rPr>
            <w:rStyle w:val="Hyperlink"/>
            <w:noProof/>
          </w:rPr>
          <w:t>4.1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List of faultstrings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_Toc454451692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7</w:t>
        </w:r>
        <w:r w:rsidR="005B7D31">
          <w:rPr>
            <w:noProof/>
            <w:webHidden/>
          </w:rPr>
          <w:fldChar w:fldCharType="end"/>
        </w:r>
      </w:hyperlink>
    </w:p>
    <w:p w14:paraId="31B12E06" w14:textId="77777777" w:rsidR="005B7D31" w:rsidRDefault="00CF5F43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93" w:history="1">
        <w:r w:rsidR="005B7D31" w:rsidRPr="00444D6B">
          <w:rPr>
            <w:rStyle w:val="Hyperlink"/>
            <w:noProof/>
          </w:rPr>
          <w:t>4.1.1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Fixed faultstrings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_Toc454451693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7</w:t>
        </w:r>
        <w:r w:rsidR="005B7D31">
          <w:rPr>
            <w:noProof/>
            <w:webHidden/>
          </w:rPr>
          <w:fldChar w:fldCharType="end"/>
        </w:r>
      </w:hyperlink>
    </w:p>
    <w:p w14:paraId="753F5F3D" w14:textId="77777777" w:rsidR="005B7D31" w:rsidRDefault="00CF5F43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454451694" w:history="1">
        <w:r w:rsidR="005B7D31" w:rsidRPr="00444D6B">
          <w:rPr>
            <w:rStyle w:val="Hyperlink"/>
            <w:noProof/>
          </w:rPr>
          <w:t>5</w:t>
        </w:r>
        <w:r w:rsidR="005B7D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Query examples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_Toc454451694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8</w:t>
        </w:r>
        <w:r w:rsidR="005B7D31">
          <w:rPr>
            <w:noProof/>
            <w:webHidden/>
          </w:rPr>
          <w:fldChar w:fldCharType="end"/>
        </w:r>
      </w:hyperlink>
    </w:p>
    <w:p w14:paraId="1B3596CE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95" w:history="1">
        <w:r w:rsidR="005B7D31" w:rsidRPr="00444D6B">
          <w:rPr>
            <w:rStyle w:val="Hyperlink"/>
            <w:noProof/>
          </w:rPr>
          <w:t>5.1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Wildcard query on a partial name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_Toc454451695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8</w:t>
        </w:r>
        <w:r w:rsidR="005B7D31">
          <w:rPr>
            <w:noProof/>
            <w:webHidden/>
          </w:rPr>
          <w:fldChar w:fldCharType="end"/>
        </w:r>
      </w:hyperlink>
    </w:p>
    <w:p w14:paraId="71E7292F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96" w:history="1">
        <w:r w:rsidR="005B7D31" w:rsidRPr="00444D6B">
          <w:rPr>
            <w:rStyle w:val="Hyperlink"/>
            <w:noProof/>
          </w:rPr>
          <w:t>5.2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Query with AND and OR.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_Toc454451696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8</w:t>
        </w:r>
        <w:r w:rsidR="005B7D31">
          <w:rPr>
            <w:noProof/>
            <w:webHidden/>
          </w:rPr>
          <w:fldChar w:fldCharType="end"/>
        </w:r>
      </w:hyperlink>
    </w:p>
    <w:p w14:paraId="4C23F3CC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97" w:history="1">
        <w:r w:rsidR="005B7D31" w:rsidRPr="00444D6B">
          <w:rPr>
            <w:rStyle w:val="Hyperlink"/>
            <w:noProof/>
          </w:rPr>
          <w:t>5.3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Query for an interval of husnummer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_Toc454451697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8</w:t>
        </w:r>
        <w:r w:rsidR="005B7D31">
          <w:rPr>
            <w:noProof/>
            <w:webHidden/>
          </w:rPr>
          <w:fldChar w:fldCharType="end"/>
        </w:r>
      </w:hyperlink>
    </w:p>
    <w:p w14:paraId="1A4CBF8A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98" w:history="1">
        <w:r w:rsidR="005B7D31" w:rsidRPr="00444D6B">
          <w:rPr>
            <w:rStyle w:val="Hyperlink"/>
            <w:noProof/>
          </w:rPr>
          <w:t>5.4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Query, boosting fields importance in the query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_Toc454451698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8</w:t>
        </w:r>
        <w:r w:rsidR="005B7D31">
          <w:rPr>
            <w:noProof/>
            <w:webHidden/>
          </w:rPr>
          <w:fldChar w:fldCharType="end"/>
        </w:r>
      </w:hyperlink>
    </w:p>
    <w:p w14:paraId="0D5CD03A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699" w:history="1">
        <w:r w:rsidR="005B7D31" w:rsidRPr="00444D6B">
          <w:rPr>
            <w:rStyle w:val="Hyperlink"/>
            <w:noProof/>
            <w:lang w:val="da-DK" w:eastAsia="da-DK"/>
          </w:rPr>
          <w:t>5.5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  <w:highlight w:val="white"/>
            <w:lang w:val="da-DK" w:eastAsia="da-DK"/>
          </w:rPr>
          <w:t>Query for by:</w:t>
        </w:r>
        <w:r w:rsidR="005B7D31" w:rsidRPr="00444D6B">
          <w:rPr>
            <w:rStyle w:val="Hyperlink"/>
            <w:noProof/>
            <w:lang w:val="da-DK"/>
          </w:rPr>
          <w:t>Aalborg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_Toc454451699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9</w:t>
        </w:r>
        <w:r w:rsidR="005B7D31">
          <w:rPr>
            <w:noProof/>
            <w:webHidden/>
          </w:rPr>
          <w:fldChar w:fldCharType="end"/>
        </w:r>
      </w:hyperlink>
    </w:p>
    <w:p w14:paraId="3CACF24C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700" w:history="1">
        <w:r w:rsidR="005B7D31" w:rsidRPr="00444D6B">
          <w:rPr>
            <w:rStyle w:val="Hyperlink"/>
            <w:noProof/>
          </w:rPr>
          <w:t>5.6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Query for previous adresses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_Toc454451700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9</w:t>
        </w:r>
        <w:r w:rsidR="005B7D31">
          <w:rPr>
            <w:noProof/>
            <w:webHidden/>
          </w:rPr>
          <w:fldChar w:fldCharType="end"/>
        </w:r>
      </w:hyperlink>
    </w:p>
    <w:p w14:paraId="51D83469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701" w:history="1">
        <w:r w:rsidR="005B7D31" w:rsidRPr="00444D6B">
          <w:rPr>
            <w:rStyle w:val="Hyperlink"/>
            <w:noProof/>
            <w:lang w:val="da-DK"/>
          </w:rPr>
          <w:t>5.7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  <w:lang w:val="da-DK"/>
          </w:rPr>
          <w:t>Query for distrikt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_Toc454451701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9</w:t>
        </w:r>
        <w:r w:rsidR="005B7D31">
          <w:rPr>
            <w:noProof/>
            <w:webHidden/>
          </w:rPr>
          <w:fldChar w:fldCharType="end"/>
        </w:r>
      </w:hyperlink>
    </w:p>
    <w:p w14:paraId="6E5F8213" w14:textId="77777777" w:rsidR="005B7D31" w:rsidRDefault="00CF5F43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454451702" w:history="1">
        <w:r w:rsidR="005B7D31" w:rsidRPr="00444D6B">
          <w:rPr>
            <w:rStyle w:val="Hyperlink"/>
            <w:noProof/>
            <w:lang w:val="da-DK"/>
          </w:rPr>
          <w:t>6</w:t>
        </w:r>
        <w:r w:rsidR="005B7D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  <w:lang w:val="da-DK"/>
          </w:rPr>
          <w:t>Encoding of special characters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_Toc454451702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9</w:t>
        </w:r>
        <w:r w:rsidR="005B7D31">
          <w:rPr>
            <w:noProof/>
            <w:webHidden/>
          </w:rPr>
          <w:fldChar w:fldCharType="end"/>
        </w:r>
      </w:hyperlink>
    </w:p>
    <w:p w14:paraId="610DFC40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703" w:history="1">
        <w:r w:rsidR="005B7D31" w:rsidRPr="00444D6B">
          <w:rPr>
            <w:rStyle w:val="Hyperlink"/>
            <w:noProof/>
            <w:lang w:val="da-DK"/>
          </w:rPr>
          <w:t>6.1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'=' and '&amp;'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_Toc454451703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9</w:t>
        </w:r>
        <w:r w:rsidR="005B7D31">
          <w:rPr>
            <w:noProof/>
            <w:webHidden/>
          </w:rPr>
          <w:fldChar w:fldCharType="end"/>
        </w:r>
      </w:hyperlink>
    </w:p>
    <w:p w14:paraId="70930C12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704" w:history="1">
        <w:r w:rsidR="005B7D31" w:rsidRPr="00444D6B">
          <w:rPr>
            <w:rStyle w:val="Hyperlink"/>
            <w:noProof/>
          </w:rPr>
          <w:t>6.2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Solr special characters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_Toc454451704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9</w:t>
        </w:r>
        <w:r w:rsidR="005B7D31">
          <w:rPr>
            <w:noProof/>
            <w:webHidden/>
          </w:rPr>
          <w:fldChar w:fldCharType="end"/>
        </w:r>
      </w:hyperlink>
    </w:p>
    <w:p w14:paraId="54431329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705" w:history="1">
        <w:r w:rsidR="005B7D31" w:rsidRPr="00444D6B">
          <w:rPr>
            <w:rStyle w:val="Hyperlink"/>
            <w:noProof/>
          </w:rPr>
          <w:t>6.3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Mapping of Æ, Ø and Å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_Toc454451705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10</w:t>
        </w:r>
        <w:r w:rsidR="005B7D31">
          <w:rPr>
            <w:noProof/>
            <w:webHidden/>
          </w:rPr>
          <w:fldChar w:fldCharType="end"/>
        </w:r>
      </w:hyperlink>
    </w:p>
    <w:p w14:paraId="2C42F937" w14:textId="77777777" w:rsidR="005B7D31" w:rsidRDefault="00CF5F43">
      <w:pPr>
        <w:pStyle w:val="Indholdsfortegnelse1"/>
        <w:tabs>
          <w:tab w:val="left" w:pos="1433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454451706" w:history="1">
        <w:r w:rsidR="005B7D31" w:rsidRPr="00444D6B">
          <w:rPr>
            <w:rStyle w:val="Hyperlink"/>
            <w:noProof/>
          </w:rPr>
          <w:t>Appendix A.</w:t>
        </w:r>
        <w:r w:rsidR="005B7D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Appendix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_Toc454451706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11</w:t>
        </w:r>
        <w:r w:rsidR="005B7D31">
          <w:rPr>
            <w:noProof/>
            <w:webHidden/>
          </w:rPr>
          <w:fldChar w:fldCharType="end"/>
        </w:r>
      </w:hyperlink>
    </w:p>
    <w:p w14:paraId="205F8D59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707" w:history="1">
        <w:r w:rsidR="005B7D31" w:rsidRPr="00444D6B">
          <w:rPr>
            <w:rStyle w:val="Hyperlink"/>
            <w:noProof/>
          </w:rPr>
          <w:t>A.1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Solr schema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_Toc454451707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11</w:t>
        </w:r>
        <w:r w:rsidR="005B7D31">
          <w:rPr>
            <w:noProof/>
            <w:webHidden/>
          </w:rPr>
          <w:fldChar w:fldCharType="end"/>
        </w:r>
      </w:hyperlink>
    </w:p>
    <w:p w14:paraId="0CBE450F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708" w:history="1">
        <w:r w:rsidR="005B7D31" w:rsidRPr="00444D6B">
          <w:rPr>
            <w:rStyle w:val="Hyperlink"/>
            <w:noProof/>
          </w:rPr>
          <w:t>6.4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Fields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_Toc454451708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11</w:t>
        </w:r>
        <w:r w:rsidR="005B7D31">
          <w:rPr>
            <w:noProof/>
            <w:webHidden/>
          </w:rPr>
          <w:fldChar w:fldCharType="end"/>
        </w:r>
      </w:hyperlink>
    </w:p>
    <w:p w14:paraId="7A6C0CFD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709" w:history="1">
        <w:r w:rsidR="005B7D31" w:rsidRPr="00444D6B">
          <w:rPr>
            <w:rStyle w:val="Hyperlink"/>
            <w:noProof/>
          </w:rPr>
          <w:t>A.2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Solr type definitions from the schema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_Toc454451709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12</w:t>
        </w:r>
        <w:r w:rsidR="005B7D31">
          <w:rPr>
            <w:noProof/>
            <w:webHidden/>
          </w:rPr>
          <w:fldChar w:fldCharType="end"/>
        </w:r>
      </w:hyperlink>
    </w:p>
    <w:p w14:paraId="1E3B3D20" w14:textId="77777777" w:rsidR="005B7D31" w:rsidRDefault="00CF5F43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454451710" w:history="1">
        <w:r w:rsidR="005B7D31" w:rsidRPr="00444D6B">
          <w:rPr>
            <w:rStyle w:val="Hyperlink"/>
            <w:noProof/>
          </w:rPr>
          <w:t>A.3</w:t>
        </w:r>
        <w:r w:rsidR="005B7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5B7D31" w:rsidRPr="00444D6B">
          <w:rPr>
            <w:rStyle w:val="Hyperlink"/>
            <w:noProof/>
          </w:rPr>
          <w:t>Character mapping</w:t>
        </w:r>
        <w:r w:rsidR="005B7D31">
          <w:rPr>
            <w:noProof/>
            <w:webHidden/>
          </w:rPr>
          <w:tab/>
        </w:r>
        <w:r w:rsidR="005B7D31">
          <w:rPr>
            <w:noProof/>
            <w:webHidden/>
          </w:rPr>
          <w:fldChar w:fldCharType="begin"/>
        </w:r>
        <w:r w:rsidR="005B7D31">
          <w:rPr>
            <w:noProof/>
            <w:webHidden/>
          </w:rPr>
          <w:instrText xml:space="preserve"> PAGEREF _Toc454451710 \h </w:instrText>
        </w:r>
        <w:r w:rsidR="005B7D31">
          <w:rPr>
            <w:noProof/>
            <w:webHidden/>
          </w:rPr>
        </w:r>
        <w:r w:rsidR="005B7D31">
          <w:rPr>
            <w:noProof/>
            <w:webHidden/>
          </w:rPr>
          <w:fldChar w:fldCharType="separate"/>
        </w:r>
        <w:r w:rsidR="005B7D31">
          <w:rPr>
            <w:noProof/>
            <w:webHidden/>
          </w:rPr>
          <w:t>13</w:t>
        </w:r>
        <w:r w:rsidR="005B7D31">
          <w:rPr>
            <w:noProof/>
            <w:webHidden/>
          </w:rPr>
          <w:fldChar w:fldCharType="end"/>
        </w:r>
      </w:hyperlink>
    </w:p>
    <w:p w14:paraId="3AE481DB" w14:textId="77777777" w:rsidR="00887818" w:rsidRPr="004824EB" w:rsidRDefault="002816DC" w:rsidP="00887818">
      <w:pPr>
        <w:spacing w:after="0"/>
      </w:pPr>
      <w:r w:rsidRPr="004824EB">
        <w:fldChar w:fldCharType="end"/>
      </w:r>
    </w:p>
    <w:p w14:paraId="3AE481DC" w14:textId="77777777" w:rsidR="00092237" w:rsidRPr="004824EB" w:rsidRDefault="00092237" w:rsidP="00887818">
      <w:pPr>
        <w:spacing w:after="0"/>
      </w:pPr>
    </w:p>
    <w:p w14:paraId="3AE481DD" w14:textId="77777777" w:rsidR="00092237" w:rsidRPr="004824EB" w:rsidRDefault="00092237" w:rsidP="00887818">
      <w:pPr>
        <w:spacing w:after="0"/>
        <w:sectPr w:rsidR="00092237" w:rsidRPr="004824EB" w:rsidSect="00B40BB2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39" w:code="9"/>
          <w:pgMar w:top="1701" w:right="3402" w:bottom="1701" w:left="1701" w:header="680" w:footer="1134" w:gutter="0"/>
          <w:cols w:space="708"/>
          <w:docGrid w:linePitch="360"/>
        </w:sectPr>
      </w:pPr>
    </w:p>
    <w:p w14:paraId="3AE481DE" w14:textId="77777777" w:rsidR="00887818" w:rsidRPr="004824EB" w:rsidRDefault="00BA7FEE" w:rsidP="00085E3A">
      <w:pPr>
        <w:pStyle w:val="Overskrift1"/>
      </w:pPr>
      <w:bookmarkStart w:id="59" w:name="_Toc454451681"/>
      <w:r w:rsidRPr="004824EB">
        <w:t>Introduction</w:t>
      </w:r>
      <w:bookmarkEnd w:id="59"/>
    </w:p>
    <w:p w14:paraId="3AE481DF" w14:textId="704BF9C9" w:rsidR="001729E9" w:rsidRPr="004824EB" w:rsidRDefault="00B85358" w:rsidP="00AF577A">
      <w:pPr>
        <w:pStyle w:val="Brdtekst"/>
      </w:pPr>
      <w:r w:rsidRPr="004824EB">
        <w:t xml:space="preserve">In this document a short overview of the </w:t>
      </w:r>
      <w:r w:rsidR="00C9265F">
        <w:t>CPR Query Service</w:t>
      </w:r>
      <w:r w:rsidR="007F4AE2">
        <w:t xml:space="preserve"> version 1</w:t>
      </w:r>
      <w:r w:rsidRPr="004824EB">
        <w:t xml:space="preserve"> will be given. The target readers are developers of </w:t>
      </w:r>
      <w:r w:rsidR="00C9265F">
        <w:t xml:space="preserve">systems needing to search the CPR replica in Service </w:t>
      </w:r>
      <w:proofErr w:type="spellStart"/>
      <w:r w:rsidR="00C9265F">
        <w:t>Platformen</w:t>
      </w:r>
      <w:proofErr w:type="spellEnd"/>
      <w:r w:rsidRPr="004824EB">
        <w:t>.</w:t>
      </w:r>
    </w:p>
    <w:p w14:paraId="3AE481E0" w14:textId="2356F6CB" w:rsidR="00B85358" w:rsidRPr="004824EB" w:rsidRDefault="00B85358" w:rsidP="00AF577A">
      <w:pPr>
        <w:pStyle w:val="Brdtekst"/>
      </w:pPr>
      <w:r w:rsidRPr="004824EB">
        <w:t>The service is a Soap web service using the standard</w:t>
      </w:r>
      <w:r w:rsidR="00C9265F">
        <w:t xml:space="preserve"> </w:t>
      </w:r>
      <w:proofErr w:type="gramStart"/>
      <w:r w:rsidR="00C9265F">
        <w:t>token based</w:t>
      </w:r>
      <w:proofErr w:type="gramEnd"/>
      <w:r w:rsidRPr="004824EB">
        <w:t xml:space="preserve"> security model.</w:t>
      </w:r>
    </w:p>
    <w:p w14:paraId="3AE481E1" w14:textId="77777777" w:rsidR="007F065F" w:rsidRPr="004824EB" w:rsidRDefault="00B85358" w:rsidP="00720434">
      <w:pPr>
        <w:pStyle w:val="Overskrift1"/>
      </w:pPr>
      <w:bookmarkStart w:id="60" w:name="_Toc454451682"/>
      <w:r w:rsidRPr="004824EB">
        <w:t>Identification of the service</w:t>
      </w:r>
      <w:bookmarkEnd w:id="60"/>
    </w:p>
    <w:p w14:paraId="3AE481E2" w14:textId="6EDF7134" w:rsidR="00B85358" w:rsidRPr="004824EB" w:rsidRDefault="00C9265F" w:rsidP="00AF577A">
      <w:pPr>
        <w:pStyle w:val="Brdtekst"/>
      </w:pPr>
      <w:proofErr w:type="spellStart"/>
      <w:r>
        <w:t>CPRQueryService</w:t>
      </w:r>
      <w:proofErr w:type="spellEnd"/>
      <w:r>
        <w:t xml:space="preserve"> </w:t>
      </w:r>
      <w:r w:rsidR="00B85358" w:rsidRPr="004824EB">
        <w:t>1.0</w:t>
      </w:r>
    </w:p>
    <w:p w14:paraId="0760EF1F" w14:textId="77777777" w:rsidR="00C641CC" w:rsidRPr="00C641CC" w:rsidRDefault="00C641CC" w:rsidP="00C641CC">
      <w:pPr>
        <w:pStyle w:val="FormateretHTML"/>
        <w:shd w:val="clear" w:color="auto" w:fill="FFFFFF"/>
        <w:rPr>
          <w:rFonts w:ascii="Courier New" w:hAnsi="Courier New" w:cs="Courier New"/>
          <w:color w:val="000000"/>
          <w:kern w:val="0"/>
          <w:sz w:val="20"/>
          <w:szCs w:val="20"/>
          <w:lang w:eastAsia="en-GB"/>
        </w:rPr>
      </w:pPr>
      <w:proofErr w:type="spellStart"/>
      <w:r>
        <w:t>ServiceUUID</w:t>
      </w:r>
      <w:proofErr w:type="spellEnd"/>
      <w:r>
        <w:t xml:space="preserve">: </w:t>
      </w:r>
      <w:r w:rsidRPr="00C641CC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en-GB"/>
        </w:rPr>
        <w:t>3aed2c45-5ec0-4c85-9435-9ef71e7d7ee1</w:t>
      </w:r>
    </w:p>
    <w:p w14:paraId="7D0F7CC1" w14:textId="77777777" w:rsidR="00236677" w:rsidRDefault="005D60D9" w:rsidP="00AF577A">
      <w:pPr>
        <w:pStyle w:val="Brdtekst"/>
      </w:pPr>
      <w:r w:rsidRPr="004824EB">
        <w:t>End point: https://&lt;base-url&gt;/service/</w:t>
      </w:r>
      <w:r w:rsidR="00236677" w:rsidRPr="00236677">
        <w:t>CPR/CPRQueryService/1</w:t>
      </w:r>
    </w:p>
    <w:p w14:paraId="3AE481E4" w14:textId="1F678BC9" w:rsidR="005D60D9" w:rsidRPr="004824EB" w:rsidRDefault="005D60D9" w:rsidP="00AF577A">
      <w:pPr>
        <w:pStyle w:val="Brdtekst"/>
      </w:pPr>
      <w:r w:rsidRPr="004824EB">
        <w:t>where &lt;base-</w:t>
      </w:r>
      <w:proofErr w:type="spellStart"/>
      <w:r w:rsidRPr="004824EB">
        <w:t>url</w:t>
      </w:r>
      <w:proofErr w:type="spellEnd"/>
      <w:r w:rsidRPr="004824EB">
        <w:t>&gt; is the called environment, e.g. “</w:t>
      </w:r>
      <w:r w:rsidR="007F4AE2">
        <w:t>exttest</w:t>
      </w:r>
      <w:r w:rsidRPr="004824EB">
        <w:t>.serviceplatformen.dk”.</w:t>
      </w:r>
    </w:p>
    <w:p w14:paraId="3AE481E5" w14:textId="28F4CA52" w:rsidR="005D60D9" w:rsidRDefault="005D60D9" w:rsidP="00AF577A">
      <w:pPr>
        <w:pStyle w:val="Brdtekst"/>
      </w:pPr>
      <w:r w:rsidRPr="004824EB">
        <w:t>WSDL: https://&lt;base-url&gt;/service/</w:t>
      </w:r>
      <w:r w:rsidR="00AB1652" w:rsidRPr="00AB1652">
        <w:t>CPR</w:t>
      </w:r>
      <w:r w:rsidR="00AB1652" w:rsidRPr="004824EB">
        <w:t>/</w:t>
      </w:r>
      <w:r w:rsidR="00AB1652" w:rsidRPr="00AB1652">
        <w:t>CPRQuery</w:t>
      </w:r>
      <w:r w:rsidR="00236677">
        <w:t>Service</w:t>
      </w:r>
      <w:r w:rsidR="00AB1652" w:rsidRPr="004824EB">
        <w:t>/</w:t>
      </w:r>
      <w:proofErr w:type="gramStart"/>
      <w:r w:rsidR="00AB1652" w:rsidRPr="004824EB">
        <w:t>1</w:t>
      </w:r>
      <w:r w:rsidRPr="004824EB">
        <w:t>?wsdl</w:t>
      </w:r>
      <w:proofErr w:type="gramEnd"/>
    </w:p>
    <w:p w14:paraId="2DBA877C" w14:textId="67EC7670" w:rsidR="007F4AE2" w:rsidRPr="004824EB" w:rsidRDefault="007F4AE2" w:rsidP="00AF577A">
      <w:pPr>
        <w:pStyle w:val="Brdtekst"/>
      </w:pPr>
      <w:r>
        <w:t>Security: Token based security.</w:t>
      </w:r>
    </w:p>
    <w:p w14:paraId="3AE481E6" w14:textId="77777777" w:rsidR="005D60D9" w:rsidRPr="004824EB" w:rsidRDefault="005D60D9" w:rsidP="00720434">
      <w:pPr>
        <w:pStyle w:val="Overskrift1"/>
      </w:pPr>
      <w:bookmarkStart w:id="61" w:name="_Toc454451683"/>
      <w:r w:rsidRPr="004824EB">
        <w:t>Description</w:t>
      </w:r>
      <w:bookmarkEnd w:id="61"/>
    </w:p>
    <w:p w14:paraId="3AE481E7" w14:textId="2EB994FB" w:rsidR="005D60D9" w:rsidRDefault="005D60D9" w:rsidP="00AF577A">
      <w:pPr>
        <w:pStyle w:val="Brdtekst"/>
      </w:pPr>
      <w:r w:rsidRPr="004824EB">
        <w:t xml:space="preserve">The service provides </w:t>
      </w:r>
      <w:r w:rsidR="00C641CC">
        <w:t>one operation</w:t>
      </w:r>
      <w:r w:rsidRPr="004824EB">
        <w:t xml:space="preserve"> – </w:t>
      </w:r>
      <w:proofErr w:type="spellStart"/>
      <w:r w:rsidR="00C641CC">
        <w:t>callCPRPersonList</w:t>
      </w:r>
      <w:proofErr w:type="spellEnd"/>
      <w:r w:rsidRPr="004824EB">
        <w:t>.</w:t>
      </w:r>
    </w:p>
    <w:p w14:paraId="3AE481E8" w14:textId="77D1E837" w:rsidR="00AA474E" w:rsidRDefault="00C9265F" w:rsidP="00C9265F">
      <w:pPr>
        <w:pStyle w:val="Overskrift2"/>
      </w:pPr>
      <w:bookmarkStart w:id="62" w:name="_Ref408469449"/>
      <w:bookmarkStart w:id="63" w:name="_Toc454451684"/>
      <w:proofErr w:type="spellStart"/>
      <w:r w:rsidRPr="00C9265F">
        <w:t>callCPRPersonList</w:t>
      </w:r>
      <w:proofErr w:type="spellEnd"/>
      <w:r>
        <w:t xml:space="preserve"> </w:t>
      </w:r>
      <w:r w:rsidR="00AA474E">
        <w:t>operation</w:t>
      </w:r>
      <w:bookmarkEnd w:id="62"/>
      <w:bookmarkEnd w:id="63"/>
    </w:p>
    <w:p w14:paraId="58CB365F" w14:textId="77777777" w:rsidR="00307F85" w:rsidRDefault="00307F85" w:rsidP="00307F85">
      <w:pPr>
        <w:pStyle w:val="Brdtekst"/>
      </w:pPr>
    </w:p>
    <w:p w14:paraId="3CFE785F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&lt;ns</w:t>
      </w:r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2:callCPRPersonListRequest</w:t>
      </w:r>
      <w:proofErr w:type="gramEnd"/>
      <w:r w:rsidRPr="00307F85">
        <w:rPr>
          <w:rFonts w:ascii="Courier New" w:hAnsi="Courier New" w:cs="Courier New"/>
          <w:color w:val="000000"/>
          <w:kern w:val="0"/>
          <w:sz w:val="16"/>
          <w:szCs w:val="16"/>
          <w:highlight w:val="white"/>
          <w:lang w:eastAsia="da-DK"/>
        </w:rPr>
        <w:t xml:space="preserve"> </w:t>
      </w:r>
      <w:r w:rsidRPr="00307F85">
        <w:rPr>
          <w:rFonts w:ascii="Courier New" w:hAnsi="Courier New" w:cs="Courier New"/>
          <w:color w:val="FF0000"/>
          <w:kern w:val="0"/>
          <w:sz w:val="16"/>
          <w:szCs w:val="16"/>
          <w:highlight w:val="white"/>
          <w:lang w:eastAsia="da-DK"/>
        </w:rPr>
        <w:t>xmlns:ns2</w:t>
      </w:r>
      <w:r w:rsidRPr="00307F85">
        <w:rPr>
          <w:rFonts w:ascii="Courier New" w:hAnsi="Courier New" w:cs="Courier New"/>
          <w:color w:val="000000"/>
          <w:kern w:val="0"/>
          <w:sz w:val="16"/>
          <w:szCs w:val="16"/>
          <w:highlight w:val="white"/>
          <w:lang w:eastAsia="da-DK"/>
        </w:rPr>
        <w:t xml:space="preserve">= </w:t>
      </w:r>
      <w:r w:rsidRPr="00307F85">
        <w:rPr>
          <w:rFonts w:ascii="Courier New" w:hAnsi="Courier New" w:cs="Courier New"/>
          <w:b/>
          <w:bCs/>
          <w:color w:val="8000FF"/>
          <w:kern w:val="0"/>
          <w:sz w:val="16"/>
          <w:szCs w:val="16"/>
          <w:highlight w:val="white"/>
          <w:lang w:eastAsia="da-DK"/>
        </w:rPr>
        <w:t>"http://serviceplatformen.dk/xml/</w:t>
      </w:r>
      <w:proofErr w:type="spellStart"/>
      <w:r w:rsidRPr="00307F85">
        <w:rPr>
          <w:rFonts w:ascii="Courier New" w:hAnsi="Courier New" w:cs="Courier New"/>
          <w:b/>
          <w:bCs/>
          <w:color w:val="8000FF"/>
          <w:kern w:val="0"/>
          <w:sz w:val="16"/>
          <w:szCs w:val="16"/>
          <w:highlight w:val="white"/>
          <w:lang w:eastAsia="da-DK"/>
        </w:rPr>
        <w:t>wsdl</w:t>
      </w:r>
      <w:proofErr w:type="spellEnd"/>
      <w:r w:rsidRPr="00307F85">
        <w:rPr>
          <w:rFonts w:ascii="Courier New" w:hAnsi="Courier New" w:cs="Courier New"/>
          <w:b/>
          <w:bCs/>
          <w:color w:val="8000FF"/>
          <w:kern w:val="0"/>
          <w:sz w:val="16"/>
          <w:szCs w:val="16"/>
          <w:highlight w:val="white"/>
          <w:lang w:eastAsia="da-DK"/>
        </w:rPr>
        <w:t>/soap11/</w:t>
      </w:r>
      <w:proofErr w:type="spellStart"/>
      <w:r w:rsidRPr="00307F85">
        <w:rPr>
          <w:rFonts w:ascii="Courier New" w:hAnsi="Courier New" w:cs="Courier New"/>
          <w:b/>
          <w:bCs/>
          <w:color w:val="8000FF"/>
          <w:kern w:val="0"/>
          <w:sz w:val="16"/>
          <w:szCs w:val="16"/>
          <w:highlight w:val="white"/>
          <w:lang w:eastAsia="da-DK"/>
        </w:rPr>
        <w:t>CPRQueryService</w:t>
      </w:r>
      <w:proofErr w:type="spellEnd"/>
      <w:r w:rsidRPr="00307F85">
        <w:rPr>
          <w:rFonts w:ascii="Courier New" w:hAnsi="Courier New" w:cs="Courier New"/>
          <w:b/>
          <w:bCs/>
          <w:color w:val="8000FF"/>
          <w:kern w:val="0"/>
          <w:sz w:val="16"/>
          <w:szCs w:val="16"/>
          <w:highlight w:val="white"/>
          <w:lang w:eastAsia="da-DK"/>
        </w:rPr>
        <w:t>/1/"</w:t>
      </w:r>
      <w:r w:rsidRPr="00307F85">
        <w:rPr>
          <w:rFonts w:ascii="Courier New" w:hAnsi="Courier New" w:cs="Courier New"/>
          <w:color w:val="000000"/>
          <w:kern w:val="0"/>
          <w:sz w:val="16"/>
          <w:szCs w:val="16"/>
          <w:highlight w:val="white"/>
          <w:lang w:eastAsia="da-DK"/>
        </w:rPr>
        <w:t xml:space="preserve"> </w:t>
      </w:r>
      <w:r w:rsidRPr="00307F85">
        <w:rPr>
          <w:rFonts w:ascii="Courier New" w:hAnsi="Courier New" w:cs="Courier New"/>
          <w:color w:val="FF0000"/>
          <w:kern w:val="0"/>
          <w:sz w:val="16"/>
          <w:szCs w:val="16"/>
          <w:highlight w:val="white"/>
          <w:lang w:eastAsia="da-DK"/>
        </w:rPr>
        <w:t>xmlns:ns1</w:t>
      </w:r>
      <w:r w:rsidRPr="00307F85">
        <w:rPr>
          <w:rFonts w:ascii="Courier New" w:hAnsi="Courier New" w:cs="Courier New"/>
          <w:color w:val="000000"/>
          <w:kern w:val="0"/>
          <w:sz w:val="16"/>
          <w:szCs w:val="16"/>
          <w:highlight w:val="white"/>
          <w:lang w:eastAsia="da-DK"/>
        </w:rPr>
        <w:t>=</w:t>
      </w:r>
      <w:r w:rsidRPr="00307F85">
        <w:rPr>
          <w:rFonts w:ascii="Courier New" w:hAnsi="Courier New" w:cs="Courier New"/>
          <w:b/>
          <w:bCs/>
          <w:color w:val="8000FF"/>
          <w:kern w:val="0"/>
          <w:sz w:val="16"/>
          <w:szCs w:val="16"/>
          <w:highlight w:val="white"/>
          <w:lang w:eastAsia="da-DK"/>
        </w:rPr>
        <w:t>"http://serviceplatformen.dk/xml/schemas/CallContext/1/"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</w:p>
    <w:p w14:paraId="095CA9DC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</w:t>
      </w:r>
      <w:proofErr w:type="gramStart"/>
      <w:r w:rsidRPr="00307F85">
        <w:rPr>
          <w:rFonts w:ascii="Courier New" w:hAnsi="Courier New" w:cs="Courier New"/>
          <w:color w:val="008000"/>
          <w:kern w:val="0"/>
          <w:sz w:val="16"/>
          <w:szCs w:val="16"/>
          <w:highlight w:val="white"/>
          <w:lang w:eastAsia="da-DK"/>
        </w:rPr>
        <w:t>&lt;!--</w:t>
      </w:r>
      <w:proofErr w:type="gramEnd"/>
      <w:r w:rsidRPr="00307F85">
        <w:rPr>
          <w:rFonts w:ascii="Courier New" w:hAnsi="Courier New" w:cs="Courier New"/>
          <w:color w:val="008000"/>
          <w:kern w:val="0"/>
          <w:sz w:val="16"/>
          <w:szCs w:val="16"/>
          <w:highlight w:val="white"/>
          <w:lang w:eastAsia="da-DK"/>
        </w:rPr>
        <w:t>Optional:--&gt;</w:t>
      </w:r>
    </w:p>
    <w:p w14:paraId="42ED0C20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&lt;ns</w:t>
      </w:r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1:CallContext</w:t>
      </w:r>
      <w:proofErr w:type="gram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</w:p>
    <w:p w14:paraId="1AF7121A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  </w:t>
      </w:r>
      <w:proofErr w:type="gramStart"/>
      <w:r w:rsidRPr="00307F85">
        <w:rPr>
          <w:rFonts w:ascii="Courier New" w:hAnsi="Courier New" w:cs="Courier New"/>
          <w:color w:val="008000"/>
          <w:kern w:val="0"/>
          <w:sz w:val="16"/>
          <w:szCs w:val="16"/>
          <w:highlight w:val="white"/>
          <w:lang w:eastAsia="da-DK"/>
        </w:rPr>
        <w:t>&lt;!--</w:t>
      </w:r>
      <w:proofErr w:type="gramEnd"/>
      <w:r w:rsidRPr="00307F85">
        <w:rPr>
          <w:rFonts w:ascii="Courier New" w:hAnsi="Courier New" w:cs="Courier New"/>
          <w:color w:val="008000"/>
          <w:kern w:val="0"/>
          <w:sz w:val="16"/>
          <w:szCs w:val="16"/>
          <w:highlight w:val="white"/>
          <w:lang w:eastAsia="da-DK"/>
        </w:rPr>
        <w:t>You may enter the optional following 3 items in any order--&gt;</w:t>
      </w:r>
    </w:p>
    <w:p w14:paraId="69B26208" w14:textId="4931DCB1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   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&lt;ns</w:t>
      </w:r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1:OnBehalfOfUser</w:t>
      </w:r>
      <w:proofErr w:type="gram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>?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&lt;/ns1:OnBehalfOfUser&gt;</w:t>
      </w: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   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&lt;ns1:CallersServiceCallIdentifier&gt;</w:t>
      </w: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>?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&lt;/ns1:CallersServiceCallIdentifier&gt;</w:t>
      </w:r>
    </w:p>
    <w:p w14:paraId="7B67C7EF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   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&lt;ns</w:t>
      </w:r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1:AccountingInfo</w:t>
      </w:r>
      <w:proofErr w:type="gram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>?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&lt;/ns1:AccountingInfo&gt;</w:t>
      </w:r>
    </w:p>
    <w:p w14:paraId="576E25C4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  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&lt;/ns</w:t>
      </w:r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1:CallContext</w:t>
      </w:r>
      <w:proofErr w:type="gram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</w:p>
    <w:p w14:paraId="37ABB97A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&lt;ns</w:t>
      </w:r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2:searchParameter</w:t>
      </w:r>
      <w:proofErr w:type="gram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>q=*:*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&amp;rows=</w:t>
      </w: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>250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&amp;defType=</w:t>
      </w: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>edismax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&lt;/ns2:searchParameter&gt;</w:t>
      </w:r>
    </w:p>
    <w:p w14:paraId="0E89C750" w14:textId="51F75F07" w:rsidR="00307F85" w:rsidRDefault="00307F85" w:rsidP="00307F85">
      <w:pPr>
        <w:pStyle w:val="Brdtekst"/>
        <w:rPr>
          <w:rFonts w:ascii="Courier New" w:hAnsi="Courier New" w:cs="Courier New"/>
          <w:sz w:val="16"/>
          <w:szCs w:val="16"/>
        </w:rPr>
      </w:pP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&lt;/ns</w:t>
      </w:r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2:callCPRPersonListRequest</w:t>
      </w:r>
      <w:proofErr w:type="gram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</w:p>
    <w:p w14:paraId="2779D123" w14:textId="0D246604" w:rsidR="00C47B33" w:rsidRDefault="00C47B33" w:rsidP="00C47B33">
      <w:pPr>
        <w:pStyle w:val="Overskrift3"/>
      </w:pPr>
      <w:bookmarkStart w:id="64" w:name="_Toc454451685"/>
      <w:proofErr w:type="spellStart"/>
      <w:r>
        <w:t>searchParameter</w:t>
      </w:r>
      <w:bookmarkEnd w:id="64"/>
      <w:proofErr w:type="spellEnd"/>
    </w:p>
    <w:p w14:paraId="7C202B81" w14:textId="4EDFA950" w:rsidR="00F40450" w:rsidRDefault="00F40450" w:rsidP="00F40450">
      <w:pPr>
        <w:pStyle w:val="Brdtekst"/>
      </w:pPr>
      <w:r>
        <w:t xml:space="preserve">The </w:t>
      </w:r>
      <w:proofErr w:type="spellStart"/>
      <w:r>
        <w:t>searchParameter</w:t>
      </w:r>
      <w:proofErr w:type="spellEnd"/>
      <w:r>
        <w:t xml:space="preserve"> element </w:t>
      </w:r>
      <w:r w:rsidR="0098344D">
        <w:t>must contain</w:t>
      </w:r>
      <w:r>
        <w:t xml:space="preserve"> a standard </w:t>
      </w:r>
      <w:proofErr w:type="spellStart"/>
      <w:r>
        <w:t>solr</w:t>
      </w:r>
      <w:proofErr w:type="spellEnd"/>
      <w:r>
        <w:t xml:space="preserve"> query string.</w:t>
      </w:r>
      <w:r w:rsidR="0098344D">
        <w:t xml:space="preserve"> This string </w:t>
      </w:r>
      <w:r w:rsidR="000245C9">
        <w:t xml:space="preserve">will be validated by this webservice. Then it will be forwarded to a running instance of </w:t>
      </w:r>
      <w:proofErr w:type="spellStart"/>
      <w:r w:rsidR="000245C9">
        <w:t>Solr</w:t>
      </w:r>
      <w:proofErr w:type="spellEnd"/>
      <w:r w:rsidR="000245C9">
        <w:t xml:space="preserve"> where it will be processed by </w:t>
      </w:r>
      <w:proofErr w:type="spellStart"/>
      <w:r w:rsidR="000245C9">
        <w:t>Solr's</w:t>
      </w:r>
      <w:proofErr w:type="spellEnd"/>
      <w:r w:rsidR="000245C9">
        <w:t xml:space="preserve"> </w:t>
      </w:r>
      <w:r w:rsidR="0098344D" w:rsidRPr="0098344D">
        <w:t xml:space="preserve">Extended </w:t>
      </w:r>
      <w:proofErr w:type="spellStart"/>
      <w:r w:rsidR="0098344D" w:rsidRPr="0098344D">
        <w:t>DisMax</w:t>
      </w:r>
      <w:proofErr w:type="spellEnd"/>
      <w:r w:rsidR="0098344D" w:rsidRPr="0098344D">
        <w:t xml:space="preserve"> (</w:t>
      </w:r>
      <w:proofErr w:type="spellStart"/>
      <w:r w:rsidR="0098344D" w:rsidRPr="0098344D">
        <w:t>eDisMax</w:t>
      </w:r>
      <w:proofErr w:type="spellEnd"/>
      <w:r w:rsidR="0098344D" w:rsidRPr="0098344D">
        <w:t>) query parser</w:t>
      </w:r>
      <w:r w:rsidR="000245C9">
        <w:t>.</w:t>
      </w:r>
    </w:p>
    <w:p w14:paraId="30F3FA2B" w14:textId="5F423921" w:rsidR="00F15763" w:rsidRDefault="00F15763" w:rsidP="00F15763">
      <w:pPr>
        <w:pStyle w:val="Brdtekst"/>
      </w:pPr>
      <w:r>
        <w:t xml:space="preserve">The format of the search string is in general: </w:t>
      </w:r>
    </w:p>
    <w:p w14:paraId="1AD101E4" w14:textId="77777777" w:rsidR="00F15763" w:rsidRDefault="00F15763" w:rsidP="00F15763">
      <w:pPr>
        <w:pStyle w:val="Brdtekst"/>
      </w:pPr>
      <w:r>
        <w:t>parameter1=value1&amp;parameter2=value2&amp; ... &amp;</w:t>
      </w:r>
      <w:proofErr w:type="spellStart"/>
      <w:r>
        <w:t>parameter_n</w:t>
      </w:r>
      <w:proofErr w:type="spellEnd"/>
      <w:r>
        <w:t>=</w:t>
      </w:r>
      <w:proofErr w:type="spellStart"/>
      <w:r>
        <w:t>value_n</w:t>
      </w:r>
      <w:proofErr w:type="spellEnd"/>
    </w:p>
    <w:p w14:paraId="5E179944" w14:textId="40480125" w:rsidR="0098344D" w:rsidRDefault="00803E89" w:rsidP="00F40450">
      <w:pPr>
        <w:pStyle w:val="Brdtekst"/>
      </w:pPr>
      <w:r>
        <w:t>Example of a search string:</w:t>
      </w:r>
    </w:p>
    <w:p w14:paraId="60AF4DC9" w14:textId="2174FE15" w:rsidR="00803E89" w:rsidRDefault="00803E89" w:rsidP="00F40450">
      <w:pPr>
        <w:pStyle w:val="Brdtekst"/>
      </w:pPr>
      <w:r w:rsidRPr="00803E89">
        <w:t>q=</w:t>
      </w:r>
      <w:proofErr w:type="gramStart"/>
      <w:r w:rsidRPr="00803E89">
        <w:t>fornavn:Ben</w:t>
      </w:r>
      <w:proofErr w:type="gramEnd"/>
      <w:r w:rsidRPr="00803E89">
        <w:t>*&amp;fq=efternavn:Hansen&amp;start=10&amp;rows=50&amp;defType=edismax&amp;qf=fornavn^2&amp;qf=efternavn^3&amp;stopwords=true&amp;lowercaseOperators=true</w:t>
      </w:r>
    </w:p>
    <w:p w14:paraId="0BC75C98" w14:textId="77777777" w:rsidR="00755D0C" w:rsidRPr="005B3726" w:rsidRDefault="00755D0C" w:rsidP="00F40450">
      <w:pPr>
        <w:pStyle w:val="Brdtekst"/>
        <w:rPr>
          <w:sz w:val="14"/>
          <w:szCs w:val="14"/>
        </w:rPr>
      </w:pPr>
    </w:p>
    <w:p w14:paraId="0D54B2AB" w14:textId="1856BBB9" w:rsidR="005B3726" w:rsidRDefault="005B3726" w:rsidP="005B3726">
      <w:pPr>
        <w:pStyle w:val="Overskrift4"/>
      </w:pPr>
      <w:r>
        <w:t>q</w:t>
      </w:r>
    </w:p>
    <w:p w14:paraId="630B4277" w14:textId="26047915" w:rsidR="00F40450" w:rsidRDefault="005B3726" w:rsidP="00F40450">
      <w:pPr>
        <w:pStyle w:val="Brdtekst"/>
      </w:pPr>
      <w:r w:rsidRPr="005B3726">
        <w:t xml:space="preserve">The </w:t>
      </w:r>
      <w:r w:rsidRPr="005B3726">
        <w:rPr>
          <w:rFonts w:ascii="Courier New" w:hAnsi="Courier New" w:cs="Courier New"/>
          <w:sz w:val="20"/>
          <w:szCs w:val="20"/>
        </w:rPr>
        <w:t>q</w:t>
      </w:r>
      <w:r w:rsidRPr="005B3726">
        <w:t xml:space="preserve"> parameter defines the main "query" constituting the essence of the search. The parameter supports raw input strings provided by users with no special escaping. The + and - characters are treated as "mandatory" and "prohibited" modifiers for terms. Text wrapped in balanced quote characters (for example, "San Jose") is treated as a phrase. Any query containing an odd number of quote characters is evaluated as if there were no quote characters at all.</w:t>
      </w:r>
      <w:r w:rsidR="008C24BB">
        <w:t xml:space="preserve"> The q parameter must be provided, for </w:t>
      </w:r>
      <w:proofErr w:type="spellStart"/>
      <w:r w:rsidR="008C24BB">
        <w:t>solr</w:t>
      </w:r>
      <w:proofErr w:type="spellEnd"/>
      <w:r w:rsidR="008C24BB">
        <w:t xml:space="preserve"> to be able to find anything.</w:t>
      </w:r>
    </w:p>
    <w:p w14:paraId="7981B2F8" w14:textId="333758A1" w:rsidR="00161EC2" w:rsidRDefault="00161EC2" w:rsidP="00161EC2">
      <w:pPr>
        <w:pStyle w:val="Overskrift4"/>
      </w:pPr>
      <w:proofErr w:type="spellStart"/>
      <w:r>
        <w:t>fq</w:t>
      </w:r>
      <w:proofErr w:type="spellEnd"/>
    </w:p>
    <w:p w14:paraId="08A57903" w14:textId="26840EE4" w:rsidR="00161EC2" w:rsidRDefault="00161EC2" w:rsidP="00161EC2">
      <w:pPr>
        <w:pStyle w:val="Brdtekst"/>
      </w:pPr>
      <w:r w:rsidRPr="005B3726">
        <w:t xml:space="preserve">The </w:t>
      </w:r>
      <w:proofErr w:type="spellStart"/>
      <w:r w:rsidRPr="00161EC2">
        <w:rPr>
          <w:rFonts w:ascii="Courier New" w:hAnsi="Courier New" w:cs="Courier New"/>
          <w:sz w:val="20"/>
          <w:szCs w:val="20"/>
        </w:rPr>
        <w:t>fq</w:t>
      </w:r>
      <w:proofErr w:type="spellEnd"/>
      <w:r w:rsidRPr="005B3726">
        <w:t xml:space="preserve"> parameter</w:t>
      </w:r>
      <w:r>
        <w:t xml:space="preserve"> defines the “filter query”, and follows the same syntax rules as </w:t>
      </w:r>
      <w:r w:rsidRPr="005B3726">
        <w:rPr>
          <w:rFonts w:ascii="Courier New" w:hAnsi="Courier New" w:cs="Courier New"/>
          <w:sz w:val="20"/>
          <w:szCs w:val="20"/>
        </w:rPr>
        <w:t>q</w:t>
      </w:r>
      <w:r>
        <w:t xml:space="preserve">. The </w:t>
      </w:r>
      <w:proofErr w:type="spellStart"/>
      <w:r w:rsidRPr="008C24BB">
        <w:rPr>
          <w:rFonts w:ascii="Courier New" w:hAnsi="Courier New" w:cs="Courier New"/>
          <w:sz w:val="20"/>
          <w:szCs w:val="20"/>
        </w:rPr>
        <w:t>fq</w:t>
      </w:r>
      <w:proofErr w:type="spellEnd"/>
      <w:r>
        <w:t xml:space="preserve"> parameter can be specified multiple times. Using the </w:t>
      </w:r>
      <w:proofErr w:type="spellStart"/>
      <w:r w:rsidRPr="00161EC2">
        <w:rPr>
          <w:rFonts w:ascii="Courier New" w:hAnsi="Courier New" w:cs="Courier New"/>
          <w:sz w:val="20"/>
          <w:szCs w:val="20"/>
        </w:rPr>
        <w:t>fq</w:t>
      </w:r>
      <w:proofErr w:type="spellEnd"/>
      <w:r>
        <w:t xml:space="preserve"> parameter can improve efficiency by using the filter cache.</w:t>
      </w:r>
    </w:p>
    <w:p w14:paraId="7797610E" w14:textId="2FB14AF2" w:rsidR="00161EC2" w:rsidRDefault="00161EC2" w:rsidP="00161EC2">
      <w:pPr>
        <w:pStyle w:val="Overskrift4"/>
      </w:pPr>
      <w:proofErr w:type="spellStart"/>
      <w:r>
        <w:t>qf</w:t>
      </w:r>
      <w:proofErr w:type="spellEnd"/>
    </w:p>
    <w:p w14:paraId="68580D01" w14:textId="2E158BAA" w:rsidR="00161EC2" w:rsidRPr="00161EC2" w:rsidRDefault="00161EC2" w:rsidP="00161EC2">
      <w:pPr>
        <w:pStyle w:val="Brdtekst"/>
      </w:pPr>
      <w:r>
        <w:t xml:space="preserve">The </w:t>
      </w:r>
      <w:proofErr w:type="spellStart"/>
      <w:r w:rsidRPr="00161EC2">
        <w:rPr>
          <w:rFonts w:ascii="Courier New" w:hAnsi="Courier New" w:cs="Courier New"/>
          <w:sz w:val="20"/>
          <w:szCs w:val="20"/>
        </w:rPr>
        <w:t>qf</w:t>
      </w:r>
      <w:proofErr w:type="spellEnd"/>
      <w:r>
        <w:t xml:space="preserve"> parameter defines the “query fields”. This parameter can be used to increase or decrease </w:t>
      </w:r>
      <w:proofErr w:type="gramStart"/>
      <w:r>
        <w:t>particular field’s</w:t>
      </w:r>
      <w:proofErr w:type="gramEnd"/>
      <w:r>
        <w:t xml:space="preserve"> importance in the query</w:t>
      </w:r>
    </w:p>
    <w:p w14:paraId="526C750C" w14:textId="2F44C04E" w:rsidR="005B3726" w:rsidRDefault="005B3726" w:rsidP="005B3726">
      <w:pPr>
        <w:pStyle w:val="Overskrift4"/>
      </w:pPr>
      <w:proofErr w:type="spellStart"/>
      <w:r>
        <w:t>defType</w:t>
      </w:r>
      <w:proofErr w:type="spellEnd"/>
    </w:p>
    <w:p w14:paraId="25D31E79" w14:textId="2DA6CC90" w:rsidR="005B3726" w:rsidRDefault="005B3726" w:rsidP="00F40450">
      <w:pPr>
        <w:pStyle w:val="Brdtekst"/>
      </w:pPr>
      <w:r>
        <w:t>Must</w:t>
      </w:r>
      <w:r w:rsidR="00161EC2">
        <w:t xml:space="preserve"> either</w:t>
      </w:r>
      <w:r>
        <w:t xml:space="preserve"> be </w:t>
      </w:r>
      <w:r w:rsidR="00755D0C">
        <w:t>set to</w:t>
      </w:r>
      <w:r w:rsidR="00161EC2">
        <w:t xml:space="preserve"> </w:t>
      </w:r>
      <w:proofErr w:type="spellStart"/>
      <w:r>
        <w:t>edismax</w:t>
      </w:r>
      <w:proofErr w:type="spellEnd"/>
      <w:r w:rsidR="00161EC2">
        <w:t xml:space="preserve"> or not set</w:t>
      </w:r>
      <w:r w:rsidR="00590CA9">
        <w:t>. If not set</w:t>
      </w:r>
      <w:r w:rsidR="00D6562E">
        <w:t>,</w:t>
      </w:r>
      <w:r w:rsidR="00590CA9">
        <w:t xml:space="preserve"> it will default to </w:t>
      </w:r>
      <w:proofErr w:type="spellStart"/>
      <w:r w:rsidR="00590CA9">
        <w:t>edismax</w:t>
      </w:r>
      <w:proofErr w:type="spellEnd"/>
      <w:r w:rsidR="00161EC2">
        <w:t>.</w:t>
      </w:r>
      <w:r w:rsidR="00FA7D1E">
        <w:t xml:space="preserve"> If it is set to other values, an error is returned.</w:t>
      </w:r>
    </w:p>
    <w:p w14:paraId="4234A1D4" w14:textId="77777777" w:rsidR="005B3726" w:rsidRDefault="005B3726" w:rsidP="00755D0C">
      <w:pPr>
        <w:pStyle w:val="Overskrift4"/>
      </w:pPr>
      <w:r>
        <w:t>start</w:t>
      </w:r>
    </w:p>
    <w:p w14:paraId="08028C0E" w14:textId="4AC6EFB6" w:rsidR="005B3726" w:rsidRDefault="005B3726" w:rsidP="00F40450">
      <w:pPr>
        <w:pStyle w:val="Brdtekst"/>
      </w:pPr>
      <w:r>
        <w:t xml:space="preserve">Specifies an offset into the responses at which </w:t>
      </w:r>
      <w:proofErr w:type="spellStart"/>
      <w:r>
        <w:t>Solr</w:t>
      </w:r>
      <w:proofErr w:type="spellEnd"/>
      <w:r>
        <w:t xml:space="preserve"> should begin displaying content</w:t>
      </w:r>
      <w:r w:rsidR="00FA7D1E">
        <w:t xml:space="preserve">. If </w:t>
      </w:r>
      <w:r w:rsidR="001F1F61">
        <w:t>the parameter</w:t>
      </w:r>
      <w:r w:rsidR="00FA7D1E">
        <w:t xml:space="preserve"> is not set, the default value</w:t>
      </w:r>
      <w:r>
        <w:t xml:space="preserve"> </w:t>
      </w:r>
      <w:r w:rsidRPr="005B3726">
        <w:t>0</w:t>
      </w:r>
      <w:r w:rsidR="00FA7D1E">
        <w:t xml:space="preserve"> will be used. The </w:t>
      </w:r>
      <w:r>
        <w:t>maximum value</w:t>
      </w:r>
      <w:r w:rsidR="00FA7D1E">
        <w:t xml:space="preserve"> is</w:t>
      </w:r>
      <w:r>
        <w:t xml:space="preserve"> 50</w:t>
      </w:r>
      <w:r w:rsidR="00FA7D1E">
        <w:t>00</w:t>
      </w:r>
      <w:r w:rsidR="00161EC2">
        <w:t>.</w:t>
      </w:r>
      <w:r w:rsidR="00FA7D1E">
        <w:t xml:space="preserve"> If a larger value is used, an error is returned</w:t>
      </w:r>
      <w:r w:rsidR="00D6562E">
        <w:t>.</w:t>
      </w:r>
    </w:p>
    <w:p w14:paraId="1B176C0C" w14:textId="64C3AF9A" w:rsidR="005B3726" w:rsidRDefault="005B3726" w:rsidP="00755D0C">
      <w:pPr>
        <w:pStyle w:val="Overskrift4"/>
      </w:pPr>
      <w:r>
        <w:t>rows</w:t>
      </w:r>
    </w:p>
    <w:p w14:paraId="65A5F96A" w14:textId="7EE78F72" w:rsidR="005B3726" w:rsidRDefault="005B3726" w:rsidP="00F40450">
      <w:pPr>
        <w:pStyle w:val="Brdtekst"/>
      </w:pPr>
      <w:r w:rsidRPr="005B3726">
        <w:t>Controls how many rows of responses are displayed at a time</w:t>
      </w:r>
      <w:r w:rsidR="00D6562E">
        <w:t xml:space="preserve">. If </w:t>
      </w:r>
      <w:r w:rsidR="001F1F61">
        <w:t>the parameter</w:t>
      </w:r>
      <w:r w:rsidR="00D6562E">
        <w:t xml:space="preserve"> is not set, the default value 1</w:t>
      </w:r>
      <w:r w:rsidR="00D6562E" w:rsidRPr="005B3726">
        <w:t>0</w:t>
      </w:r>
      <w:r w:rsidR="00D6562E">
        <w:t xml:space="preserve"> will be used. The maximum value is 250. If a larger value is used, an error is returned.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81"/>
      </w:tblGrid>
      <w:tr w:rsidR="005B3726" w:rsidRPr="005B3726" w14:paraId="253CF3BB" w14:textId="77777777" w:rsidTr="005B3726">
        <w:trPr>
          <w:tblCellSpacing w:w="15" w:type="dxa"/>
        </w:trPr>
        <w:tc>
          <w:tcPr>
            <w:tcW w:w="0" w:type="auto"/>
            <w:vAlign w:val="center"/>
          </w:tcPr>
          <w:p w14:paraId="6AA13D86" w14:textId="0BC42057" w:rsidR="005B3726" w:rsidRPr="005B3726" w:rsidRDefault="00755D0C" w:rsidP="00755D0C">
            <w:pPr>
              <w:pStyle w:val="Overskrift4"/>
            </w:pPr>
            <w:proofErr w:type="spellStart"/>
            <w:r>
              <w:t>timeAllowed</w:t>
            </w:r>
            <w:proofErr w:type="spellEnd"/>
          </w:p>
        </w:tc>
        <w:tc>
          <w:tcPr>
            <w:tcW w:w="0" w:type="auto"/>
            <w:vAlign w:val="center"/>
          </w:tcPr>
          <w:p w14:paraId="46C240CE" w14:textId="7DD16894" w:rsidR="005B3726" w:rsidRPr="005B3726" w:rsidRDefault="005B3726" w:rsidP="005B3726">
            <w:pPr>
              <w:spacing w:before="100" w:beforeAutospacing="1" w:after="100" w:afterAutospacing="1" w:line="240" w:lineRule="auto"/>
              <w:jc w:val="left"/>
            </w:pPr>
          </w:p>
        </w:tc>
      </w:tr>
    </w:tbl>
    <w:p w14:paraId="095BD7EA" w14:textId="77777777" w:rsidR="00D6562E" w:rsidRDefault="00755D0C" w:rsidP="00F40450">
      <w:pPr>
        <w:pStyle w:val="Brdtekst"/>
      </w:pPr>
      <w:r w:rsidRPr="00755D0C">
        <w:t>Defines the time allowed for the query to be processed. If the time elapses before the query response is complete, partial information may be returned</w:t>
      </w:r>
      <w:r>
        <w:t xml:space="preserve">. </w:t>
      </w:r>
    </w:p>
    <w:p w14:paraId="41007052" w14:textId="277F3F6D" w:rsidR="00D6562E" w:rsidRDefault="00D6562E" w:rsidP="00F40450">
      <w:pPr>
        <w:pStyle w:val="Brdtekst"/>
      </w:pPr>
      <w:r>
        <w:t>If the parameter is not set, the default value 1800 will be used. The maximum value is 1800. If a larger value is used, an error is returned.</w:t>
      </w:r>
    </w:p>
    <w:p w14:paraId="0EB81228" w14:textId="1C3665AE" w:rsidR="000C533F" w:rsidRDefault="000C533F" w:rsidP="00F40450">
      <w:pPr>
        <w:pStyle w:val="Brdtekst"/>
      </w:pPr>
      <w:r>
        <w:t>The v</w:t>
      </w:r>
      <w:r w:rsidR="00F3683F">
        <w:t>alue 0 and negative values are</w:t>
      </w:r>
      <w:r>
        <w:t xml:space="preserve"> also not allowed.</w:t>
      </w:r>
      <w:r w:rsidR="00F3683F">
        <w:t xml:space="preserve"> If they are used, an error is returned.</w:t>
      </w:r>
    </w:p>
    <w:p w14:paraId="60F1ECC6" w14:textId="36BBA3E2" w:rsidR="00803E89" w:rsidRDefault="00803E89" w:rsidP="00803E89">
      <w:pPr>
        <w:pStyle w:val="Overskrift3"/>
      </w:pPr>
      <w:bookmarkStart w:id="65" w:name="_Toc454451686"/>
      <w:r>
        <w:t>Other parameters</w:t>
      </w:r>
      <w:bookmarkEnd w:id="65"/>
    </w:p>
    <w:p w14:paraId="164C96F5" w14:textId="16C15F69" w:rsidR="00803E89" w:rsidRDefault="00803E89" w:rsidP="00803E89">
      <w:pPr>
        <w:pStyle w:val="Brdtekst"/>
      </w:pPr>
      <w:r>
        <w:t xml:space="preserve">The possible parameters are all the parameters defined for the </w:t>
      </w:r>
      <w:proofErr w:type="spellStart"/>
      <w:r>
        <w:t>eDisMax</w:t>
      </w:r>
      <w:proofErr w:type="spellEnd"/>
      <w:r>
        <w:t xml:space="preserve"> including the </w:t>
      </w:r>
      <w:proofErr w:type="spellStart"/>
      <w:r>
        <w:t>DisMax</w:t>
      </w:r>
      <w:proofErr w:type="spellEnd"/>
      <w:r>
        <w:t xml:space="preserve"> parser and the common query parameters. These parameters will not be listed here. Instead see the online documentation:</w:t>
      </w:r>
    </w:p>
    <w:p w14:paraId="4A15D830" w14:textId="77777777" w:rsidR="00803E89" w:rsidRDefault="00803E89" w:rsidP="00803E89">
      <w:pPr>
        <w:pStyle w:val="Brdtekst"/>
        <w:rPr>
          <w:sz w:val="14"/>
          <w:szCs w:val="14"/>
        </w:rPr>
      </w:pPr>
      <w:r w:rsidRPr="0098344D">
        <w:rPr>
          <w:sz w:val="14"/>
          <w:szCs w:val="14"/>
        </w:rPr>
        <w:t>https://cwiki.apache.org/confluence/display/solr/The+Extended+DisMax+Query+Parser</w:t>
      </w:r>
    </w:p>
    <w:p w14:paraId="431398C8" w14:textId="77777777" w:rsidR="00803E89" w:rsidRPr="005B3726" w:rsidRDefault="00803E89" w:rsidP="00803E89">
      <w:pPr>
        <w:pStyle w:val="Brdtekst"/>
        <w:rPr>
          <w:sz w:val="14"/>
          <w:szCs w:val="14"/>
        </w:rPr>
      </w:pPr>
      <w:r w:rsidRPr="0098344D">
        <w:rPr>
          <w:sz w:val="14"/>
          <w:szCs w:val="14"/>
        </w:rPr>
        <w:t>https://cwiki.apache.org/confluence/display/solr/The+DisMax+Query+Parser</w:t>
      </w:r>
    </w:p>
    <w:p w14:paraId="3C154032" w14:textId="61D90759" w:rsidR="00803E89" w:rsidRDefault="00803E89" w:rsidP="00803E89">
      <w:pPr>
        <w:pStyle w:val="Brdtekst"/>
        <w:rPr>
          <w:sz w:val="14"/>
          <w:szCs w:val="14"/>
        </w:rPr>
      </w:pPr>
      <w:r w:rsidRPr="005B3726">
        <w:rPr>
          <w:sz w:val="14"/>
          <w:szCs w:val="14"/>
        </w:rPr>
        <w:t>https://cwiki.apache.org/confluence/display/solr/Common+Query+Parameters</w:t>
      </w:r>
    </w:p>
    <w:p w14:paraId="36704078" w14:textId="77777777" w:rsidR="00F15763" w:rsidRDefault="00F15763" w:rsidP="00803E89">
      <w:pPr>
        <w:pStyle w:val="Brdtekst"/>
      </w:pPr>
    </w:p>
    <w:p w14:paraId="13760B93" w14:textId="640BC042" w:rsidR="00803E89" w:rsidRDefault="00803E89" w:rsidP="00803E89">
      <w:pPr>
        <w:pStyle w:val="Brdtekst"/>
      </w:pPr>
      <w:r>
        <w:t xml:space="preserve">These links where </w:t>
      </w:r>
      <w:r w:rsidR="00876AE9">
        <w:t>working</w:t>
      </w:r>
      <w:r w:rsidR="00F15763">
        <w:t xml:space="preserve"> at the time when this document was written. It </w:t>
      </w:r>
      <w:proofErr w:type="spellStart"/>
      <w:r w:rsidR="00F15763">
        <w:t>can not</w:t>
      </w:r>
      <w:proofErr w:type="spellEnd"/>
      <w:r w:rsidR="00F15763">
        <w:t xml:space="preserve"> be guaranteed that the information will not move to somewhere else in the future.</w:t>
      </w:r>
    </w:p>
    <w:p w14:paraId="7A37FD65" w14:textId="51010526" w:rsidR="00755D0C" w:rsidRDefault="00755D0C" w:rsidP="00755D0C">
      <w:pPr>
        <w:pStyle w:val="Overskrift3"/>
      </w:pPr>
      <w:bookmarkStart w:id="66" w:name="_Toc454451687"/>
      <w:r>
        <w:t>Parameters that must not be used</w:t>
      </w:r>
      <w:bookmarkEnd w:id="66"/>
    </w:p>
    <w:p w14:paraId="43D8C0A6" w14:textId="3068F0F2" w:rsidR="00755D0C" w:rsidRDefault="00755D0C" w:rsidP="00755D0C">
      <w:pPr>
        <w:pStyle w:val="Brdtekst"/>
      </w:pPr>
      <w:proofErr w:type="spellStart"/>
      <w:r>
        <w:t>fl</w:t>
      </w:r>
      <w:proofErr w:type="spellEnd"/>
      <w:r>
        <w:t>, because this is set to the precomputed result.</w:t>
      </w:r>
    </w:p>
    <w:p w14:paraId="6D6375CC" w14:textId="157ABD6C" w:rsidR="00755D0C" w:rsidRDefault="00755D0C" w:rsidP="00755D0C">
      <w:pPr>
        <w:pStyle w:val="Brdtekst"/>
      </w:pPr>
      <w:proofErr w:type="spellStart"/>
      <w:r>
        <w:t>wt</w:t>
      </w:r>
      <w:proofErr w:type="spellEnd"/>
      <w:r>
        <w:t xml:space="preserve">, because it is set to </w:t>
      </w:r>
      <w:proofErr w:type="spellStart"/>
      <w:r>
        <w:t>javabin</w:t>
      </w:r>
      <w:proofErr w:type="spellEnd"/>
      <w:r>
        <w:t>.</w:t>
      </w:r>
    </w:p>
    <w:p w14:paraId="6D8B7151" w14:textId="09BF554E" w:rsidR="00107E09" w:rsidRDefault="008C5AE5" w:rsidP="00755D0C">
      <w:pPr>
        <w:pStyle w:val="Brdtekst"/>
      </w:pPr>
      <w:r>
        <w:t xml:space="preserve">debug, </w:t>
      </w:r>
      <w:r w:rsidR="00107E09">
        <w:t>because the service will not return debug information.</w:t>
      </w:r>
    </w:p>
    <w:p w14:paraId="1BFF55F0" w14:textId="28E5E3F3" w:rsidR="008C24BB" w:rsidRDefault="008C24BB" w:rsidP="00755D0C">
      <w:pPr>
        <w:pStyle w:val="Brdtekst"/>
      </w:pPr>
      <w:r>
        <w:t xml:space="preserve">Id, a field for </w:t>
      </w:r>
      <w:proofErr w:type="spellStart"/>
      <w:r>
        <w:t>solr</w:t>
      </w:r>
      <w:proofErr w:type="spellEnd"/>
    </w:p>
    <w:p w14:paraId="0C385201" w14:textId="44F03759" w:rsidR="00107E09" w:rsidRDefault="00107E09" w:rsidP="00755D0C">
      <w:pPr>
        <w:pStyle w:val="Brdtekst"/>
      </w:pPr>
      <w:r>
        <w:t xml:space="preserve">If any of </w:t>
      </w:r>
      <w:proofErr w:type="spellStart"/>
      <w:r>
        <w:t>there</w:t>
      </w:r>
      <w:proofErr w:type="spellEnd"/>
      <w:r>
        <w:t xml:space="preserve"> are used, an error is returned.</w:t>
      </w:r>
    </w:p>
    <w:p w14:paraId="5CB6C28A" w14:textId="6819B401" w:rsidR="000C533F" w:rsidRDefault="000C533F" w:rsidP="00A22ADD">
      <w:pPr>
        <w:pStyle w:val="Overskrift3"/>
      </w:pPr>
      <w:bookmarkStart w:id="67" w:name="_Toc454451688"/>
      <w:r>
        <w:t>Nested queries</w:t>
      </w:r>
      <w:bookmarkEnd w:id="67"/>
    </w:p>
    <w:p w14:paraId="0A116887" w14:textId="39DF9D76" w:rsidR="000C533F" w:rsidRPr="000C533F" w:rsidRDefault="000C533F">
      <w:pPr>
        <w:pStyle w:val="Brdtekst"/>
      </w:pPr>
      <w:r>
        <w:t>Nested queries are not allowed. This means that any use of the pseudo-field _query_ will return an error.</w:t>
      </w:r>
    </w:p>
    <w:p w14:paraId="387DE481" w14:textId="24ECA429" w:rsidR="008C5AE5" w:rsidRDefault="008C5AE5" w:rsidP="008C5AE5">
      <w:pPr>
        <w:pStyle w:val="Overskrift3"/>
      </w:pPr>
      <w:bookmarkStart w:id="68" w:name="_Toc454451689"/>
      <w:r>
        <w:t>Indexed fields</w:t>
      </w:r>
      <w:bookmarkEnd w:id="68"/>
    </w:p>
    <w:p w14:paraId="2B5D1DE5" w14:textId="7D45147D" w:rsidR="008C5AE5" w:rsidRPr="008C5AE5" w:rsidRDefault="008C5AE5" w:rsidP="00755D0C">
      <w:pPr>
        <w:pStyle w:val="Brdtekst"/>
        <w:rPr>
          <w:lang w:val="da-DK"/>
        </w:rPr>
      </w:pPr>
      <w:proofErr w:type="spellStart"/>
      <w:r w:rsidRPr="008C5AE5">
        <w:rPr>
          <w:lang w:val="da-DK"/>
        </w:rPr>
        <w:t>These</w:t>
      </w:r>
      <w:proofErr w:type="spellEnd"/>
      <w:r w:rsidRPr="008C5AE5">
        <w:rPr>
          <w:lang w:val="da-DK"/>
        </w:rPr>
        <w:t xml:space="preserve"> </w:t>
      </w:r>
      <w:proofErr w:type="spellStart"/>
      <w:r w:rsidRPr="008C5AE5">
        <w:rPr>
          <w:lang w:val="da-DK"/>
        </w:rPr>
        <w:t>fields</w:t>
      </w:r>
      <w:proofErr w:type="spellEnd"/>
      <w:r w:rsidRPr="008C5AE5">
        <w:rPr>
          <w:lang w:val="da-DK"/>
        </w:rPr>
        <w:t xml:space="preserve"> </w:t>
      </w:r>
      <w:proofErr w:type="spellStart"/>
      <w:r w:rsidRPr="008C5AE5">
        <w:rPr>
          <w:lang w:val="da-DK"/>
        </w:rPr>
        <w:t>are</w:t>
      </w:r>
      <w:proofErr w:type="spellEnd"/>
      <w:r w:rsidRPr="008C5AE5">
        <w:rPr>
          <w:lang w:val="da-DK"/>
        </w:rPr>
        <w:t xml:space="preserve"> </w:t>
      </w:r>
      <w:proofErr w:type="spellStart"/>
      <w:r w:rsidRPr="008C5AE5">
        <w:rPr>
          <w:lang w:val="da-DK"/>
        </w:rPr>
        <w:t>searchable</w:t>
      </w:r>
      <w:proofErr w:type="spellEnd"/>
      <w:r w:rsidRPr="008C5AE5">
        <w:rPr>
          <w:lang w:val="da-DK"/>
        </w:rPr>
        <w:t xml:space="preserve">: </w:t>
      </w:r>
      <w:proofErr w:type="spellStart"/>
      <w:r w:rsidRPr="008C5AE5">
        <w:rPr>
          <w:lang w:val="da-DK"/>
        </w:rPr>
        <w:t>cprnummer</w:t>
      </w:r>
      <w:proofErr w:type="spellEnd"/>
      <w:r w:rsidRPr="008C5AE5">
        <w:rPr>
          <w:lang w:val="da-DK"/>
        </w:rPr>
        <w:t xml:space="preserve">, fornavn, mellemnavn, efternavn, </w:t>
      </w:r>
      <w:proofErr w:type="spellStart"/>
      <w:r w:rsidRPr="008C5AE5">
        <w:rPr>
          <w:lang w:val="da-DK"/>
        </w:rPr>
        <w:t>fuldenavn</w:t>
      </w:r>
      <w:proofErr w:type="spellEnd"/>
      <w:r w:rsidRPr="008C5AE5">
        <w:rPr>
          <w:lang w:val="da-DK"/>
        </w:rPr>
        <w:t xml:space="preserve">, </w:t>
      </w:r>
      <w:proofErr w:type="spellStart"/>
      <w:r w:rsidRPr="008C5AE5">
        <w:rPr>
          <w:lang w:val="da-DK"/>
        </w:rPr>
        <w:t>foe</w:t>
      </w:r>
      <w:r w:rsidR="00FF10D0">
        <w:rPr>
          <w:lang w:val="da-DK"/>
        </w:rPr>
        <w:t>dselsdato</w:t>
      </w:r>
      <w:proofErr w:type="spellEnd"/>
      <w:r w:rsidR="00FF10D0">
        <w:rPr>
          <w:lang w:val="da-DK"/>
        </w:rPr>
        <w:t xml:space="preserve">, koen, </w:t>
      </w:r>
      <w:proofErr w:type="spellStart"/>
      <w:r w:rsidR="00FF10D0">
        <w:rPr>
          <w:lang w:val="da-DK"/>
        </w:rPr>
        <w:t>doed</w:t>
      </w:r>
      <w:proofErr w:type="spellEnd"/>
      <w:r w:rsidR="00FF10D0">
        <w:rPr>
          <w:lang w:val="da-DK"/>
        </w:rPr>
        <w:t xml:space="preserve"> (</w:t>
      </w:r>
      <w:proofErr w:type="spellStart"/>
      <w:r w:rsidR="00FF10D0">
        <w:rPr>
          <w:lang w:val="da-DK"/>
        </w:rPr>
        <w:t>boolean</w:t>
      </w:r>
      <w:proofErr w:type="spellEnd"/>
      <w:r w:rsidR="00FF10D0">
        <w:rPr>
          <w:lang w:val="da-DK"/>
        </w:rPr>
        <w:t>),</w:t>
      </w:r>
    </w:p>
    <w:p w14:paraId="50B4033A" w14:textId="231F51F8" w:rsidR="008C5AE5" w:rsidRDefault="00FF10D0" w:rsidP="00755D0C">
      <w:pPr>
        <w:pStyle w:val="Brdtekst"/>
        <w:rPr>
          <w:lang w:val="da-DK"/>
        </w:rPr>
      </w:pPr>
      <w:r w:rsidRPr="00FF10D0">
        <w:rPr>
          <w:lang w:val="da-DK"/>
        </w:rPr>
        <w:t>vejnavn, husnummer, husnummerlige (</w:t>
      </w:r>
      <w:proofErr w:type="spellStart"/>
      <w:r w:rsidRPr="00FF10D0">
        <w:rPr>
          <w:lang w:val="da-DK"/>
        </w:rPr>
        <w:t>boolean</w:t>
      </w:r>
      <w:proofErr w:type="spellEnd"/>
      <w:r w:rsidRPr="00FF10D0">
        <w:rPr>
          <w:lang w:val="da-DK"/>
        </w:rPr>
        <w:t xml:space="preserve">), etage, </w:t>
      </w:r>
      <w:proofErr w:type="spellStart"/>
      <w:r w:rsidRPr="00FF10D0">
        <w:rPr>
          <w:lang w:val="da-DK"/>
        </w:rPr>
        <w:t>sidedoer</w:t>
      </w:r>
      <w:proofErr w:type="spellEnd"/>
      <w:r w:rsidRPr="00FF10D0">
        <w:rPr>
          <w:lang w:val="da-DK"/>
        </w:rPr>
        <w:t xml:space="preserve">, standardadresse, postnummer, </w:t>
      </w:r>
      <w:proofErr w:type="spellStart"/>
      <w:proofErr w:type="gramStart"/>
      <w:r w:rsidR="008C5AE5" w:rsidRPr="00FF10D0">
        <w:rPr>
          <w:lang w:val="da-DK"/>
        </w:rPr>
        <w:t>by,distrikt</w:t>
      </w:r>
      <w:proofErr w:type="spellEnd"/>
      <w:proofErr w:type="gramEnd"/>
      <w:r>
        <w:rPr>
          <w:lang w:val="da-DK"/>
        </w:rPr>
        <w:t xml:space="preserve">, </w:t>
      </w:r>
      <w:proofErr w:type="spellStart"/>
      <w:r>
        <w:rPr>
          <w:lang w:val="da-DK"/>
        </w:rPr>
        <w:t>kommunecvr</w:t>
      </w:r>
      <w:proofErr w:type="spellEnd"/>
      <w:r>
        <w:rPr>
          <w:lang w:val="da-DK"/>
        </w:rPr>
        <w:t>, vejkode,</w:t>
      </w:r>
    </w:p>
    <w:p w14:paraId="03986134" w14:textId="357CDEC3" w:rsidR="00FF10D0" w:rsidRDefault="00FF10D0" w:rsidP="00FF10D0">
      <w:pPr>
        <w:pStyle w:val="Brdtekst"/>
        <w:rPr>
          <w:lang w:val="da-DK"/>
        </w:rPr>
      </w:pPr>
      <w:r w:rsidRPr="00FF10D0">
        <w:rPr>
          <w:lang w:val="da-DK"/>
        </w:rPr>
        <w:t>historiskhusnummer, historiskvejnavn, hi</w:t>
      </w:r>
      <w:r>
        <w:rPr>
          <w:lang w:val="da-DK"/>
        </w:rPr>
        <w:t xml:space="preserve">storisketage, </w:t>
      </w:r>
      <w:proofErr w:type="spellStart"/>
      <w:r>
        <w:rPr>
          <w:lang w:val="da-DK"/>
        </w:rPr>
        <w:t>historisksidedoer</w:t>
      </w:r>
      <w:proofErr w:type="spellEnd"/>
      <w:r>
        <w:rPr>
          <w:lang w:val="da-DK"/>
        </w:rPr>
        <w:t xml:space="preserve">, </w:t>
      </w:r>
      <w:proofErr w:type="spellStart"/>
      <w:r w:rsidR="004A628A" w:rsidRPr="004A628A">
        <w:rPr>
          <w:lang w:val="da-DK"/>
        </w:rPr>
        <w:t>historiskkommunecvr</w:t>
      </w:r>
      <w:proofErr w:type="spellEnd"/>
      <w:r w:rsidRPr="00FF10D0">
        <w:rPr>
          <w:lang w:val="da-DK"/>
        </w:rPr>
        <w:t xml:space="preserve">, </w:t>
      </w:r>
      <w:proofErr w:type="spellStart"/>
      <w:r w:rsidRPr="00FF10D0">
        <w:rPr>
          <w:lang w:val="da-DK"/>
        </w:rPr>
        <w:t>historiskvejkode</w:t>
      </w:r>
      <w:proofErr w:type="spellEnd"/>
      <w:r w:rsidR="00244031">
        <w:rPr>
          <w:lang w:val="da-DK"/>
        </w:rPr>
        <w:t>.</w:t>
      </w:r>
    </w:p>
    <w:p w14:paraId="6C5EDD1D" w14:textId="0E559CDF" w:rsidR="006C699F" w:rsidRDefault="006C699F" w:rsidP="006C699F">
      <w:pPr>
        <w:pStyle w:val="Overskrift3"/>
        <w:rPr>
          <w:lang w:val="da-DK"/>
        </w:rPr>
      </w:pPr>
      <w:bookmarkStart w:id="69" w:name="_Toc454451690"/>
      <w:proofErr w:type="spellStart"/>
      <w:r>
        <w:rPr>
          <w:lang w:val="da-DK"/>
        </w:rPr>
        <w:t>Other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rules</w:t>
      </w:r>
      <w:bookmarkEnd w:id="69"/>
      <w:proofErr w:type="spellEnd"/>
    </w:p>
    <w:p w14:paraId="4861143C" w14:textId="2C6959E2" w:rsidR="006C699F" w:rsidRDefault="006C699F" w:rsidP="006C699F">
      <w:pPr>
        <w:pStyle w:val="Brdtekst"/>
      </w:pPr>
      <w:r w:rsidRPr="006C699F">
        <w:t xml:space="preserve">The field id is used in </w:t>
      </w:r>
      <w:proofErr w:type="spellStart"/>
      <w:proofErr w:type="gramStart"/>
      <w:r w:rsidRPr="006C699F">
        <w:t>Solr</w:t>
      </w:r>
      <w:proofErr w:type="spellEnd"/>
      <w:proofErr w:type="gramEnd"/>
      <w:r>
        <w:t xml:space="preserve"> but it is not allowed to use in queries. If it is used, an error will be returned.</w:t>
      </w:r>
    </w:p>
    <w:p w14:paraId="38E10AD5" w14:textId="2E35B4F3" w:rsidR="006C699F" w:rsidRPr="006C699F" w:rsidRDefault="006C699F" w:rsidP="006C699F">
      <w:pPr>
        <w:pStyle w:val="Brdtekst"/>
      </w:pPr>
      <w:r>
        <w:t xml:space="preserve">The field </w:t>
      </w:r>
      <w:proofErr w:type="spellStart"/>
      <w:r>
        <w:t>distrikt</w:t>
      </w:r>
      <w:proofErr w:type="spellEnd"/>
      <w:r>
        <w:t xml:space="preserve"> must not be used unless it is used together with the field </w:t>
      </w:r>
      <w:proofErr w:type="spellStart"/>
      <w:r>
        <w:t>kommunecvr</w:t>
      </w:r>
      <w:proofErr w:type="spellEnd"/>
      <w:r>
        <w:t xml:space="preserve">. If </w:t>
      </w:r>
      <w:proofErr w:type="spellStart"/>
      <w:r>
        <w:t>distrikt</w:t>
      </w:r>
      <w:proofErr w:type="spellEnd"/>
      <w:r>
        <w:t xml:space="preserve"> is used alone, an error will be returned.</w:t>
      </w:r>
    </w:p>
    <w:p w14:paraId="3AE48251" w14:textId="77777777" w:rsidR="00F5247E" w:rsidRDefault="00F5247E" w:rsidP="00F5247E">
      <w:pPr>
        <w:pStyle w:val="Overskrift1"/>
      </w:pPr>
      <w:bookmarkStart w:id="70" w:name="_Toc454451691"/>
      <w:r>
        <w:t>Error handling</w:t>
      </w:r>
      <w:bookmarkEnd w:id="70"/>
    </w:p>
    <w:p w14:paraId="3AE48252" w14:textId="5E4B29BF" w:rsidR="00F5247E" w:rsidRDefault="00C9265F" w:rsidP="00F5247E">
      <w:pPr>
        <w:pStyle w:val="Brdtekst"/>
      </w:pPr>
      <w:r>
        <w:t xml:space="preserve">CPR Query service </w:t>
      </w:r>
      <w:r w:rsidR="00F5247E">
        <w:t>operations may return errors to signal that input could not be validated or that processing of a request failed.</w:t>
      </w:r>
      <w:r w:rsidR="00603028">
        <w:t xml:space="preserve"> </w:t>
      </w:r>
      <w:r w:rsidR="00F5247E">
        <w:t xml:space="preserve">Errors are returned as </w:t>
      </w:r>
      <w:proofErr w:type="spellStart"/>
      <w:r w:rsidR="00F5247E">
        <w:t>SOAPFaultExceptions</w:t>
      </w:r>
      <w:proofErr w:type="spellEnd"/>
      <w:r w:rsidR="00F5247E">
        <w:t>.</w:t>
      </w:r>
    </w:p>
    <w:p w14:paraId="3AE48253" w14:textId="72345E66" w:rsidR="0087706C" w:rsidRDefault="0087706C" w:rsidP="00AA474E">
      <w:pPr>
        <w:pStyle w:val="Brdtekst"/>
      </w:pPr>
      <w:r>
        <w:t>The following is a</w:t>
      </w:r>
      <w:r w:rsidR="00732CDF">
        <w:t xml:space="preserve">n </w:t>
      </w:r>
      <w:r>
        <w:t>example of a failed</w:t>
      </w:r>
      <w:r w:rsidR="00E6321F">
        <w:t xml:space="preserve"> query to </w:t>
      </w:r>
      <w:proofErr w:type="spellStart"/>
      <w:r w:rsidR="00E6321F" w:rsidRPr="007420C3">
        <w:rPr>
          <w:rFonts w:ascii="Courier New" w:hAnsi="Courier New" w:cs="Courier New"/>
          <w:sz w:val="16"/>
          <w:szCs w:val="16"/>
        </w:rPr>
        <w:t>callCPRPersonListRequest</w:t>
      </w:r>
      <w:proofErr w:type="spellEnd"/>
      <w:r>
        <w:t>:</w:t>
      </w:r>
    </w:p>
    <w:p w14:paraId="7118A7EC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lang w:eastAsia="da-DK"/>
        </w:rPr>
        <w:t>&lt;</w:t>
      </w:r>
      <w:proofErr w:type="spellStart"/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env:Envelope</w:t>
      </w:r>
      <w:proofErr w:type="spellEnd"/>
      <w:proofErr w:type="gramEnd"/>
      <w:r w:rsidRPr="00307F85">
        <w:rPr>
          <w:rFonts w:ascii="Courier New" w:hAnsi="Courier New" w:cs="Courier New"/>
          <w:color w:val="000000"/>
          <w:kern w:val="0"/>
          <w:sz w:val="16"/>
          <w:szCs w:val="16"/>
          <w:highlight w:val="white"/>
          <w:lang w:eastAsia="da-DK"/>
        </w:rPr>
        <w:t xml:space="preserve"> </w:t>
      </w:r>
      <w:proofErr w:type="spellStart"/>
      <w:r w:rsidRPr="00307F85">
        <w:rPr>
          <w:rFonts w:ascii="Courier New" w:hAnsi="Courier New" w:cs="Courier New"/>
          <w:color w:val="FF0000"/>
          <w:kern w:val="0"/>
          <w:sz w:val="16"/>
          <w:szCs w:val="16"/>
          <w:highlight w:val="white"/>
          <w:lang w:eastAsia="da-DK"/>
        </w:rPr>
        <w:t>xmlns:env</w:t>
      </w:r>
      <w:proofErr w:type="spellEnd"/>
      <w:r w:rsidRPr="00307F85">
        <w:rPr>
          <w:rFonts w:ascii="Courier New" w:hAnsi="Courier New" w:cs="Courier New"/>
          <w:color w:val="000000"/>
          <w:kern w:val="0"/>
          <w:sz w:val="16"/>
          <w:szCs w:val="16"/>
          <w:highlight w:val="white"/>
          <w:lang w:eastAsia="da-DK"/>
        </w:rPr>
        <w:t>=</w:t>
      </w:r>
      <w:r w:rsidRPr="00307F85">
        <w:rPr>
          <w:rFonts w:ascii="Courier New" w:hAnsi="Courier New" w:cs="Courier New"/>
          <w:b/>
          <w:bCs/>
          <w:color w:val="8000FF"/>
          <w:kern w:val="0"/>
          <w:sz w:val="16"/>
          <w:szCs w:val="16"/>
          <w:highlight w:val="white"/>
          <w:lang w:eastAsia="da-DK"/>
        </w:rPr>
        <w:t>"http://schemas.xmlsoap.org/soap/envelope/"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</w:p>
    <w:p w14:paraId="59EEF65A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 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</w:t>
      </w:r>
      <w:proofErr w:type="spellStart"/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env:Header</w:t>
      </w:r>
      <w:proofErr w:type="spellEnd"/>
      <w:proofErr w:type="gram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/&gt;</w:t>
      </w:r>
    </w:p>
    <w:p w14:paraId="3F6DD102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 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</w:t>
      </w:r>
      <w:proofErr w:type="spellStart"/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env:Body</w:t>
      </w:r>
      <w:proofErr w:type="spellEnd"/>
      <w:proofErr w:type="gram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</w:p>
    <w:p w14:paraId="72F80C4B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    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</w:t>
      </w:r>
      <w:proofErr w:type="spellStart"/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env:Fault</w:t>
      </w:r>
      <w:proofErr w:type="spellEnd"/>
      <w:proofErr w:type="gram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</w:p>
    <w:p w14:paraId="30FC9FE5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       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</w:t>
      </w:r>
      <w:proofErr w:type="spell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faultcode</w:t>
      </w:r>
      <w:proofErr w:type="spellEnd"/>
      <w:r w:rsidRPr="00307F85">
        <w:rPr>
          <w:rFonts w:ascii="Courier New" w:hAnsi="Courier New" w:cs="Courier New"/>
          <w:color w:val="000000"/>
          <w:kern w:val="0"/>
          <w:sz w:val="16"/>
          <w:szCs w:val="16"/>
          <w:highlight w:val="white"/>
          <w:lang w:eastAsia="da-DK"/>
        </w:rPr>
        <w:t xml:space="preserve"> </w:t>
      </w:r>
      <w:proofErr w:type="gramStart"/>
      <w:r w:rsidRPr="00307F85">
        <w:rPr>
          <w:rFonts w:ascii="Courier New" w:hAnsi="Courier New" w:cs="Courier New"/>
          <w:color w:val="FF0000"/>
          <w:kern w:val="0"/>
          <w:sz w:val="16"/>
          <w:szCs w:val="16"/>
          <w:highlight w:val="white"/>
          <w:lang w:eastAsia="da-DK"/>
        </w:rPr>
        <w:t>xmlns:codeNS</w:t>
      </w:r>
      <w:proofErr w:type="gramEnd"/>
      <w:r w:rsidRPr="00307F85">
        <w:rPr>
          <w:rFonts w:ascii="Courier New" w:hAnsi="Courier New" w:cs="Courier New"/>
          <w:color w:val="000000"/>
          <w:kern w:val="0"/>
          <w:sz w:val="16"/>
          <w:szCs w:val="16"/>
          <w:highlight w:val="white"/>
          <w:lang w:eastAsia="da-DK"/>
        </w:rPr>
        <w:t>=</w:t>
      </w:r>
      <w:r w:rsidRPr="00307F85">
        <w:rPr>
          <w:rFonts w:ascii="Courier New" w:hAnsi="Courier New" w:cs="Courier New"/>
          <w:b/>
          <w:bCs/>
          <w:color w:val="8000FF"/>
          <w:kern w:val="0"/>
          <w:sz w:val="16"/>
          <w:szCs w:val="16"/>
          <w:highlight w:val="white"/>
          <w:lang w:eastAsia="da-DK"/>
        </w:rPr>
        <w:t>"http://schemas.xmlsoap.org/soap/envelope/"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>codeNS:Client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&lt;/faultcode&gt;</w:t>
      </w:r>
    </w:p>
    <w:p w14:paraId="668ED766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       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</w:t>
      </w:r>
      <w:proofErr w:type="spell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faultstring</w:t>
      </w:r>
      <w:proofErr w:type="spell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Only </w:t>
      </w:r>
      <w:proofErr w:type="spellStart"/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>defType</w:t>
      </w:r>
      <w:proofErr w:type="spellEnd"/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allowed is </w:t>
      </w:r>
      <w:proofErr w:type="spellStart"/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>edismax</w:t>
      </w:r>
      <w:proofErr w:type="spell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&lt;/</w:t>
      </w:r>
      <w:proofErr w:type="spell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faultstring</w:t>
      </w:r>
      <w:proofErr w:type="spell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</w:p>
    <w:p w14:paraId="10EA61A3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    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&lt;/</w:t>
      </w:r>
      <w:proofErr w:type="spellStart"/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env:Fault</w:t>
      </w:r>
      <w:proofErr w:type="spellEnd"/>
      <w:proofErr w:type="gram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</w:p>
    <w:p w14:paraId="0AB06E2E" w14:textId="77777777" w:rsidR="00307F85" w:rsidRP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</w:pPr>
      <w:r w:rsidRPr="00307F85">
        <w:rPr>
          <w:rFonts w:ascii="Courier New" w:hAnsi="Courier New" w:cs="Courier New"/>
          <w:b/>
          <w:bCs/>
          <w:color w:val="000000"/>
          <w:kern w:val="0"/>
          <w:sz w:val="16"/>
          <w:szCs w:val="16"/>
          <w:highlight w:val="white"/>
          <w:lang w:eastAsia="da-DK"/>
        </w:rPr>
        <w:t xml:space="preserve">   </w:t>
      </w: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&lt;/</w:t>
      </w:r>
      <w:proofErr w:type="spellStart"/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env:Body</w:t>
      </w:r>
      <w:proofErr w:type="spellEnd"/>
      <w:proofErr w:type="gram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</w:p>
    <w:p w14:paraId="2D7F8486" w14:textId="77777777" w:rsidR="00307F85" w:rsidRDefault="00307F85" w:rsidP="00307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  <w:lang w:eastAsia="da-DK"/>
        </w:rPr>
      </w:pPr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&lt;/</w:t>
      </w:r>
      <w:proofErr w:type="spellStart"/>
      <w:proofErr w:type="gramStart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env:Envelope</w:t>
      </w:r>
      <w:proofErr w:type="spellEnd"/>
      <w:proofErr w:type="gramEnd"/>
      <w:r w:rsidRPr="00307F85">
        <w:rPr>
          <w:rFonts w:ascii="Courier New" w:hAnsi="Courier New" w:cs="Courier New"/>
          <w:color w:val="0000FF"/>
          <w:kern w:val="0"/>
          <w:sz w:val="16"/>
          <w:szCs w:val="16"/>
          <w:highlight w:val="white"/>
          <w:lang w:eastAsia="da-DK"/>
        </w:rPr>
        <w:t>&gt;</w:t>
      </w:r>
    </w:p>
    <w:p w14:paraId="489A68E9" w14:textId="77777777" w:rsidR="00307F85" w:rsidRDefault="00307F85" w:rsidP="00AA474E">
      <w:pPr>
        <w:pStyle w:val="Brdtekst"/>
      </w:pPr>
    </w:p>
    <w:p w14:paraId="02047799" w14:textId="68605FD0" w:rsidR="00534472" w:rsidRDefault="00534472" w:rsidP="00534472">
      <w:pPr>
        <w:pStyle w:val="Overskrift2"/>
      </w:pPr>
      <w:bookmarkStart w:id="71" w:name="_Toc454451692"/>
      <w:r>
        <w:t xml:space="preserve">List of </w:t>
      </w:r>
      <w:proofErr w:type="spellStart"/>
      <w:r>
        <w:t>faultstrings</w:t>
      </w:r>
      <w:bookmarkEnd w:id="71"/>
      <w:proofErr w:type="spellEnd"/>
    </w:p>
    <w:p w14:paraId="615F4CA4" w14:textId="200C25E5" w:rsidR="00664FE4" w:rsidRPr="00664FE4" w:rsidRDefault="00664FE4" w:rsidP="00664FE4">
      <w:pPr>
        <w:pStyle w:val="Overskrift3"/>
      </w:pPr>
      <w:bookmarkStart w:id="72" w:name="_Toc454451693"/>
      <w:r>
        <w:t xml:space="preserve">Fixed </w:t>
      </w:r>
      <w:proofErr w:type="spellStart"/>
      <w:r>
        <w:t>faultstrings</w:t>
      </w:r>
      <w:bookmarkEnd w:id="72"/>
      <w:proofErr w:type="spellEnd"/>
    </w:p>
    <w:p w14:paraId="741518AB" w14:textId="7DC7B515" w:rsidR="00534472" w:rsidRDefault="00534472" w:rsidP="00534472">
      <w:pPr>
        <w:pStyle w:val="Brdtekst"/>
      </w:pPr>
      <w:r>
        <w:t xml:space="preserve">The following </w:t>
      </w:r>
      <w:proofErr w:type="spellStart"/>
      <w:r>
        <w:t>faultstrings</w:t>
      </w:r>
      <w:proofErr w:type="spellEnd"/>
      <w:r>
        <w:t xml:space="preserve"> can be returned by the service</w:t>
      </w:r>
      <w:r w:rsidR="006C699F">
        <w:t>: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2121"/>
      </w:tblGrid>
      <w:tr w:rsidR="00E4237D" w:rsidRPr="00E4237D" w14:paraId="0749C9A9" w14:textId="77777777" w:rsidTr="00DA6EEB">
        <w:tc>
          <w:tcPr>
            <w:tcW w:w="1413" w:type="dxa"/>
          </w:tcPr>
          <w:p w14:paraId="4AF033A7" w14:textId="34CA104B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Faultcode</w:t>
            </w:r>
            <w:proofErr w:type="spellEnd"/>
          </w:p>
        </w:tc>
        <w:tc>
          <w:tcPr>
            <w:tcW w:w="3260" w:type="dxa"/>
          </w:tcPr>
          <w:p w14:paraId="7BFA5B5E" w14:textId="46DFD40E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Faultstring</w:t>
            </w:r>
            <w:proofErr w:type="spellEnd"/>
          </w:p>
        </w:tc>
        <w:tc>
          <w:tcPr>
            <w:tcW w:w="2121" w:type="dxa"/>
          </w:tcPr>
          <w:p w14:paraId="4E900CD9" w14:textId="5A1059BE" w:rsidR="00E4237D" w:rsidRPr="00E4237D" w:rsidRDefault="00E4237D" w:rsidP="00695B27">
            <w:pPr>
              <w:pStyle w:val="Brdtekst"/>
              <w:rPr>
                <w:rFonts w:cs="Courier New"/>
                <w:sz w:val="18"/>
                <w:szCs w:val="18"/>
              </w:rPr>
            </w:pPr>
            <w:r w:rsidRPr="00E4237D">
              <w:rPr>
                <w:rFonts w:cs="Courier New"/>
                <w:sz w:val="18"/>
                <w:szCs w:val="18"/>
              </w:rPr>
              <w:t>Meaning</w:t>
            </w:r>
          </w:p>
        </w:tc>
      </w:tr>
      <w:tr w:rsidR="00E4237D" w:rsidRPr="00E4237D" w14:paraId="04331E49" w14:textId="12226195" w:rsidTr="00DA6EEB">
        <w:tc>
          <w:tcPr>
            <w:tcW w:w="1413" w:type="dxa"/>
            <w:vMerge w:val="restart"/>
          </w:tcPr>
          <w:p w14:paraId="56BA5738" w14:textId="13D6E984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Client</w:t>
            </w:r>
          </w:p>
        </w:tc>
        <w:tc>
          <w:tcPr>
            <w:tcW w:w="3260" w:type="dxa"/>
          </w:tcPr>
          <w:p w14:paraId="424FA328" w14:textId="3148F3B6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It is not allowed to search on 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distrikt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, without 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kommunecvr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 (q=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distrikt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>:"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someValue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" AND 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kommunecvr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>:"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someCvr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2121" w:type="dxa"/>
          </w:tcPr>
          <w:p w14:paraId="4C063924" w14:textId="51663C18" w:rsidR="00E4237D" w:rsidRPr="00DE46DB" w:rsidRDefault="00DE46DB" w:rsidP="002670D5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The field </w:t>
            </w:r>
            <w:proofErr w:type="spellStart"/>
            <w:r>
              <w:rPr>
                <w:rFonts w:cs="Courier New"/>
                <w:sz w:val="16"/>
                <w:szCs w:val="16"/>
              </w:rPr>
              <w:t>distrikt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was used without being </w:t>
            </w:r>
            <w:r w:rsidR="002670D5">
              <w:rPr>
                <w:rFonts w:cs="Courier New"/>
                <w:sz w:val="16"/>
                <w:szCs w:val="16"/>
              </w:rPr>
              <w:t>combined with</w:t>
            </w:r>
            <w:r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ourier New"/>
                <w:sz w:val="16"/>
                <w:szCs w:val="16"/>
              </w:rPr>
              <w:t>kommunecvr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in the q parameter.</w:t>
            </w:r>
          </w:p>
        </w:tc>
      </w:tr>
      <w:tr w:rsidR="00E4237D" w:rsidRPr="00E4237D" w14:paraId="5FE211B4" w14:textId="25CAF3C5" w:rsidTr="00DA6EEB">
        <w:tc>
          <w:tcPr>
            <w:tcW w:w="1413" w:type="dxa"/>
            <w:vMerge/>
          </w:tcPr>
          <w:p w14:paraId="303A6733" w14:textId="7777777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60" w:type="dxa"/>
          </w:tcPr>
          <w:p w14:paraId="381D8773" w14:textId="45B0F1D6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distrikt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 not allowed in 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qf</w:t>
            </w:r>
            <w:proofErr w:type="spellEnd"/>
          </w:p>
        </w:tc>
        <w:tc>
          <w:tcPr>
            <w:tcW w:w="2121" w:type="dxa"/>
          </w:tcPr>
          <w:p w14:paraId="75F6904C" w14:textId="20FEB36F" w:rsidR="00E4237D" w:rsidRPr="00DE46DB" w:rsidRDefault="00DE46DB" w:rsidP="00695B27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The field </w:t>
            </w:r>
            <w:proofErr w:type="spellStart"/>
            <w:r>
              <w:rPr>
                <w:rFonts w:cs="Courier New"/>
                <w:sz w:val="16"/>
                <w:szCs w:val="16"/>
              </w:rPr>
              <w:t>distrikt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was used in the </w:t>
            </w:r>
            <w:proofErr w:type="spellStart"/>
            <w:r>
              <w:rPr>
                <w:rFonts w:cs="Courier New"/>
                <w:sz w:val="16"/>
                <w:szCs w:val="16"/>
              </w:rPr>
              <w:t>qf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parameter.</w:t>
            </w:r>
          </w:p>
        </w:tc>
      </w:tr>
      <w:tr w:rsidR="00E4237D" w:rsidRPr="00E4237D" w14:paraId="439A7EB0" w14:textId="0F0ABB9C" w:rsidTr="00DA6EEB">
        <w:tc>
          <w:tcPr>
            <w:tcW w:w="1413" w:type="dxa"/>
            <w:vMerge/>
          </w:tcPr>
          <w:p w14:paraId="4F1E443A" w14:textId="7777777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60" w:type="dxa"/>
          </w:tcPr>
          <w:p w14:paraId="7ECE18CD" w14:textId="4B95DBCE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distrikt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 not allowed in 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fq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 without immediately followed by 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kommunecvr</w:t>
            </w:r>
            <w:proofErr w:type="spellEnd"/>
          </w:p>
        </w:tc>
        <w:tc>
          <w:tcPr>
            <w:tcW w:w="2121" w:type="dxa"/>
          </w:tcPr>
          <w:p w14:paraId="29CBF6DC" w14:textId="27F37D2F" w:rsidR="00E4237D" w:rsidRPr="00DE46DB" w:rsidRDefault="00DE46DB" w:rsidP="00695B27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The field </w:t>
            </w:r>
            <w:proofErr w:type="spellStart"/>
            <w:r>
              <w:rPr>
                <w:rFonts w:cs="Courier New"/>
                <w:sz w:val="16"/>
                <w:szCs w:val="16"/>
              </w:rPr>
              <w:t>distrikt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was used without being followed by </w:t>
            </w:r>
            <w:proofErr w:type="spellStart"/>
            <w:r>
              <w:rPr>
                <w:rFonts w:cs="Courier New"/>
                <w:sz w:val="16"/>
                <w:szCs w:val="16"/>
              </w:rPr>
              <w:t>kommunecvr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in the </w:t>
            </w:r>
            <w:proofErr w:type="spellStart"/>
            <w:r>
              <w:rPr>
                <w:rFonts w:cs="Courier New"/>
                <w:sz w:val="16"/>
                <w:szCs w:val="16"/>
              </w:rPr>
              <w:t>fq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parameter.</w:t>
            </w:r>
          </w:p>
        </w:tc>
      </w:tr>
      <w:tr w:rsidR="00E4237D" w:rsidRPr="00E4237D" w14:paraId="6ECED700" w14:textId="10CA2FB0" w:rsidTr="00DA6EEB">
        <w:tc>
          <w:tcPr>
            <w:tcW w:w="1413" w:type="dxa"/>
            <w:vMerge/>
          </w:tcPr>
          <w:p w14:paraId="59F185BC" w14:textId="7777777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60" w:type="dxa"/>
          </w:tcPr>
          <w:p w14:paraId="18FAF67D" w14:textId="572C4F78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id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 is not allowed as search parameter</w:t>
            </w:r>
          </w:p>
        </w:tc>
        <w:tc>
          <w:tcPr>
            <w:tcW w:w="2121" w:type="dxa"/>
          </w:tcPr>
          <w:p w14:paraId="37943DA4" w14:textId="66366D95" w:rsidR="00E4237D" w:rsidRPr="00DE46DB" w:rsidRDefault="00DE46DB" w:rsidP="00695B27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The field id was used in the q parameter.</w:t>
            </w:r>
          </w:p>
        </w:tc>
      </w:tr>
      <w:tr w:rsidR="00E4237D" w:rsidRPr="00E4237D" w14:paraId="76F5D96A" w14:textId="4D0D9A17" w:rsidTr="00DA6EEB">
        <w:tc>
          <w:tcPr>
            <w:tcW w:w="1413" w:type="dxa"/>
            <w:vMerge/>
          </w:tcPr>
          <w:p w14:paraId="3A1CBAF7" w14:textId="7777777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60" w:type="dxa"/>
          </w:tcPr>
          <w:p w14:paraId="101B00AE" w14:textId="21A460A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id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 is not allowed as 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qf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 parameter</w:t>
            </w:r>
          </w:p>
        </w:tc>
        <w:tc>
          <w:tcPr>
            <w:tcW w:w="2121" w:type="dxa"/>
          </w:tcPr>
          <w:p w14:paraId="1DDD3235" w14:textId="76E8FFB7" w:rsidR="00E4237D" w:rsidRPr="00DE46DB" w:rsidRDefault="00DE46DB" w:rsidP="00695B27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The field id was used in the </w:t>
            </w:r>
            <w:proofErr w:type="spellStart"/>
            <w:r>
              <w:rPr>
                <w:rFonts w:cs="Courier New"/>
                <w:sz w:val="16"/>
                <w:szCs w:val="16"/>
              </w:rPr>
              <w:t>qf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parameter.</w:t>
            </w:r>
          </w:p>
        </w:tc>
      </w:tr>
      <w:tr w:rsidR="00E4237D" w:rsidRPr="00E4237D" w14:paraId="0E90E5BB" w14:textId="49DBEA87" w:rsidTr="00DA6EEB">
        <w:tc>
          <w:tcPr>
            <w:tcW w:w="1413" w:type="dxa"/>
            <w:vMerge/>
          </w:tcPr>
          <w:p w14:paraId="7B2B1108" w14:textId="7777777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60" w:type="dxa"/>
          </w:tcPr>
          <w:p w14:paraId="50A2BF47" w14:textId="7B3D567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id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 is not allowed as 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fq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 parameter</w:t>
            </w:r>
          </w:p>
        </w:tc>
        <w:tc>
          <w:tcPr>
            <w:tcW w:w="2121" w:type="dxa"/>
          </w:tcPr>
          <w:p w14:paraId="14C11DA1" w14:textId="1731CB04" w:rsidR="00E4237D" w:rsidRPr="00DE46DB" w:rsidRDefault="00DE46DB" w:rsidP="00695B27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The field id was used in the </w:t>
            </w:r>
            <w:proofErr w:type="spellStart"/>
            <w:r>
              <w:rPr>
                <w:rFonts w:cs="Courier New"/>
                <w:sz w:val="16"/>
                <w:szCs w:val="16"/>
              </w:rPr>
              <w:t>fq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parameter.</w:t>
            </w:r>
          </w:p>
        </w:tc>
      </w:tr>
      <w:tr w:rsidR="00E4237D" w:rsidRPr="00E4237D" w14:paraId="48FEA6A2" w14:textId="4F9A6222" w:rsidTr="00DA6EEB">
        <w:tc>
          <w:tcPr>
            <w:tcW w:w="1413" w:type="dxa"/>
            <w:vMerge/>
          </w:tcPr>
          <w:p w14:paraId="3A066579" w14:textId="7777777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60" w:type="dxa"/>
          </w:tcPr>
          <w:p w14:paraId="67C9EFBA" w14:textId="3E395F36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Only 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defType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 allowed is 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edismax</w:t>
            </w:r>
            <w:proofErr w:type="spellEnd"/>
          </w:p>
        </w:tc>
        <w:tc>
          <w:tcPr>
            <w:tcW w:w="2121" w:type="dxa"/>
          </w:tcPr>
          <w:p w14:paraId="70B3987A" w14:textId="6C461BBD" w:rsidR="00E4237D" w:rsidRPr="00DE46DB" w:rsidRDefault="00DE46DB" w:rsidP="00695B27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A value different from </w:t>
            </w:r>
            <w:proofErr w:type="spellStart"/>
            <w:r>
              <w:rPr>
                <w:rFonts w:cs="Courier New"/>
                <w:sz w:val="16"/>
                <w:szCs w:val="16"/>
              </w:rPr>
              <w:t>edismax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was used in the </w:t>
            </w:r>
            <w:proofErr w:type="spellStart"/>
            <w:r>
              <w:rPr>
                <w:rFonts w:cs="Courier New"/>
                <w:sz w:val="16"/>
                <w:szCs w:val="16"/>
              </w:rPr>
              <w:t>defType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parameter.</w:t>
            </w:r>
          </w:p>
        </w:tc>
      </w:tr>
      <w:tr w:rsidR="00E4237D" w:rsidRPr="00E4237D" w14:paraId="26F6160D" w14:textId="34ED7044" w:rsidTr="00DA6EEB">
        <w:tc>
          <w:tcPr>
            <w:tcW w:w="1413" w:type="dxa"/>
            <w:vMerge/>
          </w:tcPr>
          <w:p w14:paraId="2E28A39B" w14:textId="7777777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60" w:type="dxa"/>
          </w:tcPr>
          <w:p w14:paraId="6C4B7C8D" w14:textId="226F980B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timeAllowed</w:t>
            </w:r>
            <w:proofErr w:type="spellEnd"/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 too high (max 1800)</w:t>
            </w:r>
          </w:p>
        </w:tc>
        <w:tc>
          <w:tcPr>
            <w:tcW w:w="2121" w:type="dxa"/>
          </w:tcPr>
          <w:p w14:paraId="13F8A291" w14:textId="58A2FFD8" w:rsidR="00E4237D" w:rsidRPr="00DE46DB" w:rsidRDefault="00DE46DB" w:rsidP="00695B27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A value &gt; 1800 was used in the </w:t>
            </w:r>
            <w:proofErr w:type="spellStart"/>
            <w:r>
              <w:rPr>
                <w:rFonts w:cs="Courier New"/>
                <w:sz w:val="16"/>
                <w:szCs w:val="16"/>
              </w:rPr>
              <w:t>timeAllowed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parameter.</w:t>
            </w:r>
          </w:p>
        </w:tc>
      </w:tr>
      <w:tr w:rsidR="006D5F12" w:rsidRPr="00E4237D" w14:paraId="7E799486" w14:textId="77777777" w:rsidTr="00DA6EEB">
        <w:tc>
          <w:tcPr>
            <w:tcW w:w="1413" w:type="dxa"/>
            <w:vMerge/>
          </w:tcPr>
          <w:p w14:paraId="0336407C" w14:textId="77777777" w:rsidR="006D5F12" w:rsidRPr="00E4237D" w:rsidRDefault="006D5F12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60" w:type="dxa"/>
          </w:tcPr>
          <w:p w14:paraId="53548D04" w14:textId="17153947" w:rsidR="006D5F12" w:rsidRPr="00E4237D" w:rsidRDefault="006D5F12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D5F12">
              <w:rPr>
                <w:rFonts w:ascii="Courier New" w:hAnsi="Courier New" w:cs="Courier New"/>
                <w:sz w:val="16"/>
                <w:szCs w:val="16"/>
              </w:rPr>
              <w:t>timeAllowed</w:t>
            </w:r>
            <w:proofErr w:type="spellEnd"/>
            <w:r w:rsidRPr="006D5F12">
              <w:rPr>
                <w:rFonts w:ascii="Courier New" w:hAnsi="Courier New" w:cs="Courier New"/>
                <w:sz w:val="16"/>
                <w:szCs w:val="16"/>
              </w:rPr>
              <w:t xml:space="preserve"> too low (min 1)</w:t>
            </w:r>
          </w:p>
        </w:tc>
        <w:tc>
          <w:tcPr>
            <w:tcW w:w="2121" w:type="dxa"/>
          </w:tcPr>
          <w:p w14:paraId="6DB2C698" w14:textId="39186B36" w:rsidR="006D5F12" w:rsidRDefault="006D5F12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A value &lt; 1 was used in the </w:t>
            </w:r>
            <w:proofErr w:type="spellStart"/>
            <w:r>
              <w:rPr>
                <w:rFonts w:cs="Courier New"/>
                <w:sz w:val="16"/>
                <w:szCs w:val="16"/>
              </w:rPr>
              <w:t>timeAllowed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parameter.</w:t>
            </w:r>
          </w:p>
        </w:tc>
      </w:tr>
      <w:tr w:rsidR="00E4237D" w:rsidRPr="00E4237D" w14:paraId="4C2C8270" w14:textId="4481618D" w:rsidTr="00DA6EEB">
        <w:tc>
          <w:tcPr>
            <w:tcW w:w="1413" w:type="dxa"/>
            <w:vMerge/>
          </w:tcPr>
          <w:p w14:paraId="2BEC336B" w14:textId="7777777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60" w:type="dxa"/>
          </w:tcPr>
          <w:p w14:paraId="49B8A8B2" w14:textId="68194154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 w:rsidRPr="00E4237D">
              <w:rPr>
                <w:rFonts w:ascii="Courier New" w:hAnsi="Courier New" w:cs="Courier New"/>
                <w:sz w:val="16"/>
                <w:szCs w:val="16"/>
              </w:rPr>
              <w:t>start too high (max 5000)</w:t>
            </w:r>
          </w:p>
        </w:tc>
        <w:tc>
          <w:tcPr>
            <w:tcW w:w="2121" w:type="dxa"/>
          </w:tcPr>
          <w:p w14:paraId="32884600" w14:textId="154506D4" w:rsidR="00E4237D" w:rsidRPr="00DE46DB" w:rsidRDefault="00DE46DB" w:rsidP="00DE46DB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 value &gt; 5000 was used in the start parameter.</w:t>
            </w:r>
          </w:p>
        </w:tc>
      </w:tr>
      <w:tr w:rsidR="00E4237D" w:rsidRPr="00E4237D" w14:paraId="06FC14C4" w14:textId="30F2376E" w:rsidTr="00DA6EEB">
        <w:tc>
          <w:tcPr>
            <w:tcW w:w="1413" w:type="dxa"/>
            <w:vMerge/>
          </w:tcPr>
          <w:p w14:paraId="29A658C8" w14:textId="7777777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60" w:type="dxa"/>
          </w:tcPr>
          <w:p w14:paraId="6294F15B" w14:textId="1F7D6C09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 w:rsidRPr="00E4237D">
              <w:rPr>
                <w:rFonts w:ascii="Courier New" w:hAnsi="Courier New" w:cs="Courier New"/>
                <w:sz w:val="16"/>
                <w:szCs w:val="16"/>
              </w:rPr>
              <w:t>rows too high (max 250)</w:t>
            </w:r>
          </w:p>
        </w:tc>
        <w:tc>
          <w:tcPr>
            <w:tcW w:w="2121" w:type="dxa"/>
          </w:tcPr>
          <w:p w14:paraId="57455119" w14:textId="084B2B66" w:rsidR="00E4237D" w:rsidRPr="00DE46DB" w:rsidRDefault="00DE46DB" w:rsidP="00DE46DB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A value &gt; 250 was used in the </w:t>
            </w:r>
            <w:proofErr w:type="gramStart"/>
            <w:r>
              <w:rPr>
                <w:rFonts w:cs="Courier New"/>
                <w:sz w:val="16"/>
                <w:szCs w:val="16"/>
              </w:rPr>
              <w:t>rows</w:t>
            </w:r>
            <w:proofErr w:type="gramEnd"/>
            <w:r>
              <w:rPr>
                <w:rFonts w:cs="Courier New"/>
                <w:sz w:val="16"/>
                <w:szCs w:val="16"/>
              </w:rPr>
              <w:t xml:space="preserve"> parameter.</w:t>
            </w:r>
          </w:p>
        </w:tc>
      </w:tr>
      <w:tr w:rsidR="00E4237D" w:rsidRPr="00E4237D" w14:paraId="3B831A9B" w14:textId="194519A1" w:rsidTr="00DA6EEB">
        <w:tc>
          <w:tcPr>
            <w:tcW w:w="1413" w:type="dxa"/>
            <w:vMerge/>
          </w:tcPr>
          <w:p w14:paraId="7D763270" w14:textId="7777777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60" w:type="dxa"/>
          </w:tcPr>
          <w:p w14:paraId="0FB55B7A" w14:textId="6DA8BD61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Not allowed to set 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fl</w:t>
            </w:r>
            <w:proofErr w:type="spellEnd"/>
          </w:p>
        </w:tc>
        <w:tc>
          <w:tcPr>
            <w:tcW w:w="2121" w:type="dxa"/>
          </w:tcPr>
          <w:p w14:paraId="0AF4FE66" w14:textId="6991FF5E" w:rsidR="00E4237D" w:rsidRPr="00DE46DB" w:rsidRDefault="00DE46DB" w:rsidP="00DE46DB">
            <w:pPr>
              <w:pStyle w:val="Brdtekst"/>
              <w:rPr>
                <w:rFonts w:cs="Courier New"/>
                <w:sz w:val="16"/>
                <w:szCs w:val="16"/>
              </w:rPr>
            </w:pPr>
            <w:r w:rsidRPr="00DE46DB">
              <w:rPr>
                <w:rFonts w:cs="Courier New"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cs="Courier New"/>
                <w:sz w:val="16"/>
                <w:szCs w:val="16"/>
              </w:rPr>
              <w:t>fl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parameter was used in a query.</w:t>
            </w:r>
          </w:p>
        </w:tc>
      </w:tr>
      <w:tr w:rsidR="00E4237D" w:rsidRPr="00E4237D" w14:paraId="3CEDE9FA" w14:textId="73D0386A" w:rsidTr="00DA6EEB">
        <w:tc>
          <w:tcPr>
            <w:tcW w:w="1413" w:type="dxa"/>
            <w:vMerge/>
          </w:tcPr>
          <w:p w14:paraId="7231748A" w14:textId="7777777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60" w:type="dxa"/>
          </w:tcPr>
          <w:p w14:paraId="2FA08A7F" w14:textId="3A79EACC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 w:rsidRPr="00E4237D">
              <w:rPr>
                <w:rFonts w:ascii="Courier New" w:hAnsi="Courier New" w:cs="Courier New"/>
                <w:sz w:val="16"/>
                <w:szCs w:val="16"/>
              </w:rPr>
              <w:t xml:space="preserve">Not allowed to set </w:t>
            </w:r>
            <w:proofErr w:type="spellStart"/>
            <w:r w:rsidRPr="00E4237D">
              <w:rPr>
                <w:rFonts w:ascii="Courier New" w:hAnsi="Courier New" w:cs="Courier New"/>
                <w:sz w:val="16"/>
                <w:szCs w:val="16"/>
              </w:rPr>
              <w:t>wt</w:t>
            </w:r>
            <w:proofErr w:type="spellEnd"/>
          </w:p>
        </w:tc>
        <w:tc>
          <w:tcPr>
            <w:tcW w:w="2121" w:type="dxa"/>
          </w:tcPr>
          <w:p w14:paraId="16111E8A" w14:textId="6D5A29C1" w:rsidR="00E4237D" w:rsidRPr="00DE46DB" w:rsidRDefault="00DE46DB" w:rsidP="00DE46DB">
            <w:pPr>
              <w:pStyle w:val="Brdtekst"/>
              <w:rPr>
                <w:rFonts w:cs="Courier New"/>
                <w:sz w:val="16"/>
                <w:szCs w:val="16"/>
              </w:rPr>
            </w:pPr>
            <w:r w:rsidRPr="00DE46DB">
              <w:rPr>
                <w:rFonts w:cs="Courier New"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cs="Courier New"/>
                <w:sz w:val="16"/>
                <w:szCs w:val="16"/>
              </w:rPr>
              <w:t>wt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parameter was used in a query.</w:t>
            </w:r>
          </w:p>
        </w:tc>
      </w:tr>
      <w:tr w:rsidR="00E4237D" w:rsidRPr="00E4237D" w14:paraId="45B9B61A" w14:textId="29CD5A7E" w:rsidTr="00DA6EEB">
        <w:tc>
          <w:tcPr>
            <w:tcW w:w="1413" w:type="dxa"/>
            <w:vMerge/>
          </w:tcPr>
          <w:p w14:paraId="2C51AE32" w14:textId="77777777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60" w:type="dxa"/>
          </w:tcPr>
          <w:p w14:paraId="0E35EC5F" w14:textId="6E50C991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 w:rsidRPr="00E4237D">
              <w:rPr>
                <w:rFonts w:ascii="Courier New" w:hAnsi="Courier New" w:cs="Courier New"/>
                <w:sz w:val="16"/>
                <w:szCs w:val="16"/>
              </w:rPr>
              <w:t>Not allowed to set debug</w:t>
            </w:r>
          </w:p>
        </w:tc>
        <w:tc>
          <w:tcPr>
            <w:tcW w:w="2121" w:type="dxa"/>
          </w:tcPr>
          <w:p w14:paraId="46155CC1" w14:textId="68613BEB" w:rsidR="00E4237D" w:rsidRPr="00DE46DB" w:rsidRDefault="00DE46DB" w:rsidP="00695B27">
            <w:pPr>
              <w:pStyle w:val="Brdtekst"/>
              <w:rPr>
                <w:rFonts w:cs="Courier New"/>
                <w:sz w:val="16"/>
                <w:szCs w:val="16"/>
              </w:rPr>
            </w:pPr>
            <w:r w:rsidRPr="00DE46DB">
              <w:rPr>
                <w:rFonts w:cs="Courier New"/>
                <w:sz w:val="16"/>
                <w:szCs w:val="16"/>
              </w:rPr>
              <w:t>The de</w:t>
            </w:r>
            <w:r>
              <w:rPr>
                <w:rFonts w:cs="Courier New"/>
                <w:sz w:val="16"/>
                <w:szCs w:val="16"/>
              </w:rPr>
              <w:t>bug parameter was used in a query.</w:t>
            </w:r>
          </w:p>
        </w:tc>
      </w:tr>
      <w:tr w:rsidR="00E4237D" w14:paraId="127B36C3" w14:textId="3C942ECE" w:rsidTr="00DA6EEB">
        <w:tc>
          <w:tcPr>
            <w:tcW w:w="1413" w:type="dxa"/>
          </w:tcPr>
          <w:p w14:paraId="61A59335" w14:textId="36C92AEB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Server</w:t>
            </w:r>
          </w:p>
        </w:tc>
        <w:tc>
          <w:tcPr>
            <w:tcW w:w="3260" w:type="dxa"/>
          </w:tcPr>
          <w:p w14:paraId="008BE921" w14:textId="54948B01" w:rsidR="00E4237D" w:rsidRPr="00E4237D" w:rsidRDefault="00E4237D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 w:rsidRPr="00E4237D">
              <w:rPr>
                <w:rFonts w:ascii="Courier New" w:hAnsi="Courier New" w:cs="Courier New"/>
                <w:sz w:val="16"/>
                <w:szCs w:val="16"/>
              </w:rPr>
              <w:t>Unexpected Error</w:t>
            </w:r>
          </w:p>
        </w:tc>
        <w:tc>
          <w:tcPr>
            <w:tcW w:w="2121" w:type="dxa"/>
          </w:tcPr>
          <w:p w14:paraId="1BD474BF" w14:textId="693A43C9" w:rsidR="00E4237D" w:rsidRPr="00DE46DB" w:rsidRDefault="002670D5" w:rsidP="00695B27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The server </w:t>
            </w:r>
            <w:proofErr w:type="spellStart"/>
            <w:r>
              <w:rPr>
                <w:rFonts w:cs="Courier New"/>
                <w:sz w:val="16"/>
                <w:szCs w:val="16"/>
              </w:rPr>
              <w:t>can not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ourier New"/>
                <w:sz w:val="16"/>
                <w:szCs w:val="16"/>
              </w:rPr>
              <w:t>fullful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the service request </w:t>
            </w:r>
            <w:proofErr w:type="gramStart"/>
            <w:r>
              <w:rPr>
                <w:rFonts w:cs="Courier New"/>
                <w:sz w:val="16"/>
                <w:szCs w:val="16"/>
              </w:rPr>
              <w:t>at the moment</w:t>
            </w:r>
            <w:proofErr w:type="gramEnd"/>
            <w:r>
              <w:rPr>
                <w:rFonts w:cs="Courier New"/>
                <w:sz w:val="16"/>
                <w:szCs w:val="16"/>
              </w:rPr>
              <w:t>.</w:t>
            </w:r>
          </w:p>
        </w:tc>
      </w:tr>
      <w:tr w:rsidR="002670D5" w14:paraId="1171469E" w14:textId="77777777" w:rsidTr="00DA6EEB">
        <w:tc>
          <w:tcPr>
            <w:tcW w:w="1413" w:type="dxa"/>
          </w:tcPr>
          <w:p w14:paraId="793CC4B9" w14:textId="1887034F" w:rsidR="002670D5" w:rsidRDefault="002670D5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670D5">
              <w:rPr>
                <w:rFonts w:ascii="Courier New" w:hAnsi="Courier New" w:cs="Courier New"/>
                <w:sz w:val="16"/>
                <w:szCs w:val="16"/>
              </w:rPr>
              <w:t>InvalidTokenServiceToken</w:t>
            </w:r>
            <w:proofErr w:type="spellEnd"/>
          </w:p>
        </w:tc>
        <w:tc>
          <w:tcPr>
            <w:tcW w:w="3260" w:type="dxa"/>
          </w:tcPr>
          <w:p w14:paraId="2B53DEBA" w14:textId="5FC37A5E" w:rsidR="002670D5" w:rsidRPr="00E4237D" w:rsidRDefault="002670D5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 w:rsidRPr="002670D5">
              <w:rPr>
                <w:rFonts w:ascii="Courier New" w:hAnsi="Courier New" w:cs="Courier New"/>
                <w:sz w:val="16"/>
                <w:szCs w:val="16"/>
              </w:rPr>
              <w:t>Secure Token is not valid: XXX</w:t>
            </w:r>
          </w:p>
        </w:tc>
        <w:tc>
          <w:tcPr>
            <w:tcW w:w="2121" w:type="dxa"/>
          </w:tcPr>
          <w:p w14:paraId="4B94403D" w14:textId="39D2DAEF" w:rsidR="002670D5" w:rsidRPr="00DE46DB" w:rsidRDefault="00607B9E" w:rsidP="00695B27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The supplied token is not valid.</w:t>
            </w:r>
          </w:p>
        </w:tc>
      </w:tr>
      <w:tr w:rsidR="00DA6EEB" w14:paraId="274AE393" w14:textId="77777777" w:rsidTr="00DA6EEB">
        <w:tc>
          <w:tcPr>
            <w:tcW w:w="1413" w:type="dxa"/>
          </w:tcPr>
          <w:p w14:paraId="38F24E5B" w14:textId="1C6B372A" w:rsidR="00DA6EEB" w:rsidRPr="002670D5" w:rsidRDefault="00DA6EEB" w:rsidP="00DA6EEB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A6EEB">
              <w:rPr>
                <w:rFonts w:ascii="Courier New" w:hAnsi="Courier New" w:cs="Courier New"/>
                <w:sz w:val="16"/>
                <w:szCs w:val="16"/>
              </w:rPr>
              <w:t>TokenServiceCertificateRevoked</w:t>
            </w:r>
            <w:proofErr w:type="spellEnd"/>
          </w:p>
        </w:tc>
        <w:tc>
          <w:tcPr>
            <w:tcW w:w="3260" w:type="dxa"/>
          </w:tcPr>
          <w:p w14:paraId="42B4BB85" w14:textId="361F6DD4" w:rsidR="00DA6EEB" w:rsidRPr="002670D5" w:rsidRDefault="00DA6EEB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 w:rsidRPr="00DA6EEB">
              <w:rPr>
                <w:rFonts w:ascii="Courier New" w:hAnsi="Courier New" w:cs="Courier New"/>
                <w:sz w:val="16"/>
                <w:szCs w:val="16"/>
              </w:rPr>
              <w:t>The certificate of the Secure Token Service has been revoked!</w:t>
            </w:r>
          </w:p>
        </w:tc>
        <w:tc>
          <w:tcPr>
            <w:tcW w:w="2121" w:type="dxa"/>
          </w:tcPr>
          <w:p w14:paraId="2A8ABB94" w14:textId="0C099A6E" w:rsidR="00DA6EEB" w:rsidRPr="00DE46DB" w:rsidRDefault="00607B9E" w:rsidP="00695B27">
            <w:pPr>
              <w:pStyle w:val="Brdtekst"/>
              <w:rPr>
                <w:rFonts w:cs="Courier New"/>
                <w:sz w:val="16"/>
                <w:szCs w:val="16"/>
              </w:rPr>
            </w:pPr>
            <w:r w:rsidRPr="00607B9E">
              <w:rPr>
                <w:rFonts w:cs="Courier New"/>
                <w:sz w:val="16"/>
                <w:szCs w:val="16"/>
              </w:rPr>
              <w:t>The certificate of the Secure Token Service has been revoked!</w:t>
            </w:r>
          </w:p>
        </w:tc>
      </w:tr>
      <w:tr w:rsidR="000A28CA" w14:paraId="7CF0E1E5" w14:textId="77777777" w:rsidTr="00DA6EEB">
        <w:tc>
          <w:tcPr>
            <w:tcW w:w="1413" w:type="dxa"/>
          </w:tcPr>
          <w:p w14:paraId="3A5CB3F2" w14:textId="0E699153" w:rsidR="000A28CA" w:rsidRPr="00DA6EEB" w:rsidRDefault="000A28CA" w:rsidP="00DA6EEB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28CA">
              <w:rPr>
                <w:rFonts w:ascii="Courier New" w:hAnsi="Courier New" w:cs="Courier New"/>
                <w:sz w:val="16"/>
                <w:szCs w:val="16"/>
              </w:rPr>
              <w:t>MessageTooLarge</w:t>
            </w:r>
            <w:proofErr w:type="spellEnd"/>
          </w:p>
        </w:tc>
        <w:tc>
          <w:tcPr>
            <w:tcW w:w="3260" w:type="dxa"/>
          </w:tcPr>
          <w:p w14:paraId="11702B46" w14:textId="06BD94D8" w:rsidR="000A28CA" w:rsidRPr="00DA6EEB" w:rsidRDefault="000A28CA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 w:rsidRPr="000A28CA">
              <w:rPr>
                <w:rFonts w:ascii="Courier New" w:hAnsi="Courier New" w:cs="Courier New"/>
                <w:sz w:val="16"/>
                <w:szCs w:val="16"/>
              </w:rPr>
              <w:t>The request was larger than 10 mb and therefore rejected</w:t>
            </w:r>
          </w:p>
        </w:tc>
        <w:tc>
          <w:tcPr>
            <w:tcW w:w="2121" w:type="dxa"/>
          </w:tcPr>
          <w:p w14:paraId="1738E689" w14:textId="37EC280E" w:rsidR="000A28CA" w:rsidRPr="00DE46DB" w:rsidRDefault="00607B9E" w:rsidP="00695B27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The content length of the request was larger than 10 </w:t>
            </w:r>
            <w:proofErr w:type="spellStart"/>
            <w:r>
              <w:rPr>
                <w:rFonts w:cs="Courier New"/>
                <w:sz w:val="16"/>
                <w:szCs w:val="16"/>
              </w:rPr>
              <w:t>MiB</w:t>
            </w:r>
            <w:proofErr w:type="spellEnd"/>
            <w:r>
              <w:rPr>
                <w:rFonts w:cs="Courier New"/>
                <w:sz w:val="16"/>
                <w:szCs w:val="16"/>
              </w:rPr>
              <w:t>.</w:t>
            </w:r>
          </w:p>
        </w:tc>
      </w:tr>
      <w:tr w:rsidR="00607B9E" w14:paraId="1C80E5E5" w14:textId="77777777" w:rsidTr="00DA6EEB">
        <w:tc>
          <w:tcPr>
            <w:tcW w:w="1413" w:type="dxa"/>
          </w:tcPr>
          <w:p w14:paraId="18999E6B" w14:textId="180031D9" w:rsidR="00607B9E" w:rsidRPr="000A28CA" w:rsidRDefault="00607B9E" w:rsidP="00DA6EEB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ServiceSuspended</w:t>
            </w:r>
            <w:proofErr w:type="spellEnd"/>
          </w:p>
        </w:tc>
        <w:tc>
          <w:tcPr>
            <w:tcW w:w="3260" w:type="dxa"/>
          </w:tcPr>
          <w:p w14:paraId="585F3AEC" w14:textId="2435FB1C" w:rsidR="00607B9E" w:rsidRPr="000A28CA" w:rsidRDefault="00607B9E" w:rsidP="00695B27">
            <w:pPr>
              <w:pStyle w:val="Brdtekst"/>
              <w:rPr>
                <w:rFonts w:ascii="Courier New" w:hAnsi="Courier New" w:cs="Courier New"/>
                <w:sz w:val="16"/>
                <w:szCs w:val="16"/>
              </w:rPr>
            </w:pPr>
            <w:r w:rsidRPr="00607B9E">
              <w:rPr>
                <w:rFonts w:ascii="Courier New" w:hAnsi="Courier New" w:cs="Courier New"/>
                <w:sz w:val="16"/>
                <w:szCs w:val="16"/>
              </w:rPr>
              <w:t>Service with UUID XXX is suspended</w:t>
            </w:r>
          </w:p>
        </w:tc>
        <w:tc>
          <w:tcPr>
            <w:tcW w:w="2121" w:type="dxa"/>
          </w:tcPr>
          <w:p w14:paraId="58645795" w14:textId="79C975AD" w:rsidR="00607B9E" w:rsidRPr="00DE46DB" w:rsidRDefault="00607B9E" w:rsidP="00695B27">
            <w:pPr>
              <w:pStyle w:val="Brdtekst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The service has been suspended.</w:t>
            </w:r>
          </w:p>
        </w:tc>
      </w:tr>
    </w:tbl>
    <w:p w14:paraId="0E9B8C7E" w14:textId="3C5C770B" w:rsidR="00D740B2" w:rsidRDefault="00D740B2" w:rsidP="00534472">
      <w:pPr>
        <w:pStyle w:val="Brdtekst"/>
        <w:rPr>
          <w:rFonts w:ascii="Courier New" w:hAnsi="Courier New" w:cs="Courier New"/>
        </w:rPr>
      </w:pPr>
    </w:p>
    <w:p w14:paraId="18357390" w14:textId="77777777" w:rsidR="003665DC" w:rsidRDefault="003665DC" w:rsidP="00906D95">
      <w:pPr>
        <w:pStyle w:val="Brdtekst"/>
      </w:pPr>
    </w:p>
    <w:p w14:paraId="14356395" w14:textId="51113926" w:rsidR="003665DC" w:rsidRDefault="003665DC" w:rsidP="003665DC">
      <w:pPr>
        <w:pStyle w:val="Overskrift1"/>
      </w:pPr>
      <w:bookmarkStart w:id="73" w:name="_Toc454451694"/>
      <w:r>
        <w:t>Query examples</w:t>
      </w:r>
      <w:bookmarkEnd w:id="73"/>
    </w:p>
    <w:p w14:paraId="42CBFCCA" w14:textId="77777777" w:rsidR="003D1019" w:rsidRPr="00664FE4" w:rsidRDefault="003D1019" w:rsidP="003D1019">
      <w:pPr>
        <w:pStyle w:val="Brdtekst"/>
      </w:pPr>
    </w:p>
    <w:p w14:paraId="103FB9CB" w14:textId="45A11FB7" w:rsidR="003D1019" w:rsidRPr="00590CA9" w:rsidRDefault="003D1019" w:rsidP="003D1019">
      <w:pPr>
        <w:pStyle w:val="Overskrift2"/>
      </w:pPr>
      <w:bookmarkStart w:id="74" w:name="_Toc454451695"/>
      <w:r w:rsidRPr="00590CA9">
        <w:t>Wildcard query on a partial name</w:t>
      </w:r>
      <w:bookmarkEnd w:id="74"/>
    </w:p>
    <w:p w14:paraId="77C75AF6" w14:textId="77777777" w:rsidR="003D1019" w:rsidRPr="00590CA9" w:rsidRDefault="003D1019" w:rsidP="003D1019">
      <w:pPr>
        <w:pStyle w:val="Brdtekst"/>
      </w:pPr>
      <w:r w:rsidRPr="00590CA9">
        <w:t xml:space="preserve">q= </w:t>
      </w:r>
      <w:proofErr w:type="spellStart"/>
      <w:proofErr w:type="gramStart"/>
      <w:r w:rsidRPr="00590CA9">
        <w:t>fornavn:I</w:t>
      </w:r>
      <w:proofErr w:type="spellEnd"/>
      <w:proofErr w:type="gramEnd"/>
      <w:r w:rsidRPr="00590CA9">
        <w:t>*</w:t>
      </w:r>
    </w:p>
    <w:p w14:paraId="35F994BE" w14:textId="00EF9618" w:rsidR="003D1019" w:rsidRPr="003D1019" w:rsidRDefault="003D1019" w:rsidP="003D1019">
      <w:pPr>
        <w:pStyle w:val="Brdtekst"/>
      </w:pPr>
      <w:r w:rsidRPr="003D1019">
        <w:t>Finds (</w:t>
      </w:r>
      <w:r w:rsidR="00BB67E1">
        <w:t xml:space="preserve">for </w:t>
      </w:r>
      <w:r w:rsidRPr="003D1019">
        <w:t xml:space="preserve">example): Ivar, Ida and </w:t>
      </w:r>
      <w:proofErr w:type="spellStart"/>
      <w:r w:rsidRPr="003D1019">
        <w:t>Ingolf</w:t>
      </w:r>
      <w:proofErr w:type="spellEnd"/>
      <w:r w:rsidRPr="003D1019">
        <w:t>.</w:t>
      </w:r>
    </w:p>
    <w:p w14:paraId="0D7A08DF" w14:textId="09DDCEC0" w:rsidR="003A18CA" w:rsidRPr="003D1019" w:rsidRDefault="003D1019" w:rsidP="003D1019">
      <w:pPr>
        <w:pStyle w:val="Overskrift2"/>
      </w:pPr>
      <w:bookmarkStart w:id="75" w:name="_Toc454451696"/>
      <w:r w:rsidRPr="003D1019">
        <w:t>Query with</w:t>
      </w:r>
      <w:r w:rsidR="003A18CA" w:rsidRPr="003D1019">
        <w:t xml:space="preserve"> AND </w:t>
      </w:r>
      <w:proofErr w:type="spellStart"/>
      <w:r w:rsidRPr="003D1019">
        <w:t>and</w:t>
      </w:r>
      <w:proofErr w:type="spellEnd"/>
      <w:r w:rsidR="003A18CA" w:rsidRPr="003D1019">
        <w:t xml:space="preserve"> OR.</w:t>
      </w:r>
      <w:bookmarkEnd w:id="75"/>
    </w:p>
    <w:p w14:paraId="4C4EB27F" w14:textId="53CDB192" w:rsidR="003A18CA" w:rsidRDefault="009E5CC5" w:rsidP="00906D95">
      <w:pPr>
        <w:pStyle w:val="Brdtekst"/>
        <w:rPr>
          <w:lang w:val="da-DK"/>
        </w:rPr>
      </w:pPr>
      <w:r>
        <w:rPr>
          <w:lang w:val="da-DK"/>
        </w:rPr>
        <w:t>q</w:t>
      </w:r>
      <w:proofErr w:type="gramStart"/>
      <w:r>
        <w:rPr>
          <w:lang w:val="da-DK"/>
        </w:rPr>
        <w:t>=</w:t>
      </w:r>
      <w:r w:rsidRPr="009E5CC5">
        <w:rPr>
          <w:lang w:val="da-DK"/>
        </w:rPr>
        <w:t>(</w:t>
      </w:r>
      <w:proofErr w:type="spellStart"/>
      <w:proofErr w:type="gramEnd"/>
      <w:r w:rsidRPr="009E5CC5">
        <w:rPr>
          <w:lang w:val="da-DK"/>
        </w:rPr>
        <w:t>fornavn:</w:t>
      </w:r>
      <w:r w:rsidR="00BB67E1" w:rsidRPr="00BB67E1">
        <w:rPr>
          <w:lang w:val="da-DK"/>
        </w:rPr>
        <w:t>Alexandra</w:t>
      </w:r>
      <w:proofErr w:type="spellEnd"/>
      <w:r w:rsidR="00BB67E1">
        <w:rPr>
          <w:lang w:val="da-DK"/>
        </w:rPr>
        <w:t xml:space="preserve"> </w:t>
      </w:r>
      <w:r w:rsidRPr="009E5CC5">
        <w:rPr>
          <w:lang w:val="da-DK"/>
        </w:rPr>
        <w:t xml:space="preserve">OR </w:t>
      </w:r>
      <w:proofErr w:type="spellStart"/>
      <w:r w:rsidRPr="009E5CC5">
        <w:rPr>
          <w:lang w:val="da-DK"/>
        </w:rPr>
        <w:t>fornavn:</w:t>
      </w:r>
      <w:r w:rsidR="00BB67E1">
        <w:rPr>
          <w:lang w:val="da-DK"/>
        </w:rPr>
        <w:t>Henriette</w:t>
      </w:r>
      <w:proofErr w:type="spellEnd"/>
      <w:r w:rsidRPr="009E5CC5">
        <w:rPr>
          <w:lang w:val="da-DK"/>
        </w:rPr>
        <w:t xml:space="preserve">) AND </w:t>
      </w:r>
      <w:proofErr w:type="spellStart"/>
      <w:r w:rsidRPr="009E5CC5">
        <w:rPr>
          <w:lang w:val="da-DK"/>
        </w:rPr>
        <w:t>efternavn:</w:t>
      </w:r>
      <w:r w:rsidR="00BB67E1">
        <w:rPr>
          <w:lang w:val="da-DK"/>
        </w:rPr>
        <w:t>U</w:t>
      </w:r>
      <w:proofErr w:type="spellEnd"/>
      <w:r w:rsidRPr="009E5CC5">
        <w:rPr>
          <w:lang w:val="da-DK"/>
        </w:rPr>
        <w:t>*</w:t>
      </w:r>
    </w:p>
    <w:p w14:paraId="1B467AC3" w14:textId="72F01F59" w:rsidR="009E5CC5" w:rsidRPr="00BB67E1" w:rsidRDefault="009E5CC5" w:rsidP="00906D95">
      <w:pPr>
        <w:pStyle w:val="Brdtekst"/>
        <w:rPr>
          <w:lang w:val="da-DK"/>
        </w:rPr>
      </w:pPr>
      <w:r w:rsidRPr="00BB67E1">
        <w:rPr>
          <w:lang w:val="da-DK"/>
        </w:rPr>
        <w:t>Find</w:t>
      </w:r>
      <w:r w:rsidR="003D1019" w:rsidRPr="00BB67E1">
        <w:rPr>
          <w:lang w:val="da-DK"/>
        </w:rPr>
        <w:t>s</w:t>
      </w:r>
      <w:r w:rsidRPr="00BB67E1">
        <w:rPr>
          <w:lang w:val="da-DK"/>
        </w:rPr>
        <w:t xml:space="preserve"> A</w:t>
      </w:r>
      <w:r w:rsidR="00BB67E1" w:rsidRPr="00BB67E1">
        <w:rPr>
          <w:lang w:val="da-DK"/>
        </w:rPr>
        <w:t xml:space="preserve">lexandra </w:t>
      </w:r>
      <w:proofErr w:type="spellStart"/>
      <w:r w:rsidR="00BB67E1" w:rsidRPr="00BB67E1">
        <w:rPr>
          <w:lang w:val="da-DK"/>
        </w:rPr>
        <w:t>Urmani</w:t>
      </w:r>
      <w:proofErr w:type="spellEnd"/>
      <w:r w:rsidRPr="00BB67E1">
        <w:rPr>
          <w:lang w:val="da-DK"/>
        </w:rPr>
        <w:t xml:space="preserve"> </w:t>
      </w:r>
      <w:r w:rsidR="003D1019" w:rsidRPr="00BB67E1">
        <w:rPr>
          <w:lang w:val="da-DK"/>
        </w:rPr>
        <w:t>and</w:t>
      </w:r>
      <w:r w:rsidRPr="00BB67E1">
        <w:rPr>
          <w:lang w:val="da-DK"/>
        </w:rPr>
        <w:t xml:space="preserve"> </w:t>
      </w:r>
      <w:r w:rsidR="00BB67E1" w:rsidRPr="00BB67E1">
        <w:rPr>
          <w:lang w:val="da-DK"/>
        </w:rPr>
        <w:t>Henriette Udsen.</w:t>
      </w:r>
    </w:p>
    <w:p w14:paraId="0FFEDEC7" w14:textId="3879C228" w:rsidR="003A18CA" w:rsidRPr="00581130" w:rsidRDefault="00581130" w:rsidP="00581130">
      <w:pPr>
        <w:pStyle w:val="Overskrift2"/>
      </w:pPr>
      <w:bookmarkStart w:id="76" w:name="_Toc454451697"/>
      <w:r w:rsidRPr="00581130">
        <w:t>Query for an interval of</w:t>
      </w:r>
      <w:r w:rsidR="003A18CA" w:rsidRPr="00581130">
        <w:t xml:space="preserve"> </w:t>
      </w:r>
      <w:proofErr w:type="spellStart"/>
      <w:r w:rsidR="003A18CA" w:rsidRPr="00581130">
        <w:t>husnummer</w:t>
      </w:r>
      <w:bookmarkEnd w:id="76"/>
      <w:proofErr w:type="spellEnd"/>
    </w:p>
    <w:p w14:paraId="6BE090A4" w14:textId="2564A9B1" w:rsidR="003A18CA" w:rsidRDefault="003A18CA" w:rsidP="00906D95">
      <w:pPr>
        <w:pStyle w:val="Brdtekst"/>
      </w:pPr>
      <w:r w:rsidRPr="003A18CA">
        <w:t>q=</w:t>
      </w:r>
      <w:proofErr w:type="spellStart"/>
      <w:proofErr w:type="gramStart"/>
      <w:r w:rsidR="00362129" w:rsidRPr="00362129">
        <w:t>husnummer</w:t>
      </w:r>
      <w:proofErr w:type="spellEnd"/>
      <w:r w:rsidR="00362129" w:rsidRPr="00362129">
        <w:t>:[</w:t>
      </w:r>
      <w:proofErr w:type="gramEnd"/>
      <w:r w:rsidR="00362129" w:rsidRPr="00362129">
        <w:t>004 TO 012]</w:t>
      </w:r>
    </w:p>
    <w:p w14:paraId="73F105E5" w14:textId="3F15031C" w:rsidR="00DA361B" w:rsidRDefault="00DA361B" w:rsidP="00DA361B">
      <w:pPr>
        <w:pStyle w:val="Overskrift2"/>
      </w:pPr>
      <w:bookmarkStart w:id="77" w:name="_Toc454451698"/>
      <w:r>
        <w:t>Query</w:t>
      </w:r>
      <w:r w:rsidR="00F17587">
        <w:t>,</w:t>
      </w:r>
      <w:r>
        <w:t xml:space="preserve"> boosting</w:t>
      </w:r>
      <w:r w:rsidR="00F17587">
        <w:t xml:space="preserve"> fields importance in the query</w:t>
      </w:r>
      <w:bookmarkEnd w:id="77"/>
    </w:p>
    <w:p w14:paraId="1ED4F0F0" w14:textId="2BD932A1" w:rsidR="00F17587" w:rsidRDefault="008C24BB" w:rsidP="00DA361B">
      <w:pPr>
        <w:pStyle w:val="Brdtekst"/>
        <w:rPr>
          <w:lang w:val="da-DK"/>
        </w:rPr>
      </w:pPr>
      <w:r w:rsidRPr="008C24BB">
        <w:rPr>
          <w:lang w:val="da-DK"/>
        </w:rPr>
        <w:t>q</w:t>
      </w:r>
      <w:r w:rsidR="00F17587" w:rsidRPr="008C24BB">
        <w:rPr>
          <w:lang w:val="da-DK"/>
        </w:rPr>
        <w:t>=</w:t>
      </w:r>
      <w:proofErr w:type="spellStart"/>
      <w:r w:rsidR="00F17587">
        <w:rPr>
          <w:lang w:val="da-DK"/>
        </w:rPr>
        <w:t>fornavn:Arne</w:t>
      </w:r>
      <w:proofErr w:type="spellEnd"/>
      <w:r w:rsidR="00F17587">
        <w:rPr>
          <w:lang w:val="da-DK"/>
        </w:rPr>
        <w:t xml:space="preserve"> AND efternavn:*sen </w:t>
      </w:r>
      <w:r w:rsidR="00F17587" w:rsidRPr="008C24BB">
        <w:rPr>
          <w:lang w:val="da-DK"/>
        </w:rPr>
        <w:t>&amp;</w:t>
      </w:r>
      <w:proofErr w:type="spellStart"/>
      <w:r w:rsidRPr="008C24BB">
        <w:rPr>
          <w:lang w:val="da-DK"/>
        </w:rPr>
        <w:t>qf</w:t>
      </w:r>
      <w:proofErr w:type="spellEnd"/>
      <w:r w:rsidRPr="008C24BB">
        <w:rPr>
          <w:lang w:val="da-DK"/>
        </w:rPr>
        <w:t>=</w:t>
      </w:r>
      <w:r w:rsidR="00DA361B" w:rsidRPr="008C24BB">
        <w:rPr>
          <w:lang w:val="da-DK"/>
        </w:rPr>
        <w:t>fornav</w:t>
      </w:r>
      <w:r w:rsidRPr="008C24BB">
        <w:rPr>
          <w:lang w:val="da-DK"/>
        </w:rPr>
        <w:t>n^2 efternavn^1.5</w:t>
      </w:r>
      <w:r w:rsidR="00F17587" w:rsidRPr="008C24BB" w:rsidDel="00F17587">
        <w:rPr>
          <w:lang w:val="da-DK"/>
        </w:rPr>
        <w:t xml:space="preserve"> </w:t>
      </w:r>
    </w:p>
    <w:p w14:paraId="24185C00" w14:textId="5F98EFB2" w:rsidR="00DA361B" w:rsidRPr="00700216" w:rsidRDefault="00F17587" w:rsidP="00DA361B">
      <w:pPr>
        <w:pStyle w:val="Brdtekst"/>
      </w:pPr>
      <w:r w:rsidRPr="00700216">
        <w:t>Default boost of fields is 1.</w:t>
      </w:r>
    </w:p>
    <w:p w14:paraId="5E31C5AD" w14:textId="36797762" w:rsidR="00257037" w:rsidRPr="00DA361B" w:rsidRDefault="00257037" w:rsidP="00DA361B">
      <w:pPr>
        <w:pStyle w:val="Brdtekst"/>
      </w:pPr>
      <w:r>
        <w:t xml:space="preserve">The </w:t>
      </w:r>
      <w:proofErr w:type="spellStart"/>
      <w:r>
        <w:t>distrikt</w:t>
      </w:r>
      <w:proofErr w:type="spellEnd"/>
      <w:r>
        <w:t xml:space="preserve"> field cannot be boosted.</w:t>
      </w:r>
    </w:p>
    <w:p w14:paraId="6807732B" w14:textId="38B9B8E7" w:rsidR="00581130" w:rsidRDefault="00581130" w:rsidP="00257037">
      <w:pPr>
        <w:pStyle w:val="Overskrift2"/>
        <w:autoSpaceDE w:val="0"/>
        <w:autoSpaceDN w:val="0"/>
        <w:adjustRightInd w:val="0"/>
        <w:jc w:val="left"/>
        <w:rPr>
          <w:lang w:val="da-DK" w:eastAsia="da-DK"/>
        </w:rPr>
      </w:pPr>
      <w:bookmarkStart w:id="78" w:name="_Toc454451699"/>
      <w:r w:rsidRPr="00581130">
        <w:rPr>
          <w:highlight w:val="white"/>
          <w:lang w:val="da-DK" w:eastAsia="da-DK"/>
        </w:rPr>
        <w:t>Query for</w:t>
      </w:r>
      <w:r w:rsidR="00350FD1" w:rsidRPr="00581130">
        <w:rPr>
          <w:highlight w:val="white"/>
          <w:lang w:val="da-DK" w:eastAsia="da-DK"/>
        </w:rPr>
        <w:t xml:space="preserve"> </w:t>
      </w:r>
      <w:proofErr w:type="spellStart"/>
      <w:r w:rsidR="00350FD1" w:rsidRPr="00581130">
        <w:rPr>
          <w:highlight w:val="white"/>
          <w:lang w:val="da-DK" w:eastAsia="da-DK"/>
        </w:rPr>
        <w:t>by</w:t>
      </w:r>
      <w:r w:rsidRPr="00581130">
        <w:rPr>
          <w:highlight w:val="white"/>
          <w:lang w:val="da-DK" w:eastAsia="da-DK"/>
        </w:rPr>
        <w:t>:</w:t>
      </w:r>
      <w:r w:rsidRPr="00581130">
        <w:rPr>
          <w:lang w:val="da-DK"/>
        </w:rPr>
        <w:t>Aalborg</w:t>
      </w:r>
      <w:bookmarkEnd w:id="78"/>
      <w:proofErr w:type="spellEnd"/>
      <w:r w:rsidRPr="00581130">
        <w:rPr>
          <w:highlight w:val="white"/>
          <w:lang w:val="da-DK" w:eastAsia="da-DK"/>
        </w:rPr>
        <w:t xml:space="preserve"> </w:t>
      </w:r>
    </w:p>
    <w:p w14:paraId="26399B39" w14:textId="040E904B" w:rsidR="009B13AD" w:rsidRPr="00581130" w:rsidRDefault="009B13AD" w:rsidP="00350FD1">
      <w:pPr>
        <w:autoSpaceDE w:val="0"/>
        <w:autoSpaceDN w:val="0"/>
        <w:adjustRightInd w:val="0"/>
        <w:spacing w:after="0" w:line="240" w:lineRule="auto"/>
        <w:jc w:val="left"/>
      </w:pPr>
      <w:r w:rsidRPr="00581130">
        <w:t>q=</w:t>
      </w:r>
      <w:proofErr w:type="spellStart"/>
      <w:r w:rsidRPr="00581130">
        <w:t>by:"Aalborg</w:t>
      </w:r>
      <w:proofErr w:type="spellEnd"/>
      <w:r w:rsidRPr="00581130">
        <w:t xml:space="preserve"> SØ"</w:t>
      </w:r>
    </w:p>
    <w:p w14:paraId="23FE5522" w14:textId="77777777" w:rsidR="00581130" w:rsidRPr="00581130" w:rsidRDefault="00581130" w:rsidP="00350FD1">
      <w:pPr>
        <w:autoSpaceDE w:val="0"/>
        <w:autoSpaceDN w:val="0"/>
        <w:adjustRightInd w:val="0"/>
        <w:spacing w:after="0" w:line="240" w:lineRule="auto"/>
        <w:jc w:val="left"/>
      </w:pPr>
    </w:p>
    <w:p w14:paraId="6F14CE3E" w14:textId="27EFAA79" w:rsidR="00581130" w:rsidRDefault="00581130" w:rsidP="00350FD1">
      <w:pPr>
        <w:autoSpaceDE w:val="0"/>
        <w:autoSpaceDN w:val="0"/>
        <w:adjustRightInd w:val="0"/>
        <w:spacing w:after="0" w:line="240" w:lineRule="auto"/>
        <w:jc w:val="left"/>
      </w:pPr>
      <w:r w:rsidRPr="00581130">
        <w:t>Match</w:t>
      </w:r>
      <w:r>
        <w:t>es</w:t>
      </w:r>
      <w:r w:rsidRPr="00581130">
        <w:t xml:space="preserve"> only </w:t>
      </w:r>
      <w:r>
        <w:t>Aalborg SØ.</w:t>
      </w:r>
    </w:p>
    <w:p w14:paraId="6AE4940A" w14:textId="77777777" w:rsidR="00581130" w:rsidRPr="00581130" w:rsidRDefault="00581130" w:rsidP="00350FD1">
      <w:pPr>
        <w:autoSpaceDE w:val="0"/>
        <w:autoSpaceDN w:val="0"/>
        <w:adjustRightInd w:val="0"/>
        <w:spacing w:after="0" w:line="240" w:lineRule="auto"/>
        <w:jc w:val="left"/>
      </w:pPr>
    </w:p>
    <w:p w14:paraId="5809CEE6" w14:textId="6CDB8814" w:rsidR="00350FD1" w:rsidRPr="00581130" w:rsidRDefault="009B13AD" w:rsidP="00906D95">
      <w:pPr>
        <w:pStyle w:val="Brdtekst"/>
      </w:pPr>
      <w:r w:rsidRPr="00581130">
        <w:t>q=</w:t>
      </w:r>
      <w:proofErr w:type="spellStart"/>
      <w:r w:rsidRPr="00581130">
        <w:t>by:"Aalborg</w:t>
      </w:r>
      <w:proofErr w:type="spellEnd"/>
      <w:r w:rsidRPr="00581130">
        <w:t>"</w:t>
      </w:r>
    </w:p>
    <w:p w14:paraId="306BADD6" w14:textId="06B7D952" w:rsidR="00581130" w:rsidRDefault="00581130" w:rsidP="00906D95">
      <w:pPr>
        <w:pStyle w:val="Brdtekst"/>
      </w:pPr>
      <w:r>
        <w:t xml:space="preserve">Matches both </w:t>
      </w:r>
      <w:r w:rsidRPr="00581130">
        <w:t>Aalborg</w:t>
      </w:r>
      <w:r>
        <w:t xml:space="preserve"> and </w:t>
      </w:r>
      <w:r w:rsidRPr="00581130">
        <w:t>Aalborg SØ</w:t>
      </w:r>
    </w:p>
    <w:p w14:paraId="4967A603" w14:textId="2858A3B3" w:rsidR="00581130" w:rsidRPr="00581130" w:rsidRDefault="00581130" w:rsidP="00581130">
      <w:pPr>
        <w:pStyle w:val="Overskrift2"/>
      </w:pPr>
      <w:bookmarkStart w:id="79" w:name="_Toc454451700"/>
      <w:r>
        <w:t xml:space="preserve">Query for previous </w:t>
      </w:r>
      <w:proofErr w:type="spellStart"/>
      <w:r>
        <w:t>adresses</w:t>
      </w:r>
      <w:bookmarkEnd w:id="79"/>
      <w:proofErr w:type="spellEnd"/>
    </w:p>
    <w:p w14:paraId="69208676" w14:textId="5618DFC0" w:rsidR="00A83423" w:rsidRPr="00ED758F" w:rsidRDefault="00ED758F" w:rsidP="00362129">
      <w:pPr>
        <w:pStyle w:val="Brdtekst"/>
      </w:pPr>
      <w:r>
        <w:t>q=</w:t>
      </w:r>
      <w:r w:rsidR="00362129" w:rsidRPr="00ED758F">
        <w:t>husnummer:</w:t>
      </w:r>
      <w:r w:rsidRPr="00ED758F">
        <w:t xml:space="preserve">077A </w:t>
      </w:r>
      <w:r w:rsidR="00362129" w:rsidRPr="00ED758F">
        <w:t>OR historiskhusnummer:</w:t>
      </w:r>
      <w:r w:rsidRPr="00ED758F">
        <w:t>077A</w:t>
      </w:r>
    </w:p>
    <w:p w14:paraId="6B8CCA77" w14:textId="1340192A" w:rsidR="00581130" w:rsidRDefault="00581130" w:rsidP="00581130">
      <w:pPr>
        <w:pStyle w:val="Overskrift2"/>
        <w:rPr>
          <w:lang w:val="da-DK"/>
        </w:rPr>
      </w:pPr>
      <w:bookmarkStart w:id="80" w:name="_Toc454451701"/>
      <w:r>
        <w:rPr>
          <w:lang w:val="da-DK"/>
        </w:rPr>
        <w:t>Query for distrikt</w:t>
      </w:r>
      <w:bookmarkEnd w:id="80"/>
    </w:p>
    <w:p w14:paraId="00160B8C" w14:textId="622E438E" w:rsidR="008947AA" w:rsidRDefault="008947AA" w:rsidP="00362129">
      <w:pPr>
        <w:pStyle w:val="Brdtekst"/>
      </w:pPr>
      <w:r w:rsidRPr="008947AA">
        <w:t xml:space="preserve">Queries that contain '=' or '&amp;' </w:t>
      </w:r>
      <w:r>
        <w:t xml:space="preserve">must use </w:t>
      </w:r>
      <w:proofErr w:type="spellStart"/>
      <w:r w:rsidRPr="008947AA">
        <w:t>url</w:t>
      </w:r>
      <w:proofErr w:type="spellEnd"/>
      <w:r w:rsidRPr="008947AA">
        <w:t xml:space="preserve"> encoding</w:t>
      </w:r>
      <w:r>
        <w:t xml:space="preserve"> for</w:t>
      </w:r>
      <w:r w:rsidR="006A3FBE">
        <w:t xml:space="preserve"> these characters (see section </w:t>
      </w:r>
      <w:r w:rsidR="006A3FBE">
        <w:fldChar w:fldCharType="begin"/>
      </w:r>
      <w:r w:rsidR="006A3FBE">
        <w:instrText xml:space="preserve"> REF _Ref451342826 \r \h </w:instrText>
      </w:r>
      <w:r w:rsidR="006A3FBE">
        <w:fldChar w:fldCharType="separate"/>
      </w:r>
      <w:r w:rsidR="003B4381">
        <w:t>6</w:t>
      </w:r>
      <w:r w:rsidR="006A3FBE">
        <w:fldChar w:fldCharType="end"/>
      </w:r>
      <w:r w:rsidR="006A3FBE">
        <w:t>)</w:t>
      </w:r>
      <w:r w:rsidR="00CD1C86">
        <w:t>, and search strings</w:t>
      </w:r>
      <w:r w:rsidR="00BA661F">
        <w:t xml:space="preserve"> with </w:t>
      </w:r>
      <w:r w:rsidR="00CD1C86">
        <w:t>“</w:t>
      </w:r>
      <w:r w:rsidR="00BA661F">
        <w:t>=</w:t>
      </w:r>
      <w:r w:rsidR="00CD1C86">
        <w:t>”</w:t>
      </w:r>
      <w:r w:rsidR="00BA661F">
        <w:t xml:space="preserve"> or </w:t>
      </w:r>
      <w:r w:rsidR="00CD1C86">
        <w:t>“</w:t>
      </w:r>
      <w:r w:rsidR="00BA661F">
        <w:t>&amp;</w:t>
      </w:r>
      <w:r w:rsidR="00CD1C86">
        <w:t>”</w:t>
      </w:r>
      <w:r w:rsidR="00BA661F">
        <w:t xml:space="preserve"> must be </w:t>
      </w:r>
      <w:r w:rsidR="00257037">
        <w:t>wrapped in</w:t>
      </w:r>
      <w:r w:rsidR="00BA661F">
        <w:t xml:space="preserve"> </w:t>
      </w:r>
      <w:r w:rsidR="007E4C3F">
        <w:t>quotations(</w:t>
      </w:r>
      <w:r w:rsidR="00BA661F">
        <w:t>“ ”</w:t>
      </w:r>
      <w:r w:rsidR="007E4C3F">
        <w:t>)</w:t>
      </w:r>
      <w:r w:rsidR="006A3FBE">
        <w:t>.</w:t>
      </w:r>
    </w:p>
    <w:p w14:paraId="05E9D798" w14:textId="71DA48EA" w:rsidR="00590CA9" w:rsidRDefault="00590CA9" w:rsidP="00362129">
      <w:pPr>
        <w:pStyle w:val="Brdtekst"/>
      </w:pPr>
      <w:r>
        <w:t xml:space="preserve">To query for </w:t>
      </w:r>
      <w:proofErr w:type="spellStart"/>
      <w:r>
        <w:t>distrikt</w:t>
      </w:r>
      <w:proofErr w:type="spellEnd"/>
      <w:r>
        <w:t xml:space="preserve">, </w:t>
      </w:r>
      <w:proofErr w:type="spellStart"/>
      <w:r>
        <w:t>distrikt</w:t>
      </w:r>
      <w:proofErr w:type="spellEnd"/>
      <w:r>
        <w:t xml:space="preserve"> must be</w:t>
      </w:r>
      <w:r w:rsidR="00257037">
        <w:t xml:space="preserve"> </w:t>
      </w:r>
      <w:proofErr w:type="gramStart"/>
      <w:r w:rsidR="00257037">
        <w:t>combined(</w:t>
      </w:r>
      <w:proofErr w:type="gramEnd"/>
      <w:r w:rsidR="00257037">
        <w:t>AND)</w:t>
      </w:r>
      <w:r>
        <w:t xml:space="preserve"> with </w:t>
      </w:r>
      <w:proofErr w:type="spellStart"/>
      <w:r>
        <w:t>kommunecvr</w:t>
      </w:r>
      <w:proofErr w:type="spellEnd"/>
    </w:p>
    <w:p w14:paraId="3EFD9E70" w14:textId="5E2C226E" w:rsidR="008947AA" w:rsidRPr="008947AA" w:rsidRDefault="008947AA" w:rsidP="00362129">
      <w:pPr>
        <w:pStyle w:val="Brdtekst"/>
      </w:pPr>
      <w:r>
        <w:t>This query searches for Social=73</w:t>
      </w:r>
      <w:r w:rsidR="00590CA9">
        <w:t xml:space="preserve"> in</w:t>
      </w:r>
      <w:r w:rsidR="00257037">
        <w:t xml:space="preserve"> a</w:t>
      </w:r>
      <w:r w:rsidR="00590CA9">
        <w:t xml:space="preserve"> municipality with </w:t>
      </w:r>
      <w:proofErr w:type="spellStart"/>
      <w:r w:rsidR="00590CA9">
        <w:t>cvr</w:t>
      </w:r>
      <w:proofErr w:type="spellEnd"/>
      <w:r w:rsidR="00590CA9">
        <w:t xml:space="preserve"> 12345678</w:t>
      </w:r>
      <w:r>
        <w:t>:</w:t>
      </w:r>
    </w:p>
    <w:p w14:paraId="08D527C2" w14:textId="4478BB2A" w:rsidR="005605E1" w:rsidRDefault="005605E1" w:rsidP="00362129">
      <w:pPr>
        <w:pStyle w:val="Brdtekst"/>
        <w:rPr>
          <w:lang w:val="da-DK"/>
        </w:rPr>
      </w:pPr>
      <w:r w:rsidRPr="00590CA9">
        <w:rPr>
          <w:lang w:val="da-DK"/>
        </w:rPr>
        <w:t>q=distrikt:("Social</w:t>
      </w:r>
      <w:r w:rsidR="008947AA" w:rsidRPr="00590CA9">
        <w:rPr>
          <w:lang w:val="da-DK"/>
        </w:rPr>
        <w:t>%3D</w:t>
      </w:r>
      <w:r w:rsidRPr="00590CA9">
        <w:rPr>
          <w:lang w:val="da-DK"/>
        </w:rPr>
        <w:t>73*" AND *vej*)</w:t>
      </w:r>
      <w:r w:rsidR="00590CA9">
        <w:rPr>
          <w:lang w:val="da-DK"/>
        </w:rPr>
        <w:t xml:space="preserve"> AND kommunecvr:12345678</w:t>
      </w:r>
    </w:p>
    <w:p w14:paraId="3231B6B2" w14:textId="6FFCB308" w:rsidR="00590CA9" w:rsidRPr="00590CA9" w:rsidRDefault="00590CA9" w:rsidP="00362129">
      <w:pPr>
        <w:pStyle w:val="Brdtekst"/>
      </w:pPr>
      <w:r w:rsidRPr="00590CA9">
        <w:t xml:space="preserve">q=kommunecvr:12345678 AND </w:t>
      </w:r>
      <w:proofErr w:type="spellStart"/>
      <w:r w:rsidRPr="00590CA9">
        <w:t>distrikt</w:t>
      </w:r>
      <w:proofErr w:type="spellEnd"/>
      <w:r w:rsidRPr="00590CA9">
        <w:t>:("Social%3D73*" AND *</w:t>
      </w:r>
      <w:proofErr w:type="spellStart"/>
      <w:r w:rsidRPr="00590CA9">
        <w:t>vej</w:t>
      </w:r>
      <w:proofErr w:type="spellEnd"/>
      <w:r w:rsidRPr="00590CA9">
        <w:t>*)</w:t>
      </w:r>
    </w:p>
    <w:p w14:paraId="2C921745" w14:textId="29FE02B1" w:rsidR="003C26CB" w:rsidRDefault="003C26CB" w:rsidP="00362129">
      <w:pPr>
        <w:pStyle w:val="Brdtekst"/>
      </w:pPr>
      <w:r w:rsidRPr="005605E1">
        <w:t>Query for persons in social district 73</w:t>
      </w:r>
      <w:r w:rsidR="00590CA9">
        <w:t xml:space="preserve">, in municipality with </w:t>
      </w:r>
      <w:proofErr w:type="spellStart"/>
      <w:r w:rsidR="00590CA9">
        <w:t>cvr</w:t>
      </w:r>
      <w:proofErr w:type="spellEnd"/>
      <w:r w:rsidR="00590CA9">
        <w:t xml:space="preserve"> 12345678,</w:t>
      </w:r>
      <w:r w:rsidRPr="005605E1">
        <w:t xml:space="preserve"> with </w:t>
      </w:r>
      <w:r w:rsidR="008C24BB">
        <w:t xml:space="preserve">a </w:t>
      </w:r>
      <w:proofErr w:type="spellStart"/>
      <w:r w:rsidR="008C24BB">
        <w:t>fritekst</w:t>
      </w:r>
      <w:proofErr w:type="spellEnd"/>
      <w:r w:rsidRPr="005605E1">
        <w:t xml:space="preserve"> string</w:t>
      </w:r>
      <w:r w:rsidR="008C24BB">
        <w:t xml:space="preserve"> containing</w:t>
      </w:r>
      <w:r w:rsidRPr="005605E1">
        <w:t xml:space="preserve"> </w:t>
      </w:r>
      <w:proofErr w:type="spellStart"/>
      <w:r w:rsidRPr="008C24BB">
        <w:rPr>
          <w:i/>
        </w:rPr>
        <w:t>vej</w:t>
      </w:r>
      <w:proofErr w:type="spellEnd"/>
      <w:r w:rsidRPr="005605E1">
        <w:t xml:space="preserve"> in a </w:t>
      </w:r>
      <w:proofErr w:type="spellStart"/>
      <w:r w:rsidRPr="005605E1">
        <w:t>distrikt</w:t>
      </w:r>
      <w:proofErr w:type="spellEnd"/>
      <w:r w:rsidRPr="005605E1">
        <w:t xml:space="preserve"> field.</w:t>
      </w:r>
    </w:p>
    <w:p w14:paraId="766D4C41" w14:textId="22AEB681" w:rsidR="008C24BB" w:rsidRPr="008C24BB" w:rsidRDefault="008C24BB" w:rsidP="00362129">
      <w:pPr>
        <w:pStyle w:val="Brdtekst"/>
        <w:rPr>
          <w:lang w:val="da-DK"/>
        </w:rPr>
      </w:pPr>
      <w:proofErr w:type="spellStart"/>
      <w:r w:rsidRPr="008C24BB">
        <w:rPr>
          <w:lang w:val="da-DK"/>
        </w:rPr>
        <w:t>Possible</w:t>
      </w:r>
      <w:proofErr w:type="spellEnd"/>
      <w:r w:rsidRPr="008C24BB">
        <w:rPr>
          <w:lang w:val="da-DK"/>
        </w:rPr>
        <w:t xml:space="preserve"> </w:t>
      </w:r>
      <w:proofErr w:type="gramStart"/>
      <w:r w:rsidRPr="008C24BB">
        <w:rPr>
          <w:lang w:val="da-DK"/>
        </w:rPr>
        <w:t>distrikter(</w:t>
      </w:r>
      <w:proofErr w:type="gramEnd"/>
      <w:r w:rsidRPr="008C24BB">
        <w:rPr>
          <w:i/>
          <w:lang w:val="da-DK"/>
        </w:rPr>
        <w:t>Byfornyelse, Diverse, Evakuer, Kirke, Skole, Befolk, Social, Sogne, valg, varme</w:t>
      </w:r>
      <w:r w:rsidRPr="008C24BB">
        <w:rPr>
          <w:lang w:val="da-DK"/>
        </w:rPr>
        <w:t>)</w:t>
      </w:r>
    </w:p>
    <w:p w14:paraId="4EA5BF41" w14:textId="47A6F68E" w:rsidR="008947AA" w:rsidRDefault="008947AA" w:rsidP="008947AA">
      <w:pPr>
        <w:pStyle w:val="Overskrift1"/>
        <w:rPr>
          <w:lang w:val="da-DK"/>
        </w:rPr>
      </w:pPr>
      <w:bookmarkStart w:id="81" w:name="_Ref451342826"/>
      <w:bookmarkStart w:id="82" w:name="_Toc454451702"/>
      <w:r>
        <w:rPr>
          <w:lang w:val="da-DK"/>
        </w:rPr>
        <w:t xml:space="preserve">Encoding of special </w:t>
      </w:r>
      <w:proofErr w:type="spellStart"/>
      <w:r>
        <w:rPr>
          <w:lang w:val="da-DK"/>
        </w:rPr>
        <w:t>characters</w:t>
      </w:r>
      <w:bookmarkEnd w:id="81"/>
      <w:bookmarkEnd w:id="82"/>
      <w:proofErr w:type="spellEnd"/>
    </w:p>
    <w:p w14:paraId="31B46914" w14:textId="2B41E6CC" w:rsidR="006C169E" w:rsidRPr="006C169E" w:rsidRDefault="006C169E" w:rsidP="006C169E">
      <w:pPr>
        <w:pStyle w:val="Overskrift2"/>
        <w:rPr>
          <w:lang w:val="da-DK"/>
        </w:rPr>
      </w:pPr>
      <w:bookmarkStart w:id="83" w:name="_Toc454451703"/>
      <w:r w:rsidRPr="008947AA">
        <w:t>'='</w:t>
      </w:r>
      <w:r>
        <w:t xml:space="preserve"> and </w:t>
      </w:r>
      <w:r w:rsidRPr="008947AA">
        <w:t>'&amp;'</w:t>
      </w:r>
      <w:bookmarkEnd w:id="83"/>
    </w:p>
    <w:p w14:paraId="59DDEB1F" w14:textId="5D25F89E" w:rsidR="006C169E" w:rsidRPr="006C169E" w:rsidRDefault="006C169E" w:rsidP="006C169E">
      <w:pPr>
        <w:pStyle w:val="Brdtekst"/>
      </w:pPr>
      <w:r w:rsidRPr="006C169E">
        <w:t xml:space="preserve">The characters </w:t>
      </w:r>
      <w:r w:rsidRPr="008947AA">
        <w:t>'='</w:t>
      </w:r>
      <w:r>
        <w:t xml:space="preserve"> </w:t>
      </w:r>
      <w:r w:rsidR="00CD1C86">
        <w:t>and</w:t>
      </w:r>
      <w:r>
        <w:t xml:space="preserve"> </w:t>
      </w:r>
      <w:r w:rsidRPr="008947AA">
        <w:t xml:space="preserve">'&amp;' </w:t>
      </w:r>
      <w:r w:rsidR="00CD1C86">
        <w:t xml:space="preserve">have </w:t>
      </w:r>
      <w:r>
        <w:t>special meaning</w:t>
      </w:r>
      <w:r w:rsidR="00CD1C86">
        <w:t>s</w:t>
      </w:r>
      <w:r>
        <w:t xml:space="preserve"> as </w:t>
      </w:r>
      <w:proofErr w:type="spellStart"/>
      <w:r>
        <w:t>sepatators</w:t>
      </w:r>
      <w:proofErr w:type="spellEnd"/>
      <w:r>
        <w:t xml:space="preserve"> in the query string. </w:t>
      </w:r>
    </w:p>
    <w:p w14:paraId="191553A4" w14:textId="77777777" w:rsidR="008947AA" w:rsidRPr="008947AA" w:rsidRDefault="008947AA" w:rsidP="008947AA">
      <w:pPr>
        <w:pStyle w:val="Brdtekst"/>
      </w:pPr>
      <w:r w:rsidRPr="008947AA">
        <w:t xml:space="preserve">Searches for strings that contain '=' or '&amp;' is possible by </w:t>
      </w:r>
      <w:proofErr w:type="spellStart"/>
      <w:r w:rsidRPr="008947AA">
        <w:t>url</w:t>
      </w:r>
      <w:proofErr w:type="spellEnd"/>
      <w:r w:rsidRPr="008947AA">
        <w:t xml:space="preserve"> encoding these characters.</w:t>
      </w:r>
    </w:p>
    <w:p w14:paraId="6D8CD3C9" w14:textId="02386A74" w:rsidR="008947AA" w:rsidRDefault="008947AA" w:rsidP="008947AA">
      <w:pPr>
        <w:pStyle w:val="Brdtekst"/>
      </w:pPr>
      <w:r>
        <w:t>Replace the character with the encoded string in the query</w:t>
      </w:r>
      <w:r w:rsidR="00BA661F">
        <w:t xml:space="preserve"> and </w:t>
      </w:r>
      <w:r w:rsidR="00257037">
        <w:t>wrap</w:t>
      </w:r>
      <w:r w:rsidR="00BA661F">
        <w:t xml:space="preserve"> the </w:t>
      </w:r>
      <w:r w:rsidR="00CD1C86">
        <w:t>entire string</w:t>
      </w:r>
      <w:r w:rsidR="00BA661F">
        <w:t xml:space="preserve"> </w:t>
      </w:r>
      <w:r w:rsidR="00257037">
        <w:t>in</w:t>
      </w:r>
      <w:r w:rsidR="00BA661F">
        <w:t xml:space="preserve"> </w:t>
      </w:r>
      <w:proofErr w:type="gramStart"/>
      <w:r w:rsidR="007E4C3F">
        <w:t>quotations(</w:t>
      </w:r>
      <w:proofErr w:type="gramEnd"/>
      <w:r w:rsidR="00BA661F">
        <w:t>“ ”</w:t>
      </w:r>
      <w:r w:rsidR="007E4C3F">
        <w:t>)</w:t>
      </w:r>
      <w:r>
        <w:t>.</w:t>
      </w:r>
    </w:p>
    <w:p w14:paraId="282C37F7" w14:textId="77777777" w:rsidR="006A3FBE" w:rsidRDefault="006A3FBE" w:rsidP="008947AA">
      <w:pPr>
        <w:pStyle w:val="Brdtekst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04"/>
        <w:gridCol w:w="2204"/>
      </w:tblGrid>
      <w:tr w:rsidR="006A3FBE" w14:paraId="021D7653" w14:textId="77777777" w:rsidTr="006A3FBE">
        <w:trPr>
          <w:trHeight w:val="438"/>
        </w:trPr>
        <w:tc>
          <w:tcPr>
            <w:tcW w:w="2204" w:type="dxa"/>
          </w:tcPr>
          <w:p w14:paraId="14220CD5" w14:textId="34A254B7" w:rsidR="006A3FBE" w:rsidRPr="006A3FBE" w:rsidRDefault="006A3FBE" w:rsidP="008947AA">
            <w:pPr>
              <w:pStyle w:val="Brdtekst"/>
              <w:rPr>
                <w:sz w:val="18"/>
                <w:szCs w:val="18"/>
              </w:rPr>
            </w:pPr>
            <w:r w:rsidRPr="006A3FBE">
              <w:rPr>
                <w:sz w:val="18"/>
                <w:szCs w:val="18"/>
              </w:rPr>
              <w:t>Character</w:t>
            </w:r>
          </w:p>
        </w:tc>
        <w:tc>
          <w:tcPr>
            <w:tcW w:w="2204" w:type="dxa"/>
          </w:tcPr>
          <w:p w14:paraId="79530CC2" w14:textId="5298BFAE" w:rsidR="006A3FBE" w:rsidRPr="006A3FBE" w:rsidRDefault="006A3FBE" w:rsidP="008947AA">
            <w:pPr>
              <w:pStyle w:val="Brdtekst"/>
              <w:rPr>
                <w:sz w:val="18"/>
                <w:szCs w:val="18"/>
              </w:rPr>
            </w:pPr>
            <w:r w:rsidRPr="006A3FBE">
              <w:rPr>
                <w:sz w:val="18"/>
                <w:szCs w:val="18"/>
              </w:rPr>
              <w:t>Encoding</w:t>
            </w:r>
          </w:p>
        </w:tc>
      </w:tr>
      <w:tr w:rsidR="006A3FBE" w14:paraId="7F50CA92" w14:textId="77777777" w:rsidTr="006A3FBE">
        <w:trPr>
          <w:trHeight w:val="438"/>
        </w:trPr>
        <w:tc>
          <w:tcPr>
            <w:tcW w:w="2204" w:type="dxa"/>
          </w:tcPr>
          <w:p w14:paraId="3F510DC4" w14:textId="14FE4A2A" w:rsidR="006A3FBE" w:rsidRPr="006A3FBE" w:rsidRDefault="006A3FBE" w:rsidP="008947AA">
            <w:pPr>
              <w:pStyle w:val="Brdtekst"/>
              <w:rPr>
                <w:sz w:val="18"/>
                <w:szCs w:val="18"/>
              </w:rPr>
            </w:pPr>
            <w:r w:rsidRPr="006A3FBE">
              <w:rPr>
                <w:sz w:val="18"/>
                <w:szCs w:val="18"/>
              </w:rPr>
              <w:t>&amp;</w:t>
            </w:r>
          </w:p>
        </w:tc>
        <w:tc>
          <w:tcPr>
            <w:tcW w:w="2204" w:type="dxa"/>
          </w:tcPr>
          <w:p w14:paraId="2389FA37" w14:textId="45919D78" w:rsidR="006A3FBE" w:rsidRPr="006A3FBE" w:rsidRDefault="006A3FBE" w:rsidP="008947AA">
            <w:pPr>
              <w:pStyle w:val="Brdtekst"/>
              <w:rPr>
                <w:sz w:val="18"/>
                <w:szCs w:val="18"/>
              </w:rPr>
            </w:pPr>
            <w:r w:rsidRPr="006A3FBE">
              <w:rPr>
                <w:sz w:val="18"/>
                <w:szCs w:val="18"/>
              </w:rPr>
              <w:t>%26</w:t>
            </w:r>
          </w:p>
        </w:tc>
      </w:tr>
      <w:tr w:rsidR="006A3FBE" w14:paraId="3A381805" w14:textId="77777777" w:rsidTr="006A3FBE">
        <w:trPr>
          <w:trHeight w:val="438"/>
        </w:trPr>
        <w:tc>
          <w:tcPr>
            <w:tcW w:w="2204" w:type="dxa"/>
          </w:tcPr>
          <w:p w14:paraId="597844E3" w14:textId="7A6FF8A2" w:rsidR="006A3FBE" w:rsidRPr="006A3FBE" w:rsidRDefault="006A3FBE" w:rsidP="008947AA">
            <w:pPr>
              <w:pStyle w:val="Brdtekst"/>
              <w:rPr>
                <w:sz w:val="18"/>
                <w:szCs w:val="18"/>
              </w:rPr>
            </w:pPr>
            <w:r w:rsidRPr="006A3FBE">
              <w:rPr>
                <w:sz w:val="18"/>
                <w:szCs w:val="18"/>
              </w:rPr>
              <w:t>=</w:t>
            </w:r>
          </w:p>
        </w:tc>
        <w:tc>
          <w:tcPr>
            <w:tcW w:w="2204" w:type="dxa"/>
          </w:tcPr>
          <w:p w14:paraId="75F7B06C" w14:textId="07F46349" w:rsidR="006A3FBE" w:rsidRPr="006A3FBE" w:rsidRDefault="006A3FBE" w:rsidP="008947AA">
            <w:pPr>
              <w:pStyle w:val="Brdtekst"/>
              <w:rPr>
                <w:sz w:val="18"/>
                <w:szCs w:val="18"/>
              </w:rPr>
            </w:pPr>
            <w:r w:rsidRPr="006A3FBE">
              <w:rPr>
                <w:sz w:val="18"/>
                <w:szCs w:val="18"/>
              </w:rPr>
              <w:t>%3D</w:t>
            </w:r>
          </w:p>
        </w:tc>
      </w:tr>
    </w:tbl>
    <w:p w14:paraId="7EF2DFF2" w14:textId="77777777" w:rsidR="006A3FBE" w:rsidRDefault="006A3FBE" w:rsidP="008947AA">
      <w:pPr>
        <w:pStyle w:val="Brdtekst"/>
      </w:pPr>
    </w:p>
    <w:p w14:paraId="1A3FDDA1" w14:textId="5D4D88B3" w:rsidR="006C169E" w:rsidRDefault="006C169E" w:rsidP="006C169E">
      <w:pPr>
        <w:pStyle w:val="Overskrift2"/>
      </w:pPr>
      <w:bookmarkStart w:id="84" w:name="_Toc454451704"/>
      <w:proofErr w:type="spellStart"/>
      <w:r>
        <w:t>Solr</w:t>
      </w:r>
      <w:proofErr w:type="spellEnd"/>
      <w:r>
        <w:t xml:space="preserve"> special characters</w:t>
      </w:r>
      <w:bookmarkEnd w:id="84"/>
    </w:p>
    <w:p w14:paraId="55500455" w14:textId="57268235" w:rsidR="006C169E" w:rsidRPr="006C169E" w:rsidRDefault="006C169E" w:rsidP="006C169E">
      <w:pPr>
        <w:pStyle w:val="Brdtekst"/>
      </w:pPr>
      <w:r>
        <w:t xml:space="preserve">The special characters in </w:t>
      </w:r>
      <w:proofErr w:type="spellStart"/>
      <w:r>
        <w:t>solr</w:t>
      </w:r>
      <w:proofErr w:type="spellEnd"/>
      <w:r>
        <w:t xml:space="preserve"> are: </w:t>
      </w:r>
      <w:r w:rsidRPr="005D6473">
        <w:t>+ - &amp;&amp; |</w:t>
      </w:r>
      <w:proofErr w:type="gramStart"/>
      <w:r w:rsidRPr="005D6473">
        <w:t>| !</w:t>
      </w:r>
      <w:proofErr w:type="gramEnd"/>
      <w:r w:rsidRPr="005D6473">
        <w:t xml:space="preserve"> ( ) { } [ ] ^ " ~ * ? : \</w:t>
      </w:r>
    </w:p>
    <w:p w14:paraId="1F2621D6" w14:textId="54D69757" w:rsidR="006C169E" w:rsidRDefault="005D6473" w:rsidP="006C169E">
      <w:pPr>
        <w:pStyle w:val="Brdtekst"/>
      </w:pPr>
      <w:r>
        <w:t xml:space="preserve">To use them for searches they must be escaped with \ before the character. </w:t>
      </w:r>
      <w:r w:rsidRPr="005D6473">
        <w:t xml:space="preserve">For example to search for (1+1):2 use the query: </w:t>
      </w:r>
      <w:proofErr w:type="gramStart"/>
      <w:r w:rsidRPr="005D6473">
        <w:t>\(</w:t>
      </w:r>
      <w:proofErr w:type="gramEnd"/>
      <w:r w:rsidRPr="005D6473">
        <w:t>1\+1\)\:2</w:t>
      </w:r>
      <w:r>
        <w:t xml:space="preserve"> .</w:t>
      </w:r>
    </w:p>
    <w:p w14:paraId="13BD58DA" w14:textId="77777777" w:rsidR="00A116D8" w:rsidRDefault="00A116D8" w:rsidP="006C169E">
      <w:pPr>
        <w:pStyle w:val="Brdtekst"/>
      </w:pPr>
    </w:p>
    <w:p w14:paraId="5B29F41A" w14:textId="738677F6" w:rsidR="00A116D8" w:rsidRDefault="00A116D8" w:rsidP="00A116D8">
      <w:pPr>
        <w:pStyle w:val="Overskrift2"/>
      </w:pPr>
      <w:bookmarkStart w:id="85" w:name="_Toc454451705"/>
      <w:r>
        <w:t>Mapping of Æ, Ø and Å</w:t>
      </w:r>
      <w:bookmarkEnd w:id="85"/>
    </w:p>
    <w:p w14:paraId="1BE6164F" w14:textId="48700BBC" w:rsidR="00A116D8" w:rsidRDefault="00A116D8" w:rsidP="00A116D8">
      <w:pPr>
        <w:pStyle w:val="Brdtekst"/>
      </w:pPr>
      <w:r>
        <w:t xml:space="preserve">The </w:t>
      </w:r>
      <w:proofErr w:type="spellStart"/>
      <w:r>
        <w:t>danish</w:t>
      </w:r>
      <w:proofErr w:type="spellEnd"/>
      <w:r>
        <w:t xml:space="preserve"> characters æ, ø and å (and their </w:t>
      </w:r>
      <w:proofErr w:type="gramStart"/>
      <w:r>
        <w:t>upper case</w:t>
      </w:r>
      <w:proofErr w:type="gramEnd"/>
      <w:r>
        <w:t xml:space="preserve"> versions Æ, Ø and Å) are mapped to ASCII characters in </w:t>
      </w:r>
      <w:proofErr w:type="spellStart"/>
      <w:r>
        <w:t>Solr</w:t>
      </w:r>
      <w:proofErr w:type="spellEnd"/>
      <w:r>
        <w:t>.</w:t>
      </w:r>
    </w:p>
    <w:p w14:paraId="64F28F4B" w14:textId="5BB5CFBE" w:rsidR="00A116D8" w:rsidRDefault="00A116D8" w:rsidP="00A116D8">
      <w:pPr>
        <w:pStyle w:val="Brdtekst"/>
      </w:pPr>
      <w:r>
        <w:t>The mappings are 'Æ' -&gt; 'AE', 'Ø' -&gt; 'O' and 'Å' -&gt; 'A'.</w:t>
      </w:r>
    </w:p>
    <w:p w14:paraId="12EFDD51" w14:textId="1C2A5AA8" w:rsidR="00A71C2A" w:rsidRPr="00A71C2A" w:rsidRDefault="00A71C2A" w:rsidP="00A116D8">
      <w:pPr>
        <w:pStyle w:val="Brdtekst"/>
      </w:pPr>
      <w:r>
        <w:t xml:space="preserve">This means that for example a query for </w:t>
      </w:r>
      <w:proofErr w:type="spellStart"/>
      <w:proofErr w:type="gramStart"/>
      <w:r w:rsidRPr="00A71C2A">
        <w:t>efternavn:Jo</w:t>
      </w:r>
      <w:proofErr w:type="spellEnd"/>
      <w:proofErr w:type="gramEnd"/>
      <w:r w:rsidRPr="00A71C2A">
        <w:t>*</w:t>
      </w:r>
      <w:r>
        <w:t xml:space="preserve"> will find both people named Johansen and Jørgensen. The query with </w:t>
      </w:r>
      <w:proofErr w:type="spellStart"/>
      <w:proofErr w:type="gramStart"/>
      <w:r>
        <w:t>efternavn:Jø</w:t>
      </w:r>
      <w:proofErr w:type="spellEnd"/>
      <w:proofErr w:type="gramEnd"/>
      <w:r>
        <w:t>* will find the same people.</w:t>
      </w:r>
    </w:p>
    <w:p w14:paraId="0D7EFCD3" w14:textId="63AA2F92" w:rsidR="00A116D8" w:rsidRPr="00A116D8" w:rsidRDefault="00DD3503" w:rsidP="00A116D8">
      <w:pPr>
        <w:pStyle w:val="Brdtekst"/>
      </w:pPr>
      <w:r>
        <w:t xml:space="preserve">The mapping of </w:t>
      </w:r>
      <w:r w:rsidR="00A71C2A">
        <w:t>all</w:t>
      </w:r>
      <w:r>
        <w:t xml:space="preserve"> characters can be found in the appendix.</w:t>
      </w:r>
    </w:p>
    <w:p w14:paraId="6C1DF897" w14:textId="0F17CCEF" w:rsidR="005D6473" w:rsidRDefault="002B37D3" w:rsidP="002B37D3">
      <w:pPr>
        <w:pStyle w:val="Appendix-Heading1"/>
      </w:pPr>
      <w:bookmarkStart w:id="86" w:name="_Toc454451706"/>
      <w:r>
        <w:t>Appendix</w:t>
      </w:r>
      <w:bookmarkEnd w:id="86"/>
    </w:p>
    <w:p w14:paraId="57B4DD1F" w14:textId="53A0BA63" w:rsidR="002B37D3" w:rsidRDefault="002B37D3" w:rsidP="002B37D3">
      <w:pPr>
        <w:pStyle w:val="Appendix-Heading2"/>
      </w:pPr>
      <w:bookmarkStart w:id="87" w:name="_Toc454451707"/>
      <w:proofErr w:type="spellStart"/>
      <w:r>
        <w:t>Solr</w:t>
      </w:r>
      <w:proofErr w:type="spellEnd"/>
      <w:r>
        <w:t xml:space="preserve"> schema</w:t>
      </w:r>
      <w:bookmarkEnd w:id="87"/>
    </w:p>
    <w:p w14:paraId="3BB4553B" w14:textId="17CD2228" w:rsidR="00B065E4" w:rsidRPr="00B065E4" w:rsidRDefault="00B065E4" w:rsidP="00B065E4">
      <w:pPr>
        <w:pStyle w:val="Brdtekst"/>
      </w:pPr>
      <w:r>
        <w:t xml:space="preserve">The fields and type definitions from the schema can be used if you want to perform experiments with your own </w:t>
      </w:r>
      <w:proofErr w:type="spellStart"/>
      <w:r>
        <w:t>Solr</w:t>
      </w:r>
      <w:proofErr w:type="spellEnd"/>
      <w:r>
        <w:t xml:space="preserve"> installation.</w:t>
      </w:r>
    </w:p>
    <w:p w14:paraId="1686E431" w14:textId="77777777" w:rsidR="00BB7960" w:rsidRPr="00871F65" w:rsidRDefault="00BB7960" w:rsidP="00BB7960">
      <w:pPr>
        <w:pStyle w:val="Overskrift2"/>
      </w:pPr>
      <w:bookmarkStart w:id="88" w:name="_Toc454451708"/>
      <w:r>
        <w:t>Fields</w:t>
      </w:r>
      <w:bookmarkEnd w:id="88"/>
    </w:p>
    <w:p w14:paraId="4FECE858" w14:textId="77777777" w:rsidR="00BB7960" w:rsidRPr="00244031" w:rsidRDefault="00BB7960" w:rsidP="00BB7960">
      <w:pPr>
        <w:pStyle w:val="Brdtekst"/>
      </w:pPr>
      <w:r>
        <w:t>Here are the indexed field names from the schema.</w:t>
      </w:r>
    </w:p>
    <w:p w14:paraId="5ED3F885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cprnummer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string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04F1F451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fornavn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51366D6A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mellemnavn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301058DF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efternavn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4AFEB59D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fuldenavn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288A27DF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foedselsdato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string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572855B3" w14:textId="77777777" w:rsidR="00BB7960" w:rsidRDefault="00BB7960" w:rsidP="00BB7960">
      <w:pPr>
        <w:autoSpaceDE w:val="0"/>
        <w:autoSpaceDN w:val="0"/>
        <w:adjustRightInd w:val="0"/>
        <w:rPr>
          <w:rFonts w:cs="Arial"/>
          <w:color w:val="0000FF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koen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416C9D01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doed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boolean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0AFE6419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vejnavn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00E58886" w14:textId="77777777" w:rsidR="00BB7960" w:rsidRPr="00BB7960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eastAsia="da-DK"/>
        </w:rPr>
      </w:pPr>
      <w:r w:rsidRPr="00BB7960">
        <w:rPr>
          <w:rFonts w:cs="Arial"/>
          <w:color w:val="0000FF"/>
          <w:sz w:val="16"/>
          <w:highlight w:val="white"/>
          <w:lang w:eastAsia="da-DK"/>
        </w:rPr>
        <w:t>&lt;</w:t>
      </w:r>
      <w:r w:rsidRPr="00BB7960">
        <w:rPr>
          <w:rFonts w:cs="Arial"/>
          <w:color w:val="800000"/>
          <w:sz w:val="16"/>
          <w:highlight w:val="white"/>
          <w:lang w:eastAsia="da-DK"/>
        </w:rPr>
        <w:t>field</w:t>
      </w:r>
      <w:r w:rsidRPr="00BB7960">
        <w:rPr>
          <w:rFonts w:cs="Arial"/>
          <w:color w:val="FF0000"/>
          <w:sz w:val="16"/>
          <w:highlight w:val="white"/>
          <w:lang w:eastAsia="da-DK"/>
        </w:rPr>
        <w:t xml:space="preserve"> name</w:t>
      </w:r>
      <w:r w:rsidRPr="00BB7960">
        <w:rPr>
          <w:rFonts w:cs="Arial"/>
          <w:color w:val="0000FF"/>
          <w:sz w:val="16"/>
          <w:highlight w:val="white"/>
          <w:lang w:eastAsia="da-DK"/>
        </w:rPr>
        <w:t>="</w:t>
      </w:r>
      <w:proofErr w:type="spellStart"/>
      <w:r w:rsidRPr="00BB7960">
        <w:rPr>
          <w:rFonts w:cs="Arial"/>
          <w:color w:val="000000"/>
          <w:sz w:val="16"/>
          <w:highlight w:val="white"/>
          <w:lang w:eastAsia="da-DK"/>
        </w:rPr>
        <w:t>husnummer</w:t>
      </w:r>
      <w:proofErr w:type="spellEnd"/>
      <w:r w:rsidRPr="00BB7960">
        <w:rPr>
          <w:rFonts w:cs="Arial"/>
          <w:color w:val="0000FF"/>
          <w:sz w:val="16"/>
          <w:highlight w:val="white"/>
          <w:lang w:eastAsia="da-DK"/>
        </w:rPr>
        <w:t>"</w:t>
      </w:r>
      <w:r w:rsidRPr="00BB7960">
        <w:rPr>
          <w:rFonts w:cs="Arial"/>
          <w:color w:val="FF0000"/>
          <w:sz w:val="16"/>
          <w:highlight w:val="white"/>
          <w:lang w:eastAsia="da-DK"/>
        </w:rPr>
        <w:t xml:space="preserve"> type</w:t>
      </w:r>
      <w:r w:rsidRPr="00BB7960">
        <w:rPr>
          <w:rFonts w:cs="Arial"/>
          <w:color w:val="0000FF"/>
          <w:sz w:val="16"/>
          <w:highlight w:val="white"/>
          <w:lang w:eastAsia="da-DK"/>
        </w:rPr>
        <w:t>="</w:t>
      </w:r>
      <w:proofErr w:type="spellStart"/>
      <w:r w:rsidRPr="00BB7960">
        <w:rPr>
          <w:rFonts w:cs="Arial"/>
          <w:color w:val="000000"/>
          <w:sz w:val="16"/>
          <w:highlight w:val="white"/>
          <w:lang w:eastAsia="da-DK"/>
        </w:rPr>
        <w:t>text_general</w:t>
      </w:r>
      <w:proofErr w:type="spellEnd"/>
      <w:r w:rsidRPr="00BB7960">
        <w:rPr>
          <w:rFonts w:cs="Arial"/>
          <w:color w:val="0000FF"/>
          <w:sz w:val="16"/>
          <w:highlight w:val="white"/>
          <w:lang w:eastAsia="da-DK"/>
        </w:rPr>
        <w:t>"</w:t>
      </w:r>
      <w:r w:rsidRPr="00BB7960">
        <w:rPr>
          <w:rFonts w:cs="Arial"/>
          <w:color w:val="FF0000"/>
          <w:sz w:val="16"/>
          <w:highlight w:val="white"/>
          <w:lang w:eastAsia="da-DK"/>
        </w:rPr>
        <w:t xml:space="preserve"> indexed</w:t>
      </w:r>
      <w:r w:rsidRPr="00BB7960">
        <w:rPr>
          <w:rFonts w:cs="Arial"/>
          <w:color w:val="0000FF"/>
          <w:sz w:val="16"/>
          <w:highlight w:val="white"/>
          <w:lang w:eastAsia="da-DK"/>
        </w:rPr>
        <w:t>="</w:t>
      </w:r>
      <w:r w:rsidRPr="00BB7960">
        <w:rPr>
          <w:rFonts w:cs="Arial"/>
          <w:color w:val="000000"/>
          <w:sz w:val="16"/>
          <w:highlight w:val="white"/>
          <w:lang w:eastAsia="da-DK"/>
        </w:rPr>
        <w:t>true</w:t>
      </w:r>
      <w:r w:rsidRPr="00BB7960">
        <w:rPr>
          <w:rFonts w:cs="Arial"/>
          <w:color w:val="0000FF"/>
          <w:sz w:val="16"/>
          <w:highlight w:val="white"/>
          <w:lang w:eastAsia="da-DK"/>
        </w:rPr>
        <w:t>"</w:t>
      </w:r>
      <w:r w:rsidRPr="00BB7960">
        <w:rPr>
          <w:rFonts w:cs="Arial"/>
          <w:color w:val="FF0000"/>
          <w:sz w:val="16"/>
          <w:highlight w:val="white"/>
          <w:lang w:eastAsia="da-DK"/>
        </w:rPr>
        <w:t xml:space="preserve"> stored</w:t>
      </w:r>
      <w:r w:rsidRPr="00BB7960">
        <w:rPr>
          <w:rFonts w:cs="Arial"/>
          <w:color w:val="0000FF"/>
          <w:sz w:val="16"/>
          <w:highlight w:val="white"/>
          <w:lang w:eastAsia="da-DK"/>
        </w:rPr>
        <w:t>="</w:t>
      </w:r>
      <w:r w:rsidRPr="00BB7960">
        <w:rPr>
          <w:rFonts w:cs="Arial"/>
          <w:color w:val="000000"/>
          <w:sz w:val="16"/>
          <w:highlight w:val="white"/>
          <w:lang w:eastAsia="da-DK"/>
        </w:rPr>
        <w:t>true</w:t>
      </w:r>
      <w:r w:rsidRPr="00BB7960">
        <w:rPr>
          <w:rFonts w:cs="Arial"/>
          <w:color w:val="0000FF"/>
          <w:sz w:val="16"/>
          <w:highlight w:val="white"/>
          <w:lang w:eastAsia="da-DK"/>
        </w:rPr>
        <w:t>"</w:t>
      </w:r>
      <w:r w:rsidRPr="00BB7960">
        <w:rPr>
          <w:rFonts w:cs="Arial"/>
          <w:color w:val="FF0000"/>
          <w:sz w:val="16"/>
          <w:highlight w:val="white"/>
          <w:lang w:eastAsia="da-DK"/>
        </w:rPr>
        <w:t xml:space="preserve"> required</w:t>
      </w:r>
      <w:r w:rsidRPr="00BB7960">
        <w:rPr>
          <w:rFonts w:cs="Arial"/>
          <w:color w:val="0000FF"/>
          <w:sz w:val="16"/>
          <w:highlight w:val="white"/>
          <w:lang w:eastAsia="da-DK"/>
        </w:rPr>
        <w:t>="</w:t>
      </w:r>
      <w:r w:rsidRPr="00BB7960">
        <w:rPr>
          <w:rFonts w:cs="Arial"/>
          <w:color w:val="000000"/>
          <w:sz w:val="16"/>
          <w:highlight w:val="white"/>
          <w:lang w:eastAsia="da-DK"/>
        </w:rPr>
        <w:t>false</w:t>
      </w:r>
      <w:r w:rsidRPr="00BB7960">
        <w:rPr>
          <w:rFonts w:cs="Arial"/>
          <w:color w:val="0000FF"/>
          <w:sz w:val="16"/>
          <w:highlight w:val="white"/>
          <w:lang w:eastAsia="da-DK"/>
        </w:rPr>
        <w:t>"</w:t>
      </w:r>
      <w:r w:rsidRPr="00BB7960">
        <w:rPr>
          <w:rFonts w:cs="Arial"/>
          <w:color w:val="FF0000"/>
          <w:sz w:val="16"/>
          <w:highlight w:val="white"/>
          <w:lang w:eastAsia="da-DK"/>
        </w:rPr>
        <w:t xml:space="preserve"> </w:t>
      </w:r>
      <w:proofErr w:type="spellStart"/>
      <w:r w:rsidRPr="00BB7960">
        <w:rPr>
          <w:rFonts w:cs="Arial"/>
          <w:color w:val="FF0000"/>
          <w:sz w:val="16"/>
          <w:highlight w:val="white"/>
          <w:lang w:eastAsia="da-DK"/>
        </w:rPr>
        <w:t>multiValued</w:t>
      </w:r>
      <w:proofErr w:type="spellEnd"/>
      <w:r w:rsidRPr="00BB7960">
        <w:rPr>
          <w:rFonts w:cs="Arial"/>
          <w:color w:val="0000FF"/>
          <w:sz w:val="16"/>
          <w:highlight w:val="white"/>
          <w:lang w:eastAsia="da-DK"/>
        </w:rPr>
        <w:t>="</w:t>
      </w:r>
      <w:r w:rsidRPr="00BB7960">
        <w:rPr>
          <w:rFonts w:cs="Arial"/>
          <w:color w:val="000000"/>
          <w:sz w:val="16"/>
          <w:highlight w:val="white"/>
          <w:lang w:eastAsia="da-DK"/>
        </w:rPr>
        <w:t>false</w:t>
      </w:r>
      <w:r w:rsidRPr="00BB7960">
        <w:rPr>
          <w:rFonts w:cs="Arial"/>
          <w:color w:val="0000FF"/>
          <w:sz w:val="16"/>
          <w:highlight w:val="white"/>
          <w:lang w:eastAsia="da-DK"/>
        </w:rPr>
        <w:t>"</w:t>
      </w:r>
      <w:r w:rsidRPr="00BB7960">
        <w:rPr>
          <w:rFonts w:cs="Arial"/>
          <w:color w:val="FF0000"/>
          <w:sz w:val="16"/>
          <w:highlight w:val="white"/>
          <w:lang w:eastAsia="da-DK"/>
        </w:rPr>
        <w:t xml:space="preserve"> </w:t>
      </w:r>
      <w:r w:rsidRPr="00BB7960">
        <w:rPr>
          <w:rFonts w:cs="Arial"/>
          <w:color w:val="0000FF"/>
          <w:sz w:val="16"/>
          <w:highlight w:val="white"/>
          <w:lang w:eastAsia="da-DK"/>
        </w:rPr>
        <w:t>/&gt;</w:t>
      </w:r>
    </w:p>
    <w:p w14:paraId="4F2B5880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husnummerlige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boolean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4CEEF7A6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etage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string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2CBD10DE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sidedoer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6C3CDDC7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standardadresse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7614FFEB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postnummer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string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7054FC39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by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1556A7A9" w14:textId="77777777" w:rsidR="00BB7960" w:rsidRDefault="00BB7960" w:rsidP="00BB7960">
      <w:pPr>
        <w:autoSpaceDE w:val="0"/>
        <w:autoSpaceDN w:val="0"/>
        <w:adjustRightInd w:val="0"/>
        <w:rPr>
          <w:rFonts w:cs="Arial"/>
          <w:color w:val="0000FF"/>
          <w:sz w:val="16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distrikt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6EE07912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kommune</w:t>
      </w:r>
      <w:r>
        <w:rPr>
          <w:rFonts w:cs="Arial"/>
          <w:color w:val="000000"/>
          <w:sz w:val="16"/>
          <w:highlight w:val="white"/>
          <w:lang w:val="en-US" w:eastAsia="da-DK"/>
        </w:rPr>
        <w:t>cvr</w:t>
      </w:r>
      <w:proofErr w:type="spellEnd"/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34919EFA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vejkode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string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2C581E5F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historiskhusnummer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4B91E50C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historiskvejnavn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370CE297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historisketage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045D7D8C" w14:textId="77777777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historisksidedoer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11A60A4D" w14:textId="673CC40A" w:rsidR="00BB7960" w:rsidRPr="004F1AF2" w:rsidRDefault="00BB7960" w:rsidP="00BB7960">
      <w:pPr>
        <w:autoSpaceDE w:val="0"/>
        <w:autoSpaceDN w:val="0"/>
        <w:adjustRightInd w:val="0"/>
        <w:rPr>
          <w:rFonts w:cs="Arial"/>
          <w:color w:val="000000"/>
          <w:sz w:val="16"/>
          <w:highlight w:val="white"/>
          <w:lang w:val="en-US" w:eastAsia="da-DK"/>
        </w:rPr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historiskkom</w:t>
      </w:r>
      <w:ins w:id="89" w:author="Kasper Rubin" w:date="2021-03-19T08:23:00Z">
        <w:r w:rsidR="00CF5F43">
          <w:rPr>
            <w:rFonts w:cs="Arial"/>
            <w:color w:val="000000"/>
            <w:sz w:val="16"/>
            <w:highlight w:val="white"/>
            <w:lang w:val="en-US" w:eastAsia="da-DK"/>
          </w:rPr>
          <w:t>m</w:t>
        </w:r>
      </w:ins>
      <w:r>
        <w:rPr>
          <w:rFonts w:cs="Arial"/>
          <w:color w:val="000000"/>
          <w:sz w:val="16"/>
          <w:highlight w:val="white"/>
          <w:lang w:val="en-US" w:eastAsia="da-DK"/>
        </w:rPr>
        <w:t>unecvr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>
        <w:rPr>
          <w:rFonts w:cs="Arial"/>
          <w:color w:val="000000"/>
          <w:sz w:val="16"/>
          <w:highlight w:val="white"/>
          <w:lang w:val="en-US" w:eastAsia="da-DK"/>
        </w:rPr>
        <w:t>text_general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29E5E66B" w14:textId="77777777" w:rsidR="00BB7960" w:rsidRDefault="00BB7960" w:rsidP="00BB7960">
      <w:pPr>
        <w:pStyle w:val="Brdtekst"/>
      </w:pPr>
      <w:r w:rsidRPr="004F1AF2">
        <w:rPr>
          <w:rFonts w:cs="Arial"/>
          <w:color w:val="0000FF"/>
          <w:sz w:val="16"/>
          <w:highlight w:val="white"/>
          <w:lang w:val="en-US" w:eastAsia="da-DK"/>
        </w:rPr>
        <w:t>&lt;</w:t>
      </w:r>
      <w:r w:rsidRPr="004F1AF2">
        <w:rPr>
          <w:rFonts w:cs="Arial"/>
          <w:color w:val="800000"/>
          <w:sz w:val="16"/>
          <w:highlight w:val="white"/>
          <w:lang w:val="en-US" w:eastAsia="da-DK"/>
        </w:rPr>
        <w:t>field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name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proofErr w:type="spellStart"/>
      <w:r w:rsidRPr="004F1AF2">
        <w:rPr>
          <w:rFonts w:cs="Arial"/>
          <w:color w:val="000000"/>
          <w:sz w:val="16"/>
          <w:highlight w:val="white"/>
          <w:lang w:val="en-US" w:eastAsia="da-DK"/>
        </w:rPr>
        <w:t>historiskvejkode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type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string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indexed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stored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required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false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proofErr w:type="spellStart"/>
      <w:r w:rsidRPr="004F1AF2">
        <w:rPr>
          <w:rFonts w:cs="Arial"/>
          <w:color w:val="FF0000"/>
          <w:sz w:val="16"/>
          <w:highlight w:val="white"/>
          <w:lang w:val="en-US" w:eastAsia="da-DK"/>
        </w:rPr>
        <w:t>multiValued</w:t>
      </w:r>
      <w:proofErr w:type="spellEnd"/>
      <w:r w:rsidRPr="004F1AF2">
        <w:rPr>
          <w:rFonts w:cs="Arial"/>
          <w:color w:val="0000FF"/>
          <w:sz w:val="16"/>
          <w:highlight w:val="white"/>
          <w:lang w:val="en-US" w:eastAsia="da-DK"/>
        </w:rPr>
        <w:t>="</w:t>
      </w:r>
      <w:r w:rsidRPr="004F1AF2">
        <w:rPr>
          <w:rFonts w:cs="Arial"/>
          <w:color w:val="000000"/>
          <w:sz w:val="16"/>
          <w:highlight w:val="white"/>
          <w:lang w:val="en-US" w:eastAsia="da-DK"/>
        </w:rPr>
        <w:t>true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"</w:t>
      </w:r>
      <w:bookmarkStart w:id="90" w:name="_GoBack"/>
      <w:bookmarkEnd w:id="90"/>
      <w:r w:rsidRPr="004F1AF2">
        <w:rPr>
          <w:rFonts w:cs="Arial"/>
          <w:color w:val="FF0000"/>
          <w:sz w:val="16"/>
          <w:highlight w:val="white"/>
          <w:lang w:val="en-US" w:eastAsia="da-DK"/>
        </w:rPr>
        <w:t xml:space="preserve"> </w:t>
      </w:r>
      <w:r w:rsidRPr="004F1AF2">
        <w:rPr>
          <w:rFonts w:cs="Arial"/>
          <w:color w:val="0000FF"/>
          <w:sz w:val="16"/>
          <w:highlight w:val="white"/>
          <w:lang w:val="en-US" w:eastAsia="da-DK"/>
        </w:rPr>
        <w:t>/&gt;</w:t>
      </w:r>
    </w:p>
    <w:p w14:paraId="5093DD61" w14:textId="77777777" w:rsidR="002B37D3" w:rsidRDefault="002B37D3" w:rsidP="002B37D3">
      <w:pPr>
        <w:pStyle w:val="Brdtekst"/>
      </w:pPr>
    </w:p>
    <w:p w14:paraId="3405F79F" w14:textId="7CD29AD5" w:rsidR="00BB7960" w:rsidRDefault="002B37D3" w:rsidP="00983529">
      <w:pPr>
        <w:pStyle w:val="Appendix-Heading2"/>
      </w:pPr>
      <w:bookmarkStart w:id="91" w:name="_Toc454451709"/>
      <w:proofErr w:type="spellStart"/>
      <w:r>
        <w:t>Solr</w:t>
      </w:r>
      <w:proofErr w:type="spellEnd"/>
      <w:r>
        <w:t xml:space="preserve"> </w:t>
      </w:r>
      <w:r w:rsidR="00BB7960">
        <w:t>type definitions from the schema</w:t>
      </w:r>
      <w:bookmarkEnd w:id="91"/>
    </w:p>
    <w:p w14:paraId="63F9617B" w14:textId="77777777" w:rsidR="00BB7960" w:rsidRPr="009B2985" w:rsidRDefault="00BB7960" w:rsidP="00BB7960">
      <w:pPr>
        <w:pStyle w:val="Brdtekst"/>
        <w:rPr>
          <w:sz w:val="16"/>
          <w:szCs w:val="16"/>
        </w:rPr>
      </w:pPr>
      <w:r>
        <w:t xml:space="preserve">    </w:t>
      </w:r>
      <w:proofErr w:type="gramStart"/>
      <w:r w:rsidRPr="009B2985">
        <w:rPr>
          <w:sz w:val="16"/>
          <w:szCs w:val="16"/>
        </w:rPr>
        <w:t>&lt;!--</w:t>
      </w:r>
      <w:proofErr w:type="gramEnd"/>
      <w:r w:rsidRPr="009B2985">
        <w:rPr>
          <w:sz w:val="16"/>
          <w:szCs w:val="16"/>
        </w:rPr>
        <w:t xml:space="preserve"> The </w:t>
      </w:r>
      <w:proofErr w:type="spellStart"/>
      <w:r w:rsidRPr="009B2985">
        <w:rPr>
          <w:sz w:val="16"/>
          <w:szCs w:val="16"/>
        </w:rPr>
        <w:t>StrField</w:t>
      </w:r>
      <w:proofErr w:type="spellEnd"/>
      <w:r w:rsidRPr="009B2985">
        <w:rPr>
          <w:sz w:val="16"/>
          <w:szCs w:val="16"/>
        </w:rPr>
        <w:t xml:space="preserve"> type is not </w:t>
      </w:r>
      <w:proofErr w:type="spellStart"/>
      <w:r w:rsidRPr="009B2985">
        <w:rPr>
          <w:sz w:val="16"/>
          <w:szCs w:val="16"/>
        </w:rPr>
        <w:t>analyzed</w:t>
      </w:r>
      <w:proofErr w:type="spellEnd"/>
      <w:r w:rsidRPr="009B2985">
        <w:rPr>
          <w:sz w:val="16"/>
          <w:szCs w:val="16"/>
        </w:rPr>
        <w:t>, but indexed/stored verbatim.</w:t>
      </w:r>
    </w:p>
    <w:p w14:paraId="711D99E7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 It supports doc values but in that case the field needs to be</w:t>
      </w:r>
    </w:p>
    <w:p w14:paraId="17A6142D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 single-valued and either required or have a default value.</w:t>
      </w:r>
    </w:p>
    <w:p w14:paraId="5960D37E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--&gt;</w:t>
      </w:r>
    </w:p>
    <w:p w14:paraId="729E7E1C" w14:textId="77777777" w:rsidR="00BB7960" w:rsidRPr="009B2985" w:rsidRDefault="00BB7960" w:rsidP="00BB7960">
      <w:pPr>
        <w:pStyle w:val="Brdtekst"/>
        <w:rPr>
          <w:sz w:val="16"/>
          <w:szCs w:val="16"/>
        </w:rPr>
      </w:pPr>
      <w:r>
        <w:t xml:space="preserve">    </w:t>
      </w:r>
      <w:r w:rsidRPr="009B2985">
        <w:rPr>
          <w:sz w:val="16"/>
          <w:szCs w:val="16"/>
        </w:rPr>
        <w:t>&lt;</w:t>
      </w:r>
      <w:proofErr w:type="spellStart"/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fieldType</w:t>
      </w:r>
      <w:proofErr w:type="spellEnd"/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name</w:t>
      </w:r>
      <w:r w:rsidRPr="009B2985">
        <w:rPr>
          <w:sz w:val="16"/>
          <w:szCs w:val="16"/>
        </w:rPr>
        <w:t xml:space="preserve">="string"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class</w:t>
      </w:r>
      <w:r w:rsidRPr="009B2985">
        <w:rPr>
          <w:sz w:val="16"/>
          <w:szCs w:val="16"/>
        </w:rPr>
        <w:t>="</w:t>
      </w:r>
      <w:proofErr w:type="spellStart"/>
      <w:proofErr w:type="gramStart"/>
      <w:r w:rsidRPr="009B2985">
        <w:rPr>
          <w:sz w:val="16"/>
          <w:szCs w:val="16"/>
        </w:rPr>
        <w:t>solr.StrField</w:t>
      </w:r>
      <w:proofErr w:type="spellEnd"/>
      <w:proofErr w:type="gramEnd"/>
      <w:r w:rsidRPr="009B2985">
        <w:rPr>
          <w:sz w:val="16"/>
          <w:szCs w:val="16"/>
        </w:rPr>
        <w:t xml:space="preserve">" </w:t>
      </w:r>
      <w:proofErr w:type="spellStart"/>
      <w:r w:rsidRPr="009B2985">
        <w:rPr>
          <w:rFonts w:cs="Arial"/>
          <w:color w:val="FF0000"/>
          <w:sz w:val="16"/>
          <w:highlight w:val="white"/>
          <w:lang w:val="en-US" w:eastAsia="da-DK"/>
        </w:rPr>
        <w:t>sortMissingLast</w:t>
      </w:r>
      <w:proofErr w:type="spellEnd"/>
      <w:r w:rsidRPr="009B2985">
        <w:rPr>
          <w:sz w:val="16"/>
          <w:szCs w:val="16"/>
        </w:rPr>
        <w:t>="true" /&gt;</w:t>
      </w:r>
    </w:p>
    <w:p w14:paraId="4558E33F" w14:textId="77777777" w:rsidR="00BB7960" w:rsidRPr="009B2985" w:rsidRDefault="00BB7960" w:rsidP="00BB7960">
      <w:pPr>
        <w:pStyle w:val="Brdtekst"/>
        <w:rPr>
          <w:sz w:val="16"/>
          <w:szCs w:val="16"/>
        </w:rPr>
      </w:pPr>
    </w:p>
    <w:p w14:paraId="7E12B117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</w:t>
      </w:r>
      <w:proofErr w:type="gramStart"/>
      <w:r w:rsidRPr="009B2985">
        <w:rPr>
          <w:sz w:val="16"/>
          <w:szCs w:val="16"/>
        </w:rPr>
        <w:t>&lt;!--</w:t>
      </w:r>
      <w:proofErr w:type="gramEnd"/>
      <w:r w:rsidRPr="009B2985">
        <w:rPr>
          <w:sz w:val="16"/>
          <w:szCs w:val="16"/>
        </w:rPr>
        <w:t xml:space="preserve"> </w:t>
      </w:r>
      <w:proofErr w:type="spellStart"/>
      <w:r w:rsidRPr="009B2985">
        <w:rPr>
          <w:sz w:val="16"/>
          <w:szCs w:val="16"/>
        </w:rPr>
        <w:t>boolean</w:t>
      </w:r>
      <w:proofErr w:type="spellEnd"/>
      <w:r w:rsidRPr="009B2985">
        <w:rPr>
          <w:sz w:val="16"/>
          <w:szCs w:val="16"/>
        </w:rPr>
        <w:t xml:space="preserve"> type: "true" or "false" --&gt;</w:t>
      </w:r>
    </w:p>
    <w:p w14:paraId="2E20AAF4" w14:textId="77777777" w:rsidR="00BB7960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&lt;</w:t>
      </w:r>
      <w:proofErr w:type="spellStart"/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fieldType</w:t>
      </w:r>
      <w:proofErr w:type="spellEnd"/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name</w:t>
      </w:r>
      <w:r w:rsidRPr="009B2985">
        <w:rPr>
          <w:sz w:val="16"/>
          <w:szCs w:val="16"/>
        </w:rPr>
        <w:t>="</w:t>
      </w:r>
      <w:proofErr w:type="spellStart"/>
      <w:r w:rsidRPr="009B2985">
        <w:rPr>
          <w:sz w:val="16"/>
          <w:szCs w:val="16"/>
        </w:rPr>
        <w:t>boolean</w:t>
      </w:r>
      <w:proofErr w:type="spellEnd"/>
      <w:r w:rsidRPr="009B2985">
        <w:rPr>
          <w:sz w:val="16"/>
          <w:szCs w:val="16"/>
        </w:rPr>
        <w:t xml:space="preserve">"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class</w:t>
      </w:r>
      <w:r w:rsidRPr="009B2985">
        <w:rPr>
          <w:sz w:val="16"/>
          <w:szCs w:val="16"/>
        </w:rPr>
        <w:t>="</w:t>
      </w:r>
      <w:proofErr w:type="spellStart"/>
      <w:proofErr w:type="gramStart"/>
      <w:r w:rsidRPr="009B2985">
        <w:rPr>
          <w:sz w:val="16"/>
          <w:szCs w:val="16"/>
        </w:rPr>
        <w:t>solr.BoolField</w:t>
      </w:r>
      <w:proofErr w:type="spellEnd"/>
      <w:proofErr w:type="gramEnd"/>
      <w:r w:rsidRPr="009B2985">
        <w:rPr>
          <w:sz w:val="16"/>
          <w:szCs w:val="16"/>
        </w:rPr>
        <w:t xml:space="preserve">" </w:t>
      </w:r>
      <w:proofErr w:type="spellStart"/>
      <w:r w:rsidRPr="009B2985">
        <w:rPr>
          <w:rFonts w:cs="Arial"/>
          <w:color w:val="FF0000"/>
          <w:sz w:val="16"/>
          <w:highlight w:val="white"/>
          <w:lang w:val="en-US" w:eastAsia="da-DK"/>
        </w:rPr>
        <w:t>sortMissingLast</w:t>
      </w:r>
      <w:proofErr w:type="spellEnd"/>
      <w:r w:rsidRPr="009B2985">
        <w:rPr>
          <w:sz w:val="16"/>
          <w:szCs w:val="16"/>
        </w:rPr>
        <w:t>="true"/&gt;</w:t>
      </w:r>
    </w:p>
    <w:p w14:paraId="364B2630" w14:textId="77777777" w:rsidR="00BB7960" w:rsidRDefault="00BB7960" w:rsidP="00BB7960">
      <w:pPr>
        <w:pStyle w:val="Brdtekst"/>
        <w:rPr>
          <w:sz w:val="16"/>
          <w:szCs w:val="16"/>
        </w:rPr>
      </w:pPr>
    </w:p>
    <w:p w14:paraId="7C04C737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</w:t>
      </w:r>
      <w:proofErr w:type="gramStart"/>
      <w:r w:rsidRPr="009B2985">
        <w:rPr>
          <w:sz w:val="16"/>
          <w:szCs w:val="16"/>
        </w:rPr>
        <w:t>&lt;!--</w:t>
      </w:r>
      <w:proofErr w:type="gramEnd"/>
      <w:r w:rsidRPr="009B2985">
        <w:rPr>
          <w:sz w:val="16"/>
          <w:szCs w:val="16"/>
        </w:rPr>
        <w:t xml:space="preserve"> A general text field that has reasonable, generic</w:t>
      </w:r>
    </w:p>
    <w:p w14:paraId="5E5B89A1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   cross-language defaults: it tokenizes with </w:t>
      </w:r>
      <w:proofErr w:type="spellStart"/>
      <w:r w:rsidRPr="009B2985">
        <w:rPr>
          <w:sz w:val="16"/>
          <w:szCs w:val="16"/>
        </w:rPr>
        <w:t>StandardTokenizer</w:t>
      </w:r>
      <w:proofErr w:type="spellEnd"/>
      <w:r w:rsidRPr="009B2985">
        <w:rPr>
          <w:sz w:val="16"/>
          <w:szCs w:val="16"/>
        </w:rPr>
        <w:t>,</w:t>
      </w:r>
    </w:p>
    <w:p w14:paraId="78BBE10B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ab/>
        <w:t xml:space="preserve"> removes stop words from case-insensitive "stopwords.txt"</w:t>
      </w:r>
    </w:p>
    <w:p w14:paraId="5AB550FD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ab/>
        <w:t xml:space="preserve"> (empty by default), and down cases.  At query time only, it</w:t>
      </w:r>
    </w:p>
    <w:p w14:paraId="78F0EC9F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ab/>
        <w:t xml:space="preserve"> also applies synonyms. --&gt;</w:t>
      </w:r>
    </w:p>
    <w:p w14:paraId="4DB2937C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&lt;</w:t>
      </w:r>
      <w:proofErr w:type="spellStart"/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fieldType</w:t>
      </w:r>
      <w:proofErr w:type="spellEnd"/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name</w:t>
      </w:r>
      <w:r w:rsidRPr="009B2985">
        <w:rPr>
          <w:sz w:val="16"/>
          <w:szCs w:val="16"/>
        </w:rPr>
        <w:t>="</w:t>
      </w:r>
      <w:proofErr w:type="spellStart"/>
      <w:r w:rsidRPr="009B2985">
        <w:rPr>
          <w:sz w:val="16"/>
          <w:szCs w:val="16"/>
        </w:rPr>
        <w:t>text_general</w:t>
      </w:r>
      <w:proofErr w:type="spellEnd"/>
      <w:r w:rsidRPr="009B2985">
        <w:rPr>
          <w:sz w:val="16"/>
          <w:szCs w:val="16"/>
        </w:rPr>
        <w:t xml:space="preserve">"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class</w:t>
      </w:r>
      <w:r w:rsidRPr="009B2985">
        <w:rPr>
          <w:sz w:val="16"/>
          <w:szCs w:val="16"/>
        </w:rPr>
        <w:t>="</w:t>
      </w:r>
      <w:proofErr w:type="spellStart"/>
      <w:proofErr w:type="gramStart"/>
      <w:r w:rsidRPr="009B2985">
        <w:rPr>
          <w:sz w:val="16"/>
          <w:szCs w:val="16"/>
        </w:rPr>
        <w:t>solr.TextField</w:t>
      </w:r>
      <w:proofErr w:type="spellEnd"/>
      <w:proofErr w:type="gramEnd"/>
      <w:r w:rsidRPr="009B2985">
        <w:rPr>
          <w:sz w:val="16"/>
          <w:szCs w:val="16"/>
        </w:rPr>
        <w:t xml:space="preserve">" </w:t>
      </w:r>
      <w:proofErr w:type="spellStart"/>
      <w:r w:rsidRPr="009B2985">
        <w:rPr>
          <w:rFonts w:cs="Arial"/>
          <w:color w:val="FF0000"/>
          <w:sz w:val="16"/>
          <w:highlight w:val="white"/>
          <w:lang w:val="en-US" w:eastAsia="da-DK"/>
        </w:rPr>
        <w:t>positionIncrementGap</w:t>
      </w:r>
      <w:proofErr w:type="spellEnd"/>
      <w:r w:rsidRPr="009B2985">
        <w:rPr>
          <w:sz w:val="16"/>
          <w:szCs w:val="16"/>
        </w:rPr>
        <w:t>="100"&gt;</w:t>
      </w:r>
    </w:p>
    <w:p w14:paraId="56D0E279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&lt;</w:t>
      </w:r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analyzer</w:t>
      </w:r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type</w:t>
      </w:r>
      <w:r w:rsidRPr="009B2985">
        <w:rPr>
          <w:sz w:val="16"/>
          <w:szCs w:val="16"/>
        </w:rPr>
        <w:t>="index"&gt;</w:t>
      </w:r>
    </w:p>
    <w:p w14:paraId="268D2169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  &lt;</w:t>
      </w:r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tokenizer</w:t>
      </w:r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class</w:t>
      </w:r>
      <w:r w:rsidRPr="009B2985">
        <w:rPr>
          <w:sz w:val="16"/>
          <w:szCs w:val="16"/>
        </w:rPr>
        <w:t>="</w:t>
      </w:r>
      <w:proofErr w:type="spellStart"/>
      <w:proofErr w:type="gramStart"/>
      <w:r w:rsidRPr="009B2985">
        <w:rPr>
          <w:sz w:val="16"/>
          <w:szCs w:val="16"/>
        </w:rPr>
        <w:t>solr.StandardTokenizerFactory</w:t>
      </w:r>
      <w:proofErr w:type="spellEnd"/>
      <w:proofErr w:type="gramEnd"/>
      <w:r w:rsidRPr="009B2985">
        <w:rPr>
          <w:sz w:val="16"/>
          <w:szCs w:val="16"/>
        </w:rPr>
        <w:t>"/&gt;</w:t>
      </w:r>
    </w:p>
    <w:p w14:paraId="0F4790BD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  &lt;</w:t>
      </w:r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filter</w:t>
      </w:r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class</w:t>
      </w:r>
      <w:r w:rsidRPr="009B2985">
        <w:rPr>
          <w:sz w:val="16"/>
          <w:szCs w:val="16"/>
        </w:rPr>
        <w:t>="</w:t>
      </w:r>
      <w:proofErr w:type="spellStart"/>
      <w:proofErr w:type="gramStart"/>
      <w:r w:rsidRPr="009B2985">
        <w:rPr>
          <w:sz w:val="16"/>
          <w:szCs w:val="16"/>
        </w:rPr>
        <w:t>solr.StopFilterFactory</w:t>
      </w:r>
      <w:proofErr w:type="spellEnd"/>
      <w:proofErr w:type="gramEnd"/>
      <w:r w:rsidRPr="009B2985">
        <w:rPr>
          <w:sz w:val="16"/>
          <w:szCs w:val="16"/>
        </w:rPr>
        <w:t xml:space="preserve">" </w:t>
      </w:r>
      <w:proofErr w:type="spellStart"/>
      <w:r w:rsidRPr="009B2985">
        <w:rPr>
          <w:rFonts w:cs="Arial"/>
          <w:color w:val="FF0000"/>
          <w:sz w:val="16"/>
          <w:highlight w:val="white"/>
          <w:lang w:val="en-US" w:eastAsia="da-DK"/>
        </w:rPr>
        <w:t>ignoreCase</w:t>
      </w:r>
      <w:proofErr w:type="spellEnd"/>
      <w:r w:rsidRPr="009B2985">
        <w:rPr>
          <w:sz w:val="16"/>
          <w:szCs w:val="16"/>
        </w:rPr>
        <w:t xml:space="preserve">="true"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words</w:t>
      </w:r>
      <w:r w:rsidRPr="009B2985">
        <w:rPr>
          <w:sz w:val="16"/>
          <w:szCs w:val="16"/>
        </w:rPr>
        <w:t>="stopwords.txt" /&gt;</w:t>
      </w:r>
    </w:p>
    <w:p w14:paraId="47886319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  &lt;</w:t>
      </w:r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filter</w:t>
      </w:r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class</w:t>
      </w:r>
      <w:r w:rsidRPr="009B2985">
        <w:rPr>
          <w:sz w:val="16"/>
          <w:szCs w:val="16"/>
        </w:rPr>
        <w:t>="</w:t>
      </w:r>
      <w:proofErr w:type="spellStart"/>
      <w:proofErr w:type="gramStart"/>
      <w:r w:rsidRPr="009B2985">
        <w:rPr>
          <w:sz w:val="16"/>
          <w:szCs w:val="16"/>
        </w:rPr>
        <w:t>solr.LowerCaseFilterFactory</w:t>
      </w:r>
      <w:proofErr w:type="spellEnd"/>
      <w:proofErr w:type="gramEnd"/>
      <w:r w:rsidRPr="009B2985">
        <w:rPr>
          <w:sz w:val="16"/>
          <w:szCs w:val="16"/>
        </w:rPr>
        <w:t>"/&gt;</w:t>
      </w:r>
    </w:p>
    <w:p w14:paraId="564E9803" w14:textId="77777777" w:rsidR="00BB7960" w:rsidRPr="009B2985" w:rsidRDefault="00BB7960" w:rsidP="00BB7960">
      <w:pPr>
        <w:pStyle w:val="Brdtekst"/>
        <w:rPr>
          <w:sz w:val="16"/>
          <w:szCs w:val="16"/>
        </w:rPr>
      </w:pPr>
      <w:r>
        <w:rPr>
          <w:sz w:val="16"/>
          <w:szCs w:val="16"/>
        </w:rPr>
        <w:tab/>
        <w:t xml:space="preserve">   </w:t>
      </w:r>
      <w:r w:rsidRPr="009B2985">
        <w:rPr>
          <w:sz w:val="16"/>
          <w:szCs w:val="16"/>
        </w:rPr>
        <w:t>&lt;</w:t>
      </w:r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filter</w:t>
      </w:r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class</w:t>
      </w:r>
      <w:r w:rsidRPr="009B2985">
        <w:rPr>
          <w:sz w:val="16"/>
          <w:szCs w:val="16"/>
        </w:rPr>
        <w:t>="</w:t>
      </w:r>
      <w:proofErr w:type="spellStart"/>
      <w:proofErr w:type="gramStart"/>
      <w:r w:rsidRPr="009B2985">
        <w:rPr>
          <w:sz w:val="16"/>
          <w:szCs w:val="16"/>
        </w:rPr>
        <w:t>solr.ASCIIFoldingFilterFactory</w:t>
      </w:r>
      <w:proofErr w:type="spellEnd"/>
      <w:proofErr w:type="gramEnd"/>
      <w:r w:rsidRPr="009B2985">
        <w:rPr>
          <w:sz w:val="16"/>
          <w:szCs w:val="16"/>
        </w:rPr>
        <w:t>"/&gt;</w:t>
      </w:r>
    </w:p>
    <w:p w14:paraId="202A9471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&lt;/</w:t>
      </w:r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analyzer</w:t>
      </w:r>
      <w:r w:rsidRPr="009B2985">
        <w:rPr>
          <w:sz w:val="16"/>
          <w:szCs w:val="16"/>
        </w:rPr>
        <w:t>&gt;</w:t>
      </w:r>
    </w:p>
    <w:p w14:paraId="1C8D755D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&lt;</w:t>
      </w:r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analyzer</w:t>
      </w:r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type</w:t>
      </w:r>
      <w:r w:rsidRPr="009B2985">
        <w:rPr>
          <w:sz w:val="16"/>
          <w:szCs w:val="16"/>
        </w:rPr>
        <w:t>="query"&gt;</w:t>
      </w:r>
    </w:p>
    <w:p w14:paraId="79DC411B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  &lt;</w:t>
      </w:r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tokenizer</w:t>
      </w:r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class</w:t>
      </w:r>
      <w:r w:rsidRPr="009B2985">
        <w:rPr>
          <w:sz w:val="16"/>
          <w:szCs w:val="16"/>
        </w:rPr>
        <w:t>="</w:t>
      </w:r>
      <w:proofErr w:type="spellStart"/>
      <w:proofErr w:type="gramStart"/>
      <w:r w:rsidRPr="009B2985">
        <w:rPr>
          <w:sz w:val="16"/>
          <w:szCs w:val="16"/>
        </w:rPr>
        <w:t>solr.StandardTokenizerFactory</w:t>
      </w:r>
      <w:proofErr w:type="spellEnd"/>
      <w:proofErr w:type="gramEnd"/>
      <w:r w:rsidRPr="009B2985">
        <w:rPr>
          <w:sz w:val="16"/>
          <w:szCs w:val="16"/>
        </w:rPr>
        <w:t>"/&gt;</w:t>
      </w:r>
    </w:p>
    <w:p w14:paraId="11BA9E39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  &lt;</w:t>
      </w:r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filter</w:t>
      </w:r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class</w:t>
      </w:r>
      <w:r w:rsidRPr="009B2985">
        <w:rPr>
          <w:sz w:val="16"/>
          <w:szCs w:val="16"/>
        </w:rPr>
        <w:t>="</w:t>
      </w:r>
      <w:proofErr w:type="spellStart"/>
      <w:proofErr w:type="gramStart"/>
      <w:r w:rsidRPr="009B2985">
        <w:rPr>
          <w:sz w:val="16"/>
          <w:szCs w:val="16"/>
        </w:rPr>
        <w:t>solr.StopFilterFactory</w:t>
      </w:r>
      <w:proofErr w:type="spellEnd"/>
      <w:proofErr w:type="gramEnd"/>
      <w:r w:rsidRPr="009B2985">
        <w:rPr>
          <w:sz w:val="16"/>
          <w:szCs w:val="16"/>
        </w:rPr>
        <w:t xml:space="preserve">" </w:t>
      </w:r>
      <w:proofErr w:type="spellStart"/>
      <w:r w:rsidRPr="009B2985">
        <w:rPr>
          <w:rFonts w:cs="Arial"/>
          <w:color w:val="FF0000"/>
          <w:sz w:val="16"/>
          <w:highlight w:val="white"/>
          <w:lang w:val="en-US" w:eastAsia="da-DK"/>
        </w:rPr>
        <w:t>ignoreCase</w:t>
      </w:r>
      <w:proofErr w:type="spellEnd"/>
      <w:r w:rsidRPr="009B2985">
        <w:rPr>
          <w:sz w:val="16"/>
          <w:szCs w:val="16"/>
        </w:rPr>
        <w:t xml:space="preserve">="true"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words</w:t>
      </w:r>
      <w:r w:rsidRPr="009B2985">
        <w:rPr>
          <w:sz w:val="16"/>
          <w:szCs w:val="16"/>
        </w:rPr>
        <w:t>="stopwords.txt" /&gt;</w:t>
      </w:r>
    </w:p>
    <w:p w14:paraId="3F54BC76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  &lt;</w:t>
      </w:r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filter</w:t>
      </w:r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class</w:t>
      </w:r>
      <w:r w:rsidRPr="009B2985">
        <w:rPr>
          <w:sz w:val="16"/>
          <w:szCs w:val="16"/>
        </w:rPr>
        <w:t>="</w:t>
      </w:r>
      <w:proofErr w:type="spellStart"/>
      <w:proofErr w:type="gramStart"/>
      <w:r w:rsidRPr="009B2985">
        <w:rPr>
          <w:sz w:val="16"/>
          <w:szCs w:val="16"/>
        </w:rPr>
        <w:t>solr.SynonymFilterFactory</w:t>
      </w:r>
      <w:proofErr w:type="spellEnd"/>
      <w:proofErr w:type="gramEnd"/>
      <w:r w:rsidRPr="009B2985">
        <w:rPr>
          <w:sz w:val="16"/>
          <w:szCs w:val="16"/>
        </w:rPr>
        <w:t xml:space="preserve">"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synonyms</w:t>
      </w:r>
      <w:r w:rsidRPr="009B2985">
        <w:rPr>
          <w:sz w:val="16"/>
          <w:szCs w:val="16"/>
        </w:rPr>
        <w:t xml:space="preserve">="synonyms.txt" </w:t>
      </w:r>
      <w:proofErr w:type="spellStart"/>
      <w:r w:rsidRPr="009B2985">
        <w:rPr>
          <w:rFonts w:cs="Arial"/>
          <w:color w:val="FF0000"/>
          <w:sz w:val="16"/>
          <w:highlight w:val="white"/>
          <w:lang w:val="en-US" w:eastAsia="da-DK"/>
        </w:rPr>
        <w:t>ignoreCase</w:t>
      </w:r>
      <w:proofErr w:type="spellEnd"/>
      <w:r w:rsidRPr="009B2985">
        <w:rPr>
          <w:sz w:val="16"/>
          <w:szCs w:val="16"/>
        </w:rPr>
        <w:t xml:space="preserve">="true"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expand</w:t>
      </w:r>
      <w:r w:rsidRPr="009B2985">
        <w:rPr>
          <w:sz w:val="16"/>
          <w:szCs w:val="16"/>
        </w:rPr>
        <w:t>="true"/&gt;</w:t>
      </w:r>
    </w:p>
    <w:p w14:paraId="30CEC6D9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  &lt;</w:t>
      </w:r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filter</w:t>
      </w:r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class</w:t>
      </w:r>
      <w:r w:rsidRPr="009B2985">
        <w:rPr>
          <w:sz w:val="16"/>
          <w:szCs w:val="16"/>
        </w:rPr>
        <w:t>="</w:t>
      </w:r>
      <w:proofErr w:type="spellStart"/>
      <w:proofErr w:type="gramStart"/>
      <w:r w:rsidRPr="009B2985">
        <w:rPr>
          <w:sz w:val="16"/>
          <w:szCs w:val="16"/>
        </w:rPr>
        <w:t>solr.LowerCaseFilterFactory</w:t>
      </w:r>
      <w:proofErr w:type="spellEnd"/>
      <w:proofErr w:type="gramEnd"/>
      <w:r w:rsidRPr="009B2985">
        <w:rPr>
          <w:sz w:val="16"/>
          <w:szCs w:val="16"/>
        </w:rPr>
        <w:t>"/&gt;</w:t>
      </w:r>
    </w:p>
    <w:p w14:paraId="07AF2D5B" w14:textId="77777777" w:rsidR="00BB7960" w:rsidRPr="009B2985" w:rsidRDefault="00BB7960" w:rsidP="00BB7960">
      <w:pPr>
        <w:pStyle w:val="Brdtekst"/>
        <w:rPr>
          <w:sz w:val="16"/>
          <w:szCs w:val="16"/>
        </w:rPr>
      </w:pPr>
      <w:r>
        <w:rPr>
          <w:sz w:val="16"/>
          <w:szCs w:val="16"/>
        </w:rPr>
        <w:tab/>
        <w:t xml:space="preserve">   </w:t>
      </w:r>
      <w:r w:rsidRPr="009B2985">
        <w:rPr>
          <w:sz w:val="16"/>
          <w:szCs w:val="16"/>
        </w:rPr>
        <w:t>&lt;</w:t>
      </w:r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filter</w:t>
      </w:r>
      <w:r w:rsidRPr="009B2985">
        <w:rPr>
          <w:sz w:val="16"/>
          <w:szCs w:val="16"/>
        </w:rPr>
        <w:t xml:space="preserve"> </w:t>
      </w:r>
      <w:r w:rsidRPr="009B2985">
        <w:rPr>
          <w:rFonts w:cs="Arial"/>
          <w:color w:val="FF0000"/>
          <w:sz w:val="16"/>
          <w:highlight w:val="white"/>
          <w:lang w:val="en-US" w:eastAsia="da-DK"/>
        </w:rPr>
        <w:t>class</w:t>
      </w:r>
      <w:r w:rsidRPr="009B2985">
        <w:rPr>
          <w:sz w:val="16"/>
          <w:szCs w:val="16"/>
        </w:rPr>
        <w:t>="</w:t>
      </w:r>
      <w:proofErr w:type="spellStart"/>
      <w:proofErr w:type="gramStart"/>
      <w:r w:rsidRPr="009B2985">
        <w:rPr>
          <w:sz w:val="16"/>
          <w:szCs w:val="16"/>
        </w:rPr>
        <w:t>solr.ASCIIFoldingFilterFactory</w:t>
      </w:r>
      <w:proofErr w:type="spellEnd"/>
      <w:proofErr w:type="gramEnd"/>
      <w:r w:rsidRPr="009B2985">
        <w:rPr>
          <w:sz w:val="16"/>
          <w:szCs w:val="16"/>
        </w:rPr>
        <w:t>"/&gt;</w:t>
      </w:r>
    </w:p>
    <w:p w14:paraId="666BAA36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  &lt;/</w:t>
      </w:r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analyzer</w:t>
      </w:r>
      <w:r w:rsidRPr="009B2985">
        <w:rPr>
          <w:sz w:val="16"/>
          <w:szCs w:val="16"/>
        </w:rPr>
        <w:t>&gt;</w:t>
      </w:r>
    </w:p>
    <w:p w14:paraId="4B6DD5A0" w14:textId="77777777" w:rsidR="00BB7960" w:rsidRPr="009B2985" w:rsidRDefault="00BB7960" w:rsidP="00BB7960">
      <w:pPr>
        <w:pStyle w:val="Brdtekst"/>
        <w:rPr>
          <w:sz w:val="16"/>
          <w:szCs w:val="16"/>
        </w:rPr>
      </w:pPr>
      <w:r w:rsidRPr="009B2985">
        <w:rPr>
          <w:sz w:val="16"/>
          <w:szCs w:val="16"/>
        </w:rPr>
        <w:t xml:space="preserve">    &lt;/</w:t>
      </w:r>
      <w:proofErr w:type="spellStart"/>
      <w:r w:rsidRPr="009B2985">
        <w:rPr>
          <w:rFonts w:cs="Arial"/>
          <w:color w:val="800000"/>
          <w:sz w:val="16"/>
          <w:szCs w:val="16"/>
          <w:highlight w:val="white"/>
          <w:lang w:val="en-US" w:eastAsia="da-DK"/>
        </w:rPr>
        <w:t>fieldType</w:t>
      </w:r>
      <w:proofErr w:type="spellEnd"/>
      <w:r w:rsidRPr="009B2985">
        <w:rPr>
          <w:sz w:val="16"/>
          <w:szCs w:val="16"/>
        </w:rPr>
        <w:t>&gt;</w:t>
      </w:r>
    </w:p>
    <w:p w14:paraId="66325579" w14:textId="77777777" w:rsidR="00BB7960" w:rsidRPr="00BB7960" w:rsidRDefault="00BB7960" w:rsidP="00BB7960">
      <w:pPr>
        <w:pStyle w:val="Brdtekst"/>
      </w:pPr>
    </w:p>
    <w:p w14:paraId="2B7B6DB2" w14:textId="77777777" w:rsidR="002B37D3" w:rsidRDefault="002B37D3" w:rsidP="002B37D3">
      <w:pPr>
        <w:pStyle w:val="Brdtekst"/>
      </w:pPr>
    </w:p>
    <w:p w14:paraId="6A3D8680" w14:textId="09EA7B5D" w:rsidR="002B37D3" w:rsidRDefault="002B37D3" w:rsidP="002B37D3">
      <w:pPr>
        <w:pStyle w:val="Appendix-Heading2"/>
      </w:pPr>
      <w:bookmarkStart w:id="92" w:name="_Toc454451710"/>
      <w:r>
        <w:t>Character mapping</w:t>
      </w:r>
      <w:bookmarkEnd w:id="92"/>
      <w:r>
        <w:t xml:space="preserve"> </w:t>
      </w:r>
    </w:p>
    <w:p w14:paraId="0D3373B4" w14:textId="530CBCED" w:rsidR="002B37D3" w:rsidRDefault="002B37D3" w:rsidP="002B37D3">
      <w:pPr>
        <w:pStyle w:val="Brdtekst"/>
      </w:pPr>
      <w:r>
        <w:t>This is the contents of the file mapping-FoldToASCII.txt</w:t>
      </w:r>
    </w:p>
    <w:p w14:paraId="40DD072A" w14:textId="77777777" w:rsidR="00B065E4" w:rsidRDefault="00B065E4" w:rsidP="002B37D3">
      <w:pPr>
        <w:pStyle w:val="Brdtekst"/>
      </w:pPr>
    </w:p>
    <w:p w14:paraId="706BD5DF" w14:textId="77777777" w:rsidR="00B065E4" w:rsidRDefault="00B065E4" w:rsidP="00B065E4">
      <w:pPr>
        <w:pStyle w:val="Brdtekst"/>
      </w:pPr>
      <w:r>
        <w:t># The ASF licenses this file to You under the Apache License, Version 2.0</w:t>
      </w:r>
    </w:p>
    <w:p w14:paraId="73F8B595" w14:textId="77777777" w:rsidR="00B065E4" w:rsidRDefault="00B065E4" w:rsidP="00B065E4">
      <w:pPr>
        <w:pStyle w:val="Brdtekst"/>
      </w:pPr>
      <w:r>
        <w:t># (the "License"); you may not use this file except in compliance with</w:t>
      </w:r>
    </w:p>
    <w:p w14:paraId="275B12C9" w14:textId="77777777" w:rsidR="00B065E4" w:rsidRDefault="00B065E4" w:rsidP="00B065E4">
      <w:pPr>
        <w:pStyle w:val="Brdtekst"/>
      </w:pPr>
      <w:r>
        <w:t># the License.  You may obtain a copy of the License at</w:t>
      </w:r>
    </w:p>
    <w:p w14:paraId="6BEC7405" w14:textId="77777777" w:rsidR="00B065E4" w:rsidRDefault="00B065E4" w:rsidP="00B065E4">
      <w:pPr>
        <w:pStyle w:val="Brdtekst"/>
      </w:pPr>
      <w:r>
        <w:t>#</w:t>
      </w:r>
    </w:p>
    <w:p w14:paraId="692BDD33" w14:textId="77777777" w:rsidR="00B065E4" w:rsidRDefault="00B065E4" w:rsidP="00B065E4">
      <w:pPr>
        <w:pStyle w:val="Brdtekst"/>
      </w:pPr>
      <w:r>
        <w:t>#     http://www.apache.org/licenses/LICENSE-2.0</w:t>
      </w:r>
    </w:p>
    <w:p w14:paraId="52D1D142" w14:textId="77777777" w:rsidR="00B065E4" w:rsidRDefault="00B065E4" w:rsidP="00B065E4">
      <w:pPr>
        <w:pStyle w:val="Brdtekst"/>
      </w:pPr>
      <w:r>
        <w:t>#</w:t>
      </w:r>
    </w:p>
    <w:p w14:paraId="5655A1C0" w14:textId="77777777" w:rsidR="00B065E4" w:rsidRDefault="00B065E4" w:rsidP="00B065E4">
      <w:pPr>
        <w:pStyle w:val="Brdtekst"/>
      </w:pPr>
      <w:r>
        <w:t># Unless required by applicable law or agreed to in writing, software</w:t>
      </w:r>
    </w:p>
    <w:p w14:paraId="2E2B153F" w14:textId="77777777" w:rsidR="00B065E4" w:rsidRDefault="00B065E4" w:rsidP="00B065E4">
      <w:pPr>
        <w:pStyle w:val="Brdtekst"/>
      </w:pPr>
      <w:r>
        <w:t># distributed under the License is distributed on an "AS IS" BASIS,</w:t>
      </w:r>
    </w:p>
    <w:p w14:paraId="45DAEB34" w14:textId="77777777" w:rsidR="00B065E4" w:rsidRDefault="00B065E4" w:rsidP="00B065E4">
      <w:pPr>
        <w:pStyle w:val="Brdtekst"/>
      </w:pPr>
      <w:r>
        <w:t># WITHOUT WARRANTIES OR CONDITIONS OF ANY KIND, either express or implied.</w:t>
      </w:r>
    </w:p>
    <w:p w14:paraId="7A7DF125" w14:textId="77777777" w:rsidR="00B065E4" w:rsidRDefault="00B065E4" w:rsidP="00B065E4">
      <w:pPr>
        <w:pStyle w:val="Brdtekst"/>
      </w:pPr>
      <w:r>
        <w:t># See the License for the specific language governing permissions and</w:t>
      </w:r>
    </w:p>
    <w:p w14:paraId="4C990EAE" w14:textId="77777777" w:rsidR="00B065E4" w:rsidRDefault="00B065E4" w:rsidP="00B065E4">
      <w:pPr>
        <w:pStyle w:val="Brdtekst"/>
      </w:pPr>
      <w:r>
        <w:t># limitations under the License.</w:t>
      </w:r>
    </w:p>
    <w:p w14:paraId="26D4F4F7" w14:textId="77777777" w:rsidR="00B065E4" w:rsidRDefault="00B065E4" w:rsidP="00B065E4">
      <w:pPr>
        <w:pStyle w:val="Brdtekst"/>
      </w:pPr>
    </w:p>
    <w:p w14:paraId="52C673B5" w14:textId="77777777" w:rsidR="00B065E4" w:rsidRDefault="00B065E4" w:rsidP="00B065E4">
      <w:pPr>
        <w:pStyle w:val="Brdtekst"/>
      </w:pPr>
    </w:p>
    <w:p w14:paraId="2251C7A3" w14:textId="77777777" w:rsidR="00B065E4" w:rsidRDefault="00B065E4" w:rsidP="00B065E4">
      <w:pPr>
        <w:pStyle w:val="Brdtekst"/>
      </w:pPr>
      <w:r>
        <w:t># This map converts alphabetic, numeric, and symbolic Unicode characters</w:t>
      </w:r>
    </w:p>
    <w:p w14:paraId="36648CBC" w14:textId="77777777" w:rsidR="00B065E4" w:rsidRDefault="00B065E4" w:rsidP="00B065E4">
      <w:pPr>
        <w:pStyle w:val="Brdtekst"/>
      </w:pPr>
      <w:r>
        <w:t># which are not in the first 127 ASCII characters (the "Basic Latin" Unicode</w:t>
      </w:r>
    </w:p>
    <w:p w14:paraId="4A77DDF1" w14:textId="77777777" w:rsidR="00B065E4" w:rsidRDefault="00B065E4" w:rsidP="00B065E4">
      <w:pPr>
        <w:pStyle w:val="Brdtekst"/>
      </w:pPr>
      <w:r>
        <w:t># block) into their ASCII equivalents, if one exists.</w:t>
      </w:r>
    </w:p>
    <w:p w14:paraId="738A31A0" w14:textId="77777777" w:rsidR="00B065E4" w:rsidRDefault="00B065E4" w:rsidP="00B065E4">
      <w:pPr>
        <w:pStyle w:val="Brdtekst"/>
      </w:pPr>
      <w:r>
        <w:t>#</w:t>
      </w:r>
    </w:p>
    <w:p w14:paraId="179EC77B" w14:textId="77777777" w:rsidR="00B065E4" w:rsidRDefault="00B065E4" w:rsidP="00B065E4">
      <w:pPr>
        <w:pStyle w:val="Brdtekst"/>
      </w:pPr>
      <w:r>
        <w:t># Characters from the following Unicode blocks are converted; however, only</w:t>
      </w:r>
    </w:p>
    <w:p w14:paraId="41577301" w14:textId="77777777" w:rsidR="00B065E4" w:rsidRDefault="00B065E4" w:rsidP="00B065E4">
      <w:pPr>
        <w:pStyle w:val="Brdtekst"/>
      </w:pPr>
      <w:r>
        <w:t># those characters with reasonable ASCII alternatives are converted:</w:t>
      </w:r>
    </w:p>
    <w:p w14:paraId="52E3C57A" w14:textId="77777777" w:rsidR="00B065E4" w:rsidRDefault="00B065E4" w:rsidP="00B065E4">
      <w:pPr>
        <w:pStyle w:val="Brdtekst"/>
      </w:pPr>
      <w:r>
        <w:t>#</w:t>
      </w:r>
    </w:p>
    <w:p w14:paraId="071BCA8A" w14:textId="77777777" w:rsidR="00B065E4" w:rsidRDefault="00B065E4" w:rsidP="00B065E4">
      <w:pPr>
        <w:pStyle w:val="Brdtekst"/>
      </w:pPr>
      <w:r>
        <w:t># - C1 Controls and Latin-1 Supplement: http://www.unicode.org/charts/PDF/U0080.pdf</w:t>
      </w:r>
    </w:p>
    <w:p w14:paraId="5035D537" w14:textId="77777777" w:rsidR="00B065E4" w:rsidRDefault="00B065E4" w:rsidP="00B065E4">
      <w:pPr>
        <w:pStyle w:val="Brdtekst"/>
      </w:pPr>
      <w:r>
        <w:t># - Latin Extended-A: http://www.unicode.org/charts/PDF/U0100.pdf</w:t>
      </w:r>
    </w:p>
    <w:p w14:paraId="3C418AF4" w14:textId="77777777" w:rsidR="00B065E4" w:rsidRDefault="00B065E4" w:rsidP="00B065E4">
      <w:pPr>
        <w:pStyle w:val="Brdtekst"/>
      </w:pPr>
      <w:r>
        <w:t># - Latin Extended-B: http://www.unicode.org/charts/PDF/U0180.pdf</w:t>
      </w:r>
    </w:p>
    <w:p w14:paraId="397C82AA" w14:textId="77777777" w:rsidR="00B065E4" w:rsidRDefault="00B065E4" w:rsidP="00B065E4">
      <w:pPr>
        <w:pStyle w:val="Brdtekst"/>
      </w:pPr>
      <w:r>
        <w:t># - Latin Extended Additional: http://www.unicode.org/charts/PDF/U1E00.pdf</w:t>
      </w:r>
    </w:p>
    <w:p w14:paraId="78AD8D4B" w14:textId="77777777" w:rsidR="00B065E4" w:rsidRDefault="00B065E4" w:rsidP="00B065E4">
      <w:pPr>
        <w:pStyle w:val="Brdtekst"/>
      </w:pPr>
      <w:r>
        <w:t># - Latin Extended-C: http://www.unicode.org/charts/PDF/U2C60.pdf</w:t>
      </w:r>
    </w:p>
    <w:p w14:paraId="351278C6" w14:textId="77777777" w:rsidR="00B065E4" w:rsidRDefault="00B065E4" w:rsidP="00B065E4">
      <w:pPr>
        <w:pStyle w:val="Brdtekst"/>
      </w:pPr>
      <w:r>
        <w:t># - Latin Extended-D: http://www.unicode.org/charts/PDF/UA720.pdf</w:t>
      </w:r>
    </w:p>
    <w:p w14:paraId="20B00798" w14:textId="77777777" w:rsidR="00B065E4" w:rsidRDefault="00B065E4" w:rsidP="00B065E4">
      <w:pPr>
        <w:pStyle w:val="Brdtekst"/>
      </w:pPr>
      <w:r>
        <w:t># - IPA Extensions: http://www.unicode.org/charts/PDF/U0250.pdf</w:t>
      </w:r>
    </w:p>
    <w:p w14:paraId="1C200685" w14:textId="77777777" w:rsidR="00B065E4" w:rsidRDefault="00B065E4" w:rsidP="00B065E4">
      <w:pPr>
        <w:pStyle w:val="Brdtekst"/>
      </w:pPr>
      <w:r>
        <w:t># - Phonetic Extensions: http://www.unicode.org/charts/PDF/U1D00.pdf</w:t>
      </w:r>
    </w:p>
    <w:p w14:paraId="13A6EDEB" w14:textId="77777777" w:rsidR="00B065E4" w:rsidRDefault="00B065E4" w:rsidP="00B065E4">
      <w:pPr>
        <w:pStyle w:val="Brdtekst"/>
      </w:pPr>
      <w:r>
        <w:t># - Phonetic Extensions Supplement: http://www.unicode.org/charts/PDF/U1D80.pdf</w:t>
      </w:r>
    </w:p>
    <w:p w14:paraId="0601FC6F" w14:textId="77777777" w:rsidR="00B065E4" w:rsidRDefault="00B065E4" w:rsidP="00B065E4">
      <w:pPr>
        <w:pStyle w:val="Brdtekst"/>
      </w:pPr>
      <w:r>
        <w:t># - General Punctuation: http://www.unicode.org/charts/PDF/U2000.pdf</w:t>
      </w:r>
    </w:p>
    <w:p w14:paraId="153DDA4F" w14:textId="77777777" w:rsidR="00B065E4" w:rsidRDefault="00B065E4" w:rsidP="00B065E4">
      <w:pPr>
        <w:pStyle w:val="Brdtekst"/>
      </w:pPr>
      <w:r>
        <w:t># - Superscripts and Subscripts: http://www.unicode.org/charts/PDF/U2070.pdf</w:t>
      </w:r>
    </w:p>
    <w:p w14:paraId="00ECD415" w14:textId="77777777" w:rsidR="00B065E4" w:rsidRDefault="00B065E4" w:rsidP="00B065E4">
      <w:pPr>
        <w:pStyle w:val="Brdtekst"/>
      </w:pPr>
      <w:r>
        <w:t xml:space="preserve"># - Enclosed </w:t>
      </w:r>
      <w:proofErr w:type="spellStart"/>
      <w:r>
        <w:t>Alphanumerics</w:t>
      </w:r>
      <w:proofErr w:type="spellEnd"/>
      <w:r>
        <w:t>: http://www.unicode.org/charts/PDF/U2460.pdf</w:t>
      </w:r>
    </w:p>
    <w:p w14:paraId="1890D2C4" w14:textId="77777777" w:rsidR="00B065E4" w:rsidRDefault="00B065E4" w:rsidP="00B065E4">
      <w:pPr>
        <w:pStyle w:val="Brdtekst"/>
      </w:pPr>
      <w:r>
        <w:t># - Dingbats: http://www.unicode.org/charts/PDF/U2700.pdf</w:t>
      </w:r>
    </w:p>
    <w:p w14:paraId="06F27855" w14:textId="77777777" w:rsidR="00B065E4" w:rsidRDefault="00B065E4" w:rsidP="00B065E4">
      <w:pPr>
        <w:pStyle w:val="Brdtekst"/>
      </w:pPr>
      <w:r>
        <w:t># - Supplemental Punctuation: http://www.unicode.org/charts/PDF/U2E00.pdf</w:t>
      </w:r>
    </w:p>
    <w:p w14:paraId="1EFF0CAA" w14:textId="77777777" w:rsidR="00B065E4" w:rsidRDefault="00B065E4" w:rsidP="00B065E4">
      <w:pPr>
        <w:pStyle w:val="Brdtekst"/>
      </w:pPr>
      <w:r>
        <w:t># - Alphabetic Presentation Forms: http://www.unicode.org/charts/PDF/UFB00.pdf</w:t>
      </w:r>
    </w:p>
    <w:p w14:paraId="3995A54B" w14:textId="77777777" w:rsidR="00B065E4" w:rsidRDefault="00B065E4" w:rsidP="00B065E4">
      <w:pPr>
        <w:pStyle w:val="Brdtekst"/>
      </w:pPr>
      <w:r>
        <w:t># - Halfwidth and Fullwidth Forms: http://www.unicode.org/charts/PDF/UFF00.pdf</w:t>
      </w:r>
    </w:p>
    <w:p w14:paraId="3CF31409" w14:textId="77777777" w:rsidR="00B065E4" w:rsidRDefault="00B065E4" w:rsidP="00B065E4">
      <w:pPr>
        <w:pStyle w:val="Brdtekst"/>
      </w:pPr>
      <w:r>
        <w:t xml:space="preserve">#  </w:t>
      </w:r>
    </w:p>
    <w:p w14:paraId="54548113" w14:textId="77777777" w:rsidR="00B065E4" w:rsidRDefault="00B065E4" w:rsidP="00B065E4">
      <w:pPr>
        <w:pStyle w:val="Brdtekst"/>
      </w:pPr>
      <w:r>
        <w:t># See: http://en.wikipedia.org/wiki/Latin_characters_in_Unicode</w:t>
      </w:r>
    </w:p>
    <w:p w14:paraId="48E88DA5" w14:textId="77777777" w:rsidR="00B065E4" w:rsidRDefault="00B065E4" w:rsidP="00B065E4">
      <w:pPr>
        <w:pStyle w:val="Brdtekst"/>
      </w:pPr>
      <w:r>
        <w:t>#</w:t>
      </w:r>
    </w:p>
    <w:p w14:paraId="1C8EC152" w14:textId="77777777" w:rsidR="00B065E4" w:rsidRDefault="00B065E4" w:rsidP="00B065E4">
      <w:pPr>
        <w:pStyle w:val="Brdtekst"/>
      </w:pPr>
      <w:r>
        <w:t># The set of character conversions supported by this map is a superset of</w:t>
      </w:r>
    </w:p>
    <w:p w14:paraId="2B9B1A1E" w14:textId="77777777" w:rsidR="00B065E4" w:rsidRDefault="00B065E4" w:rsidP="00B065E4">
      <w:pPr>
        <w:pStyle w:val="Brdtekst"/>
      </w:pPr>
      <w:r>
        <w:t># those supported by the map represented by mapping-ISOLatin1Accent.txt.</w:t>
      </w:r>
    </w:p>
    <w:p w14:paraId="7845B4A1" w14:textId="77777777" w:rsidR="00B065E4" w:rsidRDefault="00B065E4" w:rsidP="00B065E4">
      <w:pPr>
        <w:pStyle w:val="Brdtekst"/>
      </w:pPr>
      <w:r>
        <w:t>#</w:t>
      </w:r>
    </w:p>
    <w:p w14:paraId="252F8C7C" w14:textId="77777777" w:rsidR="00B065E4" w:rsidRDefault="00B065E4" w:rsidP="00B065E4">
      <w:pPr>
        <w:pStyle w:val="Brdtekst"/>
      </w:pPr>
      <w:r>
        <w:t># See the bottom of this file for the Perl script used to generate the contents</w:t>
      </w:r>
    </w:p>
    <w:p w14:paraId="2C2D3E99" w14:textId="77777777" w:rsidR="00B065E4" w:rsidRDefault="00B065E4" w:rsidP="00B065E4">
      <w:pPr>
        <w:pStyle w:val="Brdtekst"/>
      </w:pPr>
      <w:r>
        <w:t># of this file (without this header) from ASCIIFoldingFilter.java.</w:t>
      </w:r>
    </w:p>
    <w:p w14:paraId="5EC74D58" w14:textId="77777777" w:rsidR="00B065E4" w:rsidRDefault="00B065E4" w:rsidP="00B065E4">
      <w:pPr>
        <w:pStyle w:val="Brdtekst"/>
      </w:pPr>
    </w:p>
    <w:p w14:paraId="1EEF1A0A" w14:textId="77777777" w:rsidR="00B065E4" w:rsidRDefault="00B065E4" w:rsidP="00B065E4">
      <w:pPr>
        <w:pStyle w:val="Brdtekst"/>
      </w:pPr>
    </w:p>
    <w:p w14:paraId="55C6A8C7" w14:textId="77777777" w:rsidR="00B065E4" w:rsidRDefault="00B065E4" w:rsidP="00B065E4">
      <w:pPr>
        <w:pStyle w:val="Brdtekst"/>
      </w:pPr>
      <w:r>
        <w:t># Syntax:</w:t>
      </w:r>
    </w:p>
    <w:p w14:paraId="4145CE82" w14:textId="77777777" w:rsidR="00B065E4" w:rsidRDefault="00B065E4" w:rsidP="00B065E4">
      <w:pPr>
        <w:pStyle w:val="Brdtekst"/>
      </w:pPr>
      <w:r>
        <w:t>#   "source" =&gt; "target"</w:t>
      </w:r>
    </w:p>
    <w:p w14:paraId="2E102081" w14:textId="77777777" w:rsidR="00B065E4" w:rsidRDefault="00B065E4" w:rsidP="00B065E4">
      <w:pPr>
        <w:pStyle w:val="Brdtekst"/>
      </w:pPr>
      <w:r>
        <w:t>#     "</w:t>
      </w:r>
      <w:proofErr w:type="spellStart"/>
      <w:r>
        <w:t>source</w:t>
      </w:r>
      <w:proofErr w:type="gramStart"/>
      <w:r>
        <w:t>".length</w:t>
      </w:r>
      <w:proofErr w:type="spellEnd"/>
      <w:proofErr w:type="gramEnd"/>
      <w:r>
        <w:t>() &gt; 0 (source cannot be empty.)</w:t>
      </w:r>
    </w:p>
    <w:p w14:paraId="3BBBAF15" w14:textId="77777777" w:rsidR="00B065E4" w:rsidRDefault="00B065E4" w:rsidP="00B065E4">
      <w:pPr>
        <w:pStyle w:val="Brdtekst"/>
      </w:pPr>
      <w:r>
        <w:t>#     "</w:t>
      </w:r>
      <w:proofErr w:type="spellStart"/>
      <w:r>
        <w:t>target</w:t>
      </w:r>
      <w:proofErr w:type="gramStart"/>
      <w:r>
        <w:t>".length</w:t>
      </w:r>
      <w:proofErr w:type="spellEnd"/>
      <w:proofErr w:type="gramEnd"/>
      <w:r>
        <w:t>() &gt;= 0 (target can be empty.)</w:t>
      </w:r>
    </w:p>
    <w:p w14:paraId="2A3897A4" w14:textId="77777777" w:rsidR="00B065E4" w:rsidRDefault="00B065E4" w:rsidP="00B065E4">
      <w:pPr>
        <w:pStyle w:val="Brdtekst"/>
      </w:pPr>
    </w:p>
    <w:p w14:paraId="581E2E57" w14:textId="77777777" w:rsidR="00B065E4" w:rsidRDefault="00B065E4" w:rsidP="00B065E4">
      <w:pPr>
        <w:pStyle w:val="Brdtekst"/>
      </w:pPr>
    </w:p>
    <w:p w14:paraId="18E4AF8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À  [</w:t>
      </w:r>
      <w:proofErr w:type="gramEnd"/>
      <w:r>
        <w:t>LATIN CAPITAL LETTER A WITH GRAVE]</w:t>
      </w:r>
    </w:p>
    <w:p w14:paraId="182F75F0" w14:textId="77777777" w:rsidR="00B065E4" w:rsidRDefault="00B065E4" w:rsidP="00B065E4">
      <w:pPr>
        <w:pStyle w:val="Brdtekst"/>
      </w:pPr>
      <w:r>
        <w:t>"\u00C0" =&gt; "A"</w:t>
      </w:r>
    </w:p>
    <w:p w14:paraId="6FCC3720" w14:textId="77777777" w:rsidR="00B065E4" w:rsidRDefault="00B065E4" w:rsidP="00B065E4">
      <w:pPr>
        <w:pStyle w:val="Brdtekst"/>
      </w:pPr>
    </w:p>
    <w:p w14:paraId="086BB6A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Á  [</w:t>
      </w:r>
      <w:proofErr w:type="gramEnd"/>
      <w:r>
        <w:t>LATIN CAPITAL LETTER A WITH ACUTE]</w:t>
      </w:r>
    </w:p>
    <w:p w14:paraId="274AA0B3" w14:textId="77777777" w:rsidR="00B065E4" w:rsidRDefault="00B065E4" w:rsidP="00B065E4">
      <w:pPr>
        <w:pStyle w:val="Brdtekst"/>
      </w:pPr>
      <w:r>
        <w:t>"\u00C1" =&gt; "A"</w:t>
      </w:r>
    </w:p>
    <w:p w14:paraId="7503B4D0" w14:textId="77777777" w:rsidR="00B065E4" w:rsidRDefault="00B065E4" w:rsidP="00B065E4">
      <w:pPr>
        <w:pStyle w:val="Brdtekst"/>
      </w:pPr>
    </w:p>
    <w:p w14:paraId="2A3C7BD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Â  [</w:t>
      </w:r>
      <w:proofErr w:type="gramEnd"/>
      <w:r>
        <w:t>LATIN CAPITAL LETTER A WITH CIRCUMFLEX]</w:t>
      </w:r>
    </w:p>
    <w:p w14:paraId="6D678659" w14:textId="77777777" w:rsidR="00B065E4" w:rsidRDefault="00B065E4" w:rsidP="00B065E4">
      <w:pPr>
        <w:pStyle w:val="Brdtekst"/>
      </w:pPr>
      <w:r>
        <w:t>"\u00C2" =&gt; "A"</w:t>
      </w:r>
    </w:p>
    <w:p w14:paraId="3799FAB8" w14:textId="77777777" w:rsidR="00B065E4" w:rsidRDefault="00B065E4" w:rsidP="00B065E4">
      <w:pPr>
        <w:pStyle w:val="Brdtekst"/>
      </w:pPr>
    </w:p>
    <w:p w14:paraId="29343E6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Ã  [</w:t>
      </w:r>
      <w:proofErr w:type="gramEnd"/>
      <w:r>
        <w:t>LATIN CAPITAL LETTER A WITH TILDE]</w:t>
      </w:r>
    </w:p>
    <w:p w14:paraId="544A11C3" w14:textId="77777777" w:rsidR="00B065E4" w:rsidRDefault="00B065E4" w:rsidP="00B065E4">
      <w:pPr>
        <w:pStyle w:val="Brdtekst"/>
      </w:pPr>
      <w:r>
        <w:t>"\u00C3" =&gt; "A"</w:t>
      </w:r>
    </w:p>
    <w:p w14:paraId="38984FB7" w14:textId="77777777" w:rsidR="00B065E4" w:rsidRDefault="00B065E4" w:rsidP="00B065E4">
      <w:pPr>
        <w:pStyle w:val="Brdtekst"/>
      </w:pPr>
    </w:p>
    <w:p w14:paraId="4636EC3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Ä  [</w:t>
      </w:r>
      <w:proofErr w:type="gramEnd"/>
      <w:r>
        <w:t>LATIN CAPITAL LETTER A WITH DIAERESIS]</w:t>
      </w:r>
    </w:p>
    <w:p w14:paraId="44108718" w14:textId="77777777" w:rsidR="00B065E4" w:rsidRDefault="00B065E4" w:rsidP="00B065E4">
      <w:pPr>
        <w:pStyle w:val="Brdtekst"/>
      </w:pPr>
      <w:r>
        <w:t>"\u00C4" =&gt; "A"</w:t>
      </w:r>
    </w:p>
    <w:p w14:paraId="491B7564" w14:textId="77777777" w:rsidR="00B065E4" w:rsidRDefault="00B065E4" w:rsidP="00B065E4">
      <w:pPr>
        <w:pStyle w:val="Brdtekst"/>
      </w:pPr>
    </w:p>
    <w:p w14:paraId="3D7356B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Å  [</w:t>
      </w:r>
      <w:proofErr w:type="gramEnd"/>
      <w:r>
        <w:t>LATIN CAPITAL LETTER A WITH RING ABOVE]</w:t>
      </w:r>
    </w:p>
    <w:p w14:paraId="0CD29F13" w14:textId="77777777" w:rsidR="00B065E4" w:rsidRDefault="00B065E4" w:rsidP="00B065E4">
      <w:pPr>
        <w:pStyle w:val="Brdtekst"/>
      </w:pPr>
      <w:r>
        <w:t>"\u00C5" =&gt; "A"</w:t>
      </w:r>
    </w:p>
    <w:p w14:paraId="072D414C" w14:textId="77777777" w:rsidR="00B065E4" w:rsidRDefault="00B065E4" w:rsidP="00B065E4">
      <w:pPr>
        <w:pStyle w:val="Brdtekst"/>
      </w:pPr>
    </w:p>
    <w:p w14:paraId="6E2EA63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Ā  [</w:t>
      </w:r>
      <w:proofErr w:type="gramEnd"/>
      <w:r>
        <w:t>LATIN CAPITAL LETTER A WITH MACRON]</w:t>
      </w:r>
    </w:p>
    <w:p w14:paraId="0EABB998" w14:textId="77777777" w:rsidR="00B065E4" w:rsidRDefault="00B065E4" w:rsidP="00B065E4">
      <w:pPr>
        <w:pStyle w:val="Brdtekst"/>
      </w:pPr>
      <w:r>
        <w:t>"\u0100" =&gt; "A"</w:t>
      </w:r>
    </w:p>
    <w:p w14:paraId="6CFBAA72" w14:textId="77777777" w:rsidR="00B065E4" w:rsidRDefault="00B065E4" w:rsidP="00B065E4">
      <w:pPr>
        <w:pStyle w:val="Brdtekst"/>
      </w:pPr>
    </w:p>
    <w:p w14:paraId="0DC6DA6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Ă  [</w:t>
      </w:r>
      <w:proofErr w:type="gramEnd"/>
      <w:r>
        <w:t>LATIN CAPITAL LETTER A WITH BREVE]</w:t>
      </w:r>
    </w:p>
    <w:p w14:paraId="20B4F54A" w14:textId="77777777" w:rsidR="00B065E4" w:rsidRDefault="00B065E4" w:rsidP="00B065E4">
      <w:pPr>
        <w:pStyle w:val="Brdtekst"/>
      </w:pPr>
      <w:r>
        <w:t>"\u0102" =&gt; "A"</w:t>
      </w:r>
    </w:p>
    <w:p w14:paraId="5932CBE2" w14:textId="77777777" w:rsidR="00B065E4" w:rsidRDefault="00B065E4" w:rsidP="00B065E4">
      <w:pPr>
        <w:pStyle w:val="Brdtekst"/>
      </w:pPr>
    </w:p>
    <w:p w14:paraId="0CC4793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Ą  [</w:t>
      </w:r>
      <w:proofErr w:type="gramEnd"/>
      <w:r>
        <w:t>LATIN CAPITAL LETTER A WITH OGONEK]</w:t>
      </w:r>
    </w:p>
    <w:p w14:paraId="686A0957" w14:textId="77777777" w:rsidR="00B065E4" w:rsidRDefault="00B065E4" w:rsidP="00B065E4">
      <w:pPr>
        <w:pStyle w:val="Brdtekst"/>
      </w:pPr>
      <w:r>
        <w:t>"\u0104" =&gt; "A"</w:t>
      </w:r>
    </w:p>
    <w:p w14:paraId="46F545D1" w14:textId="77777777" w:rsidR="00B065E4" w:rsidRDefault="00B065E4" w:rsidP="00B065E4">
      <w:pPr>
        <w:pStyle w:val="Brdtekst"/>
      </w:pPr>
    </w:p>
    <w:p w14:paraId="4A843C6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Ə  http://en.wikipedia.org/wiki/Schwa</w:t>
      </w:r>
      <w:proofErr w:type="gramEnd"/>
      <w:r>
        <w:t xml:space="preserve">  [LATIN CAPITAL LETTER SCHWA]</w:t>
      </w:r>
    </w:p>
    <w:p w14:paraId="4E0D9D85" w14:textId="77777777" w:rsidR="00B065E4" w:rsidRDefault="00B065E4" w:rsidP="00B065E4">
      <w:pPr>
        <w:pStyle w:val="Brdtekst"/>
      </w:pPr>
      <w:r>
        <w:t>"\u018F" =&gt; "A"</w:t>
      </w:r>
    </w:p>
    <w:p w14:paraId="7B60E54F" w14:textId="77777777" w:rsidR="00B065E4" w:rsidRDefault="00B065E4" w:rsidP="00B065E4">
      <w:pPr>
        <w:pStyle w:val="Brdtekst"/>
      </w:pPr>
    </w:p>
    <w:p w14:paraId="4F49FA6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Ǎ</w:t>
      </w:r>
      <w:r>
        <w:t xml:space="preserve">  [</w:t>
      </w:r>
      <w:proofErr w:type="gramEnd"/>
      <w:r>
        <w:t>LATIN CAPITAL LETTER A WITH CARON]</w:t>
      </w:r>
    </w:p>
    <w:p w14:paraId="641891F1" w14:textId="77777777" w:rsidR="00B065E4" w:rsidRDefault="00B065E4" w:rsidP="00B065E4">
      <w:pPr>
        <w:pStyle w:val="Brdtekst"/>
      </w:pPr>
      <w:r>
        <w:t>"\u01CD" =&gt; "A"</w:t>
      </w:r>
    </w:p>
    <w:p w14:paraId="1DA3B7CC" w14:textId="77777777" w:rsidR="00B065E4" w:rsidRDefault="00B065E4" w:rsidP="00B065E4">
      <w:pPr>
        <w:pStyle w:val="Brdtekst"/>
      </w:pPr>
    </w:p>
    <w:p w14:paraId="2CCEE08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Ǟ</w:t>
      </w:r>
      <w:r>
        <w:t xml:space="preserve">  [</w:t>
      </w:r>
      <w:proofErr w:type="gramEnd"/>
      <w:r>
        <w:t>LATIN CAPITAL LETTER A WITH DIAERESIS AND MACRON]</w:t>
      </w:r>
    </w:p>
    <w:p w14:paraId="17879513" w14:textId="77777777" w:rsidR="00B065E4" w:rsidRDefault="00B065E4" w:rsidP="00B065E4">
      <w:pPr>
        <w:pStyle w:val="Brdtekst"/>
      </w:pPr>
      <w:r>
        <w:t>"\u01DE" =&gt; "A"</w:t>
      </w:r>
    </w:p>
    <w:p w14:paraId="476EB612" w14:textId="77777777" w:rsidR="00B065E4" w:rsidRDefault="00B065E4" w:rsidP="00B065E4">
      <w:pPr>
        <w:pStyle w:val="Brdtekst"/>
      </w:pPr>
    </w:p>
    <w:p w14:paraId="7D4BA4E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Ǡ</w:t>
      </w:r>
      <w:r>
        <w:t xml:space="preserve">  [</w:t>
      </w:r>
      <w:proofErr w:type="gramEnd"/>
      <w:r>
        <w:t>LATIN CAPITAL LETTER A WITH DOT ABOVE AND MACRON]</w:t>
      </w:r>
    </w:p>
    <w:p w14:paraId="5A02465A" w14:textId="77777777" w:rsidR="00B065E4" w:rsidRDefault="00B065E4" w:rsidP="00B065E4">
      <w:pPr>
        <w:pStyle w:val="Brdtekst"/>
      </w:pPr>
      <w:r>
        <w:t>"\u01E0" =&gt; "A"</w:t>
      </w:r>
    </w:p>
    <w:p w14:paraId="2451BE18" w14:textId="77777777" w:rsidR="00B065E4" w:rsidRDefault="00B065E4" w:rsidP="00B065E4">
      <w:pPr>
        <w:pStyle w:val="Brdtekst"/>
      </w:pPr>
    </w:p>
    <w:p w14:paraId="6EF6589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Ǻ  [</w:t>
      </w:r>
      <w:proofErr w:type="gramEnd"/>
      <w:r>
        <w:t>LATIN CAPITAL LETTER A WITH RING ABOVE AND ACUTE]</w:t>
      </w:r>
    </w:p>
    <w:p w14:paraId="7BB06ED7" w14:textId="77777777" w:rsidR="00B065E4" w:rsidRDefault="00B065E4" w:rsidP="00B065E4">
      <w:pPr>
        <w:pStyle w:val="Brdtekst"/>
      </w:pPr>
      <w:r>
        <w:t>"\u01FA" =&gt; "A"</w:t>
      </w:r>
    </w:p>
    <w:p w14:paraId="3A9928EA" w14:textId="77777777" w:rsidR="00B065E4" w:rsidRDefault="00B065E4" w:rsidP="00B065E4">
      <w:pPr>
        <w:pStyle w:val="Brdtekst"/>
      </w:pPr>
    </w:p>
    <w:p w14:paraId="20C367C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Ȁ</w:t>
      </w:r>
      <w:r>
        <w:t xml:space="preserve">  [</w:t>
      </w:r>
      <w:proofErr w:type="gramEnd"/>
      <w:r>
        <w:t>LATIN CAPITAL LETTER A WITH DOUBLE GRAVE]</w:t>
      </w:r>
    </w:p>
    <w:p w14:paraId="037053A6" w14:textId="77777777" w:rsidR="00B065E4" w:rsidRDefault="00B065E4" w:rsidP="00B065E4">
      <w:pPr>
        <w:pStyle w:val="Brdtekst"/>
      </w:pPr>
      <w:r>
        <w:t>"\u0200" =&gt; "A"</w:t>
      </w:r>
    </w:p>
    <w:p w14:paraId="0745B670" w14:textId="77777777" w:rsidR="00B065E4" w:rsidRDefault="00B065E4" w:rsidP="00B065E4">
      <w:pPr>
        <w:pStyle w:val="Brdtekst"/>
      </w:pPr>
    </w:p>
    <w:p w14:paraId="1874A3D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Ȃ</w:t>
      </w:r>
      <w:r>
        <w:t xml:space="preserve">  [</w:t>
      </w:r>
      <w:proofErr w:type="gramEnd"/>
      <w:r>
        <w:t>LATIN CAPITAL LETTER A WITH INVERTED BREVE]</w:t>
      </w:r>
    </w:p>
    <w:p w14:paraId="4DBDDE3F" w14:textId="77777777" w:rsidR="00B065E4" w:rsidRDefault="00B065E4" w:rsidP="00B065E4">
      <w:pPr>
        <w:pStyle w:val="Brdtekst"/>
      </w:pPr>
      <w:r>
        <w:t>"\u0202" =&gt; "A"</w:t>
      </w:r>
    </w:p>
    <w:p w14:paraId="0803F5C0" w14:textId="77777777" w:rsidR="00B065E4" w:rsidRDefault="00B065E4" w:rsidP="00B065E4">
      <w:pPr>
        <w:pStyle w:val="Brdtekst"/>
      </w:pPr>
    </w:p>
    <w:p w14:paraId="1AF7789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Ȧ</w:t>
      </w:r>
      <w:r>
        <w:t xml:space="preserve">  [</w:t>
      </w:r>
      <w:proofErr w:type="gramEnd"/>
      <w:r>
        <w:t>LATIN CAPITAL LETTER A WITH DOT ABOVE]</w:t>
      </w:r>
    </w:p>
    <w:p w14:paraId="22D99797" w14:textId="77777777" w:rsidR="00B065E4" w:rsidRDefault="00B065E4" w:rsidP="00B065E4">
      <w:pPr>
        <w:pStyle w:val="Brdtekst"/>
      </w:pPr>
      <w:r>
        <w:t>"\u0226" =&gt; "A"</w:t>
      </w:r>
    </w:p>
    <w:p w14:paraId="10993CD2" w14:textId="77777777" w:rsidR="00B065E4" w:rsidRDefault="00B065E4" w:rsidP="00B065E4">
      <w:pPr>
        <w:pStyle w:val="Brdtekst"/>
      </w:pPr>
    </w:p>
    <w:p w14:paraId="61BF0A4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Ⱥ</w:t>
      </w:r>
      <w:r>
        <w:t xml:space="preserve">  [</w:t>
      </w:r>
      <w:proofErr w:type="gramEnd"/>
      <w:r>
        <w:t>LATIN CAPITAL LETTER A WITH STROKE]</w:t>
      </w:r>
    </w:p>
    <w:p w14:paraId="78F9EBEE" w14:textId="77777777" w:rsidR="00B065E4" w:rsidRDefault="00B065E4" w:rsidP="00B065E4">
      <w:pPr>
        <w:pStyle w:val="Brdtekst"/>
      </w:pPr>
      <w:r>
        <w:t>"\u023A" =&gt; "A"</w:t>
      </w:r>
    </w:p>
    <w:p w14:paraId="26DCF4C3" w14:textId="77777777" w:rsidR="00B065E4" w:rsidRDefault="00B065E4" w:rsidP="00B065E4">
      <w:pPr>
        <w:pStyle w:val="Brdtekst"/>
      </w:pPr>
    </w:p>
    <w:p w14:paraId="05A6948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ᴀ</w:t>
      </w:r>
      <w:r>
        <w:t xml:space="preserve">  [</w:t>
      </w:r>
      <w:proofErr w:type="gramEnd"/>
      <w:r>
        <w:t>LATIN LETTER SMALL CAPITAL A]</w:t>
      </w:r>
    </w:p>
    <w:p w14:paraId="629C3DDB" w14:textId="77777777" w:rsidR="00B065E4" w:rsidRDefault="00B065E4" w:rsidP="00B065E4">
      <w:pPr>
        <w:pStyle w:val="Brdtekst"/>
      </w:pPr>
      <w:r>
        <w:t>"\u1D00" =&gt; "A"</w:t>
      </w:r>
    </w:p>
    <w:p w14:paraId="1EFDD35A" w14:textId="77777777" w:rsidR="00B065E4" w:rsidRDefault="00B065E4" w:rsidP="00B065E4">
      <w:pPr>
        <w:pStyle w:val="Brdtekst"/>
      </w:pPr>
    </w:p>
    <w:p w14:paraId="0AA1E08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Ḁ</w:t>
      </w:r>
      <w:r>
        <w:t xml:space="preserve">  [</w:t>
      </w:r>
      <w:proofErr w:type="gramEnd"/>
      <w:r>
        <w:t>LATIN CAPITAL LETTER A WITH RING BELOW]</w:t>
      </w:r>
    </w:p>
    <w:p w14:paraId="7F2FD47D" w14:textId="77777777" w:rsidR="00B065E4" w:rsidRDefault="00B065E4" w:rsidP="00B065E4">
      <w:pPr>
        <w:pStyle w:val="Brdtekst"/>
      </w:pPr>
      <w:r>
        <w:t>"\u1E00" =&gt; "A"</w:t>
      </w:r>
    </w:p>
    <w:p w14:paraId="68F7AEC0" w14:textId="77777777" w:rsidR="00B065E4" w:rsidRDefault="00B065E4" w:rsidP="00B065E4">
      <w:pPr>
        <w:pStyle w:val="Brdtekst"/>
      </w:pPr>
    </w:p>
    <w:p w14:paraId="00F7F8F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Ạ  [</w:t>
      </w:r>
      <w:proofErr w:type="gramEnd"/>
      <w:r>
        <w:t>LATIN CAPITAL LETTER A WITH DOT BELOW]</w:t>
      </w:r>
    </w:p>
    <w:p w14:paraId="4416967C" w14:textId="77777777" w:rsidR="00B065E4" w:rsidRDefault="00B065E4" w:rsidP="00B065E4">
      <w:pPr>
        <w:pStyle w:val="Brdtekst"/>
      </w:pPr>
      <w:r>
        <w:t>"\u1EA0" =&gt; "A"</w:t>
      </w:r>
    </w:p>
    <w:p w14:paraId="3197F7D4" w14:textId="77777777" w:rsidR="00B065E4" w:rsidRDefault="00B065E4" w:rsidP="00B065E4">
      <w:pPr>
        <w:pStyle w:val="Brdtekst"/>
      </w:pPr>
    </w:p>
    <w:p w14:paraId="2E0B4AB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Ả  [</w:t>
      </w:r>
      <w:proofErr w:type="gramEnd"/>
      <w:r>
        <w:t>LATIN CAPITAL LETTER A WITH HOOK ABOVE]</w:t>
      </w:r>
    </w:p>
    <w:p w14:paraId="023E525C" w14:textId="77777777" w:rsidR="00B065E4" w:rsidRDefault="00B065E4" w:rsidP="00B065E4">
      <w:pPr>
        <w:pStyle w:val="Brdtekst"/>
      </w:pPr>
      <w:r>
        <w:t>"\u1EA2" =&gt; "A"</w:t>
      </w:r>
    </w:p>
    <w:p w14:paraId="2BEA3AE9" w14:textId="77777777" w:rsidR="00B065E4" w:rsidRDefault="00B065E4" w:rsidP="00B065E4">
      <w:pPr>
        <w:pStyle w:val="Brdtekst"/>
      </w:pPr>
    </w:p>
    <w:p w14:paraId="53E2CBE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Ấ  [</w:t>
      </w:r>
      <w:proofErr w:type="gramEnd"/>
      <w:r>
        <w:t>LATIN CAPITAL LETTER A WITH CIRCUMFLEX AND ACUTE]</w:t>
      </w:r>
    </w:p>
    <w:p w14:paraId="3EB5EDF5" w14:textId="77777777" w:rsidR="00B065E4" w:rsidRDefault="00B065E4" w:rsidP="00B065E4">
      <w:pPr>
        <w:pStyle w:val="Brdtekst"/>
      </w:pPr>
      <w:r>
        <w:t>"\u1EA4" =&gt; "A"</w:t>
      </w:r>
    </w:p>
    <w:p w14:paraId="6476A5F2" w14:textId="77777777" w:rsidR="00B065E4" w:rsidRDefault="00B065E4" w:rsidP="00B065E4">
      <w:pPr>
        <w:pStyle w:val="Brdtekst"/>
      </w:pPr>
    </w:p>
    <w:p w14:paraId="36C91BD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Ầ  [</w:t>
      </w:r>
      <w:proofErr w:type="gramEnd"/>
      <w:r>
        <w:t>LATIN CAPITAL LETTER A WITH CIRCUMFLEX AND GRAVE]</w:t>
      </w:r>
    </w:p>
    <w:p w14:paraId="5C3EDD27" w14:textId="77777777" w:rsidR="00B065E4" w:rsidRDefault="00B065E4" w:rsidP="00B065E4">
      <w:pPr>
        <w:pStyle w:val="Brdtekst"/>
      </w:pPr>
      <w:r>
        <w:t>"\u1EA6" =&gt; "A"</w:t>
      </w:r>
    </w:p>
    <w:p w14:paraId="72B70246" w14:textId="77777777" w:rsidR="00B065E4" w:rsidRDefault="00B065E4" w:rsidP="00B065E4">
      <w:pPr>
        <w:pStyle w:val="Brdtekst"/>
      </w:pPr>
    </w:p>
    <w:p w14:paraId="71DF20D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Ẩ  [</w:t>
      </w:r>
      <w:proofErr w:type="gramEnd"/>
      <w:r>
        <w:t>LATIN CAPITAL LETTER A WITH CIRCUMFLEX AND HOOK ABOVE]</w:t>
      </w:r>
    </w:p>
    <w:p w14:paraId="17FC3AEB" w14:textId="77777777" w:rsidR="00B065E4" w:rsidRDefault="00B065E4" w:rsidP="00B065E4">
      <w:pPr>
        <w:pStyle w:val="Brdtekst"/>
      </w:pPr>
      <w:r>
        <w:t>"\u1EA8" =&gt; "A"</w:t>
      </w:r>
    </w:p>
    <w:p w14:paraId="426CF641" w14:textId="77777777" w:rsidR="00B065E4" w:rsidRDefault="00B065E4" w:rsidP="00B065E4">
      <w:pPr>
        <w:pStyle w:val="Brdtekst"/>
      </w:pPr>
    </w:p>
    <w:p w14:paraId="692FEDE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Ẫ  [</w:t>
      </w:r>
      <w:proofErr w:type="gramEnd"/>
      <w:r>
        <w:t>LATIN CAPITAL LETTER A WITH CIRCUMFLEX AND TILDE]</w:t>
      </w:r>
    </w:p>
    <w:p w14:paraId="6EC5E1DF" w14:textId="77777777" w:rsidR="00B065E4" w:rsidRDefault="00B065E4" w:rsidP="00B065E4">
      <w:pPr>
        <w:pStyle w:val="Brdtekst"/>
      </w:pPr>
      <w:r>
        <w:t>"\u1EAA" =&gt; "A"</w:t>
      </w:r>
    </w:p>
    <w:p w14:paraId="387721FF" w14:textId="77777777" w:rsidR="00B065E4" w:rsidRDefault="00B065E4" w:rsidP="00B065E4">
      <w:pPr>
        <w:pStyle w:val="Brdtekst"/>
      </w:pPr>
    </w:p>
    <w:p w14:paraId="4D60026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Ậ  [</w:t>
      </w:r>
      <w:proofErr w:type="gramEnd"/>
      <w:r>
        <w:t>LATIN CAPITAL LETTER A WITH CIRCUMFLEX AND DOT BELOW]</w:t>
      </w:r>
    </w:p>
    <w:p w14:paraId="77486621" w14:textId="77777777" w:rsidR="00B065E4" w:rsidRDefault="00B065E4" w:rsidP="00B065E4">
      <w:pPr>
        <w:pStyle w:val="Brdtekst"/>
      </w:pPr>
      <w:r>
        <w:t>"\u1EAC" =&gt; "A"</w:t>
      </w:r>
    </w:p>
    <w:p w14:paraId="2F82FBD9" w14:textId="77777777" w:rsidR="00B065E4" w:rsidRDefault="00B065E4" w:rsidP="00B065E4">
      <w:pPr>
        <w:pStyle w:val="Brdtekst"/>
      </w:pPr>
    </w:p>
    <w:p w14:paraId="4F04710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Ắ  [</w:t>
      </w:r>
      <w:proofErr w:type="gramEnd"/>
      <w:r>
        <w:t>LATIN CAPITAL LETTER A WITH BREVE AND ACUTE]</w:t>
      </w:r>
    </w:p>
    <w:p w14:paraId="7871C28E" w14:textId="77777777" w:rsidR="00B065E4" w:rsidRDefault="00B065E4" w:rsidP="00B065E4">
      <w:pPr>
        <w:pStyle w:val="Brdtekst"/>
      </w:pPr>
      <w:r>
        <w:t>"\u1EAE" =&gt; "A"</w:t>
      </w:r>
    </w:p>
    <w:p w14:paraId="3F41C2B0" w14:textId="77777777" w:rsidR="00B065E4" w:rsidRDefault="00B065E4" w:rsidP="00B065E4">
      <w:pPr>
        <w:pStyle w:val="Brdtekst"/>
      </w:pPr>
    </w:p>
    <w:p w14:paraId="58D6B29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Ằ  [</w:t>
      </w:r>
      <w:proofErr w:type="gramEnd"/>
      <w:r>
        <w:t>LATIN CAPITAL LETTER A WITH BREVE AND GRAVE]</w:t>
      </w:r>
    </w:p>
    <w:p w14:paraId="3F8DAD09" w14:textId="77777777" w:rsidR="00B065E4" w:rsidRDefault="00B065E4" w:rsidP="00B065E4">
      <w:pPr>
        <w:pStyle w:val="Brdtekst"/>
      </w:pPr>
      <w:r>
        <w:t>"\u1EB0" =&gt; "A"</w:t>
      </w:r>
    </w:p>
    <w:p w14:paraId="393400DF" w14:textId="77777777" w:rsidR="00B065E4" w:rsidRDefault="00B065E4" w:rsidP="00B065E4">
      <w:pPr>
        <w:pStyle w:val="Brdtekst"/>
      </w:pPr>
    </w:p>
    <w:p w14:paraId="1B12333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Ẳ  [</w:t>
      </w:r>
      <w:proofErr w:type="gramEnd"/>
      <w:r>
        <w:t>LATIN CAPITAL LETTER A WITH BREVE AND HOOK ABOVE]</w:t>
      </w:r>
    </w:p>
    <w:p w14:paraId="2444AF43" w14:textId="77777777" w:rsidR="00B065E4" w:rsidRDefault="00B065E4" w:rsidP="00B065E4">
      <w:pPr>
        <w:pStyle w:val="Brdtekst"/>
      </w:pPr>
      <w:r>
        <w:t>"\u1EB2" =&gt; "A"</w:t>
      </w:r>
    </w:p>
    <w:p w14:paraId="7A0459BB" w14:textId="77777777" w:rsidR="00B065E4" w:rsidRDefault="00B065E4" w:rsidP="00B065E4">
      <w:pPr>
        <w:pStyle w:val="Brdtekst"/>
      </w:pPr>
    </w:p>
    <w:p w14:paraId="13F3443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Ẵ  [</w:t>
      </w:r>
      <w:proofErr w:type="gramEnd"/>
      <w:r>
        <w:t>LATIN CAPITAL LETTER A WITH BREVE AND TILDE]</w:t>
      </w:r>
    </w:p>
    <w:p w14:paraId="768C8708" w14:textId="77777777" w:rsidR="00B065E4" w:rsidRDefault="00B065E4" w:rsidP="00B065E4">
      <w:pPr>
        <w:pStyle w:val="Brdtekst"/>
      </w:pPr>
      <w:r>
        <w:t>"\u1EB4" =&gt; "A"</w:t>
      </w:r>
    </w:p>
    <w:p w14:paraId="08253FB0" w14:textId="77777777" w:rsidR="00B065E4" w:rsidRDefault="00B065E4" w:rsidP="00B065E4">
      <w:pPr>
        <w:pStyle w:val="Brdtekst"/>
      </w:pPr>
    </w:p>
    <w:p w14:paraId="1808E72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Ặ  [</w:t>
      </w:r>
      <w:proofErr w:type="gramEnd"/>
      <w:r>
        <w:t>LATIN CAPITAL LETTER A WITH BREVE AND DOT BELOW]</w:t>
      </w:r>
    </w:p>
    <w:p w14:paraId="2897AC90" w14:textId="77777777" w:rsidR="00B065E4" w:rsidRDefault="00B065E4" w:rsidP="00B065E4">
      <w:pPr>
        <w:pStyle w:val="Brdtekst"/>
      </w:pPr>
      <w:r>
        <w:t>"\u1EB6" =&gt; "A"</w:t>
      </w:r>
    </w:p>
    <w:p w14:paraId="5DC3E667" w14:textId="77777777" w:rsidR="00B065E4" w:rsidRDefault="00B065E4" w:rsidP="00B065E4">
      <w:pPr>
        <w:pStyle w:val="Brdtekst"/>
      </w:pPr>
    </w:p>
    <w:p w14:paraId="3F6AF24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Ⓐ</w:t>
      </w:r>
      <w:r>
        <w:t xml:space="preserve">  [</w:t>
      </w:r>
      <w:proofErr w:type="gramEnd"/>
      <w:r>
        <w:t>CIRCLED LATIN CAPITAL LETTER A]</w:t>
      </w:r>
    </w:p>
    <w:p w14:paraId="04DE81F7" w14:textId="77777777" w:rsidR="00B065E4" w:rsidRDefault="00B065E4" w:rsidP="00B065E4">
      <w:pPr>
        <w:pStyle w:val="Brdtekst"/>
      </w:pPr>
      <w:r>
        <w:t>"\u24B6" =&gt; "A"</w:t>
      </w:r>
    </w:p>
    <w:p w14:paraId="672C9C39" w14:textId="77777777" w:rsidR="00B065E4" w:rsidRDefault="00B065E4" w:rsidP="00B065E4">
      <w:pPr>
        <w:pStyle w:val="Brdtekst"/>
      </w:pPr>
    </w:p>
    <w:p w14:paraId="3572191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Ａ</w:t>
      </w:r>
      <w:r>
        <w:t xml:space="preserve">  [</w:t>
      </w:r>
      <w:proofErr w:type="gramEnd"/>
      <w:r>
        <w:t>FULLWIDTH LATIN CAPITAL LETTER A]</w:t>
      </w:r>
    </w:p>
    <w:p w14:paraId="75394DC9" w14:textId="77777777" w:rsidR="00B065E4" w:rsidRDefault="00B065E4" w:rsidP="00B065E4">
      <w:pPr>
        <w:pStyle w:val="Brdtekst"/>
      </w:pPr>
      <w:r>
        <w:t>"\uFF21" =&gt; "A"</w:t>
      </w:r>
    </w:p>
    <w:p w14:paraId="326A0E55" w14:textId="77777777" w:rsidR="00B065E4" w:rsidRDefault="00B065E4" w:rsidP="00B065E4">
      <w:pPr>
        <w:pStyle w:val="Brdtekst"/>
      </w:pPr>
    </w:p>
    <w:p w14:paraId="29B4A58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à  [</w:t>
      </w:r>
      <w:proofErr w:type="gramEnd"/>
      <w:r>
        <w:t>LATIN SMALL LETTER A WITH GRAVE]</w:t>
      </w:r>
    </w:p>
    <w:p w14:paraId="123EECEF" w14:textId="77777777" w:rsidR="00B065E4" w:rsidRDefault="00B065E4" w:rsidP="00B065E4">
      <w:pPr>
        <w:pStyle w:val="Brdtekst"/>
      </w:pPr>
      <w:r>
        <w:t>"\u00E0" =&gt; "a"</w:t>
      </w:r>
    </w:p>
    <w:p w14:paraId="13144BD8" w14:textId="77777777" w:rsidR="00B065E4" w:rsidRDefault="00B065E4" w:rsidP="00B065E4">
      <w:pPr>
        <w:pStyle w:val="Brdtekst"/>
      </w:pPr>
    </w:p>
    <w:p w14:paraId="0CAE47B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á  [</w:t>
      </w:r>
      <w:proofErr w:type="gramEnd"/>
      <w:r>
        <w:t>LATIN SMALL LETTER A WITH ACUTE]</w:t>
      </w:r>
    </w:p>
    <w:p w14:paraId="1502957F" w14:textId="77777777" w:rsidR="00B065E4" w:rsidRDefault="00B065E4" w:rsidP="00B065E4">
      <w:pPr>
        <w:pStyle w:val="Brdtekst"/>
      </w:pPr>
      <w:r>
        <w:t>"\u00E1" =&gt; "a"</w:t>
      </w:r>
    </w:p>
    <w:p w14:paraId="1F2DE455" w14:textId="77777777" w:rsidR="00B065E4" w:rsidRDefault="00B065E4" w:rsidP="00B065E4">
      <w:pPr>
        <w:pStyle w:val="Brdtekst"/>
      </w:pPr>
    </w:p>
    <w:p w14:paraId="3E9D576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â  [</w:t>
      </w:r>
      <w:proofErr w:type="gramEnd"/>
      <w:r>
        <w:t>LATIN SMALL LETTER A WITH CIRCUMFLEX]</w:t>
      </w:r>
    </w:p>
    <w:p w14:paraId="352E47E2" w14:textId="77777777" w:rsidR="00B065E4" w:rsidRDefault="00B065E4" w:rsidP="00B065E4">
      <w:pPr>
        <w:pStyle w:val="Brdtekst"/>
      </w:pPr>
      <w:r>
        <w:t>"\u00E2" =&gt; "a"</w:t>
      </w:r>
    </w:p>
    <w:p w14:paraId="4B88778D" w14:textId="77777777" w:rsidR="00B065E4" w:rsidRDefault="00B065E4" w:rsidP="00B065E4">
      <w:pPr>
        <w:pStyle w:val="Brdtekst"/>
      </w:pPr>
    </w:p>
    <w:p w14:paraId="4D5F3CE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ã  [</w:t>
      </w:r>
      <w:proofErr w:type="gramEnd"/>
      <w:r>
        <w:t>LATIN SMALL LETTER A WITH TILDE]</w:t>
      </w:r>
    </w:p>
    <w:p w14:paraId="59AF69B7" w14:textId="77777777" w:rsidR="00B065E4" w:rsidRDefault="00B065E4" w:rsidP="00B065E4">
      <w:pPr>
        <w:pStyle w:val="Brdtekst"/>
      </w:pPr>
      <w:r>
        <w:t>"\u00E3" =&gt; "a"</w:t>
      </w:r>
    </w:p>
    <w:p w14:paraId="3977737D" w14:textId="77777777" w:rsidR="00B065E4" w:rsidRDefault="00B065E4" w:rsidP="00B065E4">
      <w:pPr>
        <w:pStyle w:val="Brdtekst"/>
      </w:pPr>
    </w:p>
    <w:p w14:paraId="36964C5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ä  [</w:t>
      </w:r>
      <w:proofErr w:type="gramEnd"/>
      <w:r>
        <w:t>LATIN SMALL LETTER A WITH DIAERESIS]</w:t>
      </w:r>
    </w:p>
    <w:p w14:paraId="3EFC7057" w14:textId="77777777" w:rsidR="00B065E4" w:rsidRDefault="00B065E4" w:rsidP="00B065E4">
      <w:pPr>
        <w:pStyle w:val="Brdtekst"/>
      </w:pPr>
      <w:r>
        <w:t>"\u00E4" =&gt; "a"</w:t>
      </w:r>
    </w:p>
    <w:p w14:paraId="756E8A4D" w14:textId="77777777" w:rsidR="00B065E4" w:rsidRDefault="00B065E4" w:rsidP="00B065E4">
      <w:pPr>
        <w:pStyle w:val="Brdtekst"/>
      </w:pPr>
    </w:p>
    <w:p w14:paraId="2CBC9DD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å  [</w:t>
      </w:r>
      <w:proofErr w:type="gramEnd"/>
      <w:r>
        <w:t>LATIN SMALL LETTER A WITH RING ABOVE]</w:t>
      </w:r>
    </w:p>
    <w:p w14:paraId="5B0104B8" w14:textId="77777777" w:rsidR="00B065E4" w:rsidRDefault="00B065E4" w:rsidP="00B065E4">
      <w:pPr>
        <w:pStyle w:val="Brdtekst"/>
      </w:pPr>
      <w:r>
        <w:t>"\u00E5" =&gt; "a"</w:t>
      </w:r>
    </w:p>
    <w:p w14:paraId="511EF417" w14:textId="77777777" w:rsidR="00B065E4" w:rsidRDefault="00B065E4" w:rsidP="00B065E4">
      <w:pPr>
        <w:pStyle w:val="Brdtekst"/>
      </w:pPr>
    </w:p>
    <w:p w14:paraId="2B86E9C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ā  [</w:t>
      </w:r>
      <w:proofErr w:type="gramEnd"/>
      <w:r>
        <w:t>LATIN SMALL LETTER A WITH MACRON]</w:t>
      </w:r>
    </w:p>
    <w:p w14:paraId="71C24AF5" w14:textId="77777777" w:rsidR="00B065E4" w:rsidRDefault="00B065E4" w:rsidP="00B065E4">
      <w:pPr>
        <w:pStyle w:val="Brdtekst"/>
      </w:pPr>
      <w:r>
        <w:t>"\u0101" =&gt; "a"</w:t>
      </w:r>
    </w:p>
    <w:p w14:paraId="45C27B89" w14:textId="77777777" w:rsidR="00B065E4" w:rsidRDefault="00B065E4" w:rsidP="00B065E4">
      <w:pPr>
        <w:pStyle w:val="Brdtekst"/>
      </w:pPr>
    </w:p>
    <w:p w14:paraId="510A0B3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ă  [</w:t>
      </w:r>
      <w:proofErr w:type="gramEnd"/>
      <w:r>
        <w:t>LATIN SMALL LETTER A WITH BREVE]</w:t>
      </w:r>
    </w:p>
    <w:p w14:paraId="095D0BA9" w14:textId="77777777" w:rsidR="00B065E4" w:rsidRDefault="00B065E4" w:rsidP="00B065E4">
      <w:pPr>
        <w:pStyle w:val="Brdtekst"/>
      </w:pPr>
      <w:r>
        <w:t>"\u0103" =&gt; "a"</w:t>
      </w:r>
    </w:p>
    <w:p w14:paraId="5194FB3B" w14:textId="77777777" w:rsidR="00B065E4" w:rsidRDefault="00B065E4" w:rsidP="00B065E4">
      <w:pPr>
        <w:pStyle w:val="Brdtekst"/>
      </w:pPr>
    </w:p>
    <w:p w14:paraId="5B76E00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ą  [</w:t>
      </w:r>
      <w:proofErr w:type="gramEnd"/>
      <w:r>
        <w:t>LATIN SMALL LETTER A WITH OGONEK]</w:t>
      </w:r>
    </w:p>
    <w:p w14:paraId="7A7E0F7C" w14:textId="77777777" w:rsidR="00B065E4" w:rsidRDefault="00B065E4" w:rsidP="00B065E4">
      <w:pPr>
        <w:pStyle w:val="Brdtekst"/>
      </w:pPr>
      <w:r>
        <w:t>"\u0105" =&gt; "a"</w:t>
      </w:r>
    </w:p>
    <w:p w14:paraId="51251429" w14:textId="77777777" w:rsidR="00B065E4" w:rsidRDefault="00B065E4" w:rsidP="00B065E4">
      <w:pPr>
        <w:pStyle w:val="Brdtekst"/>
      </w:pPr>
    </w:p>
    <w:p w14:paraId="16835C8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ǎ</w:t>
      </w:r>
      <w:r>
        <w:t xml:space="preserve">  [</w:t>
      </w:r>
      <w:proofErr w:type="gramEnd"/>
      <w:r>
        <w:t>LATIN SMALL LETTER A WITH CARON]</w:t>
      </w:r>
    </w:p>
    <w:p w14:paraId="4880CB7B" w14:textId="77777777" w:rsidR="00B065E4" w:rsidRDefault="00B065E4" w:rsidP="00B065E4">
      <w:pPr>
        <w:pStyle w:val="Brdtekst"/>
      </w:pPr>
      <w:r>
        <w:t>"\u01CE" =&gt; "a"</w:t>
      </w:r>
    </w:p>
    <w:p w14:paraId="100B08E0" w14:textId="77777777" w:rsidR="00B065E4" w:rsidRDefault="00B065E4" w:rsidP="00B065E4">
      <w:pPr>
        <w:pStyle w:val="Brdtekst"/>
      </w:pPr>
    </w:p>
    <w:p w14:paraId="12602F0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ǟ</w:t>
      </w:r>
      <w:r>
        <w:t xml:space="preserve">  [</w:t>
      </w:r>
      <w:proofErr w:type="gramEnd"/>
      <w:r>
        <w:t>LATIN SMALL LETTER A WITH DIAERESIS AND MACRON]</w:t>
      </w:r>
    </w:p>
    <w:p w14:paraId="0EF8D51F" w14:textId="77777777" w:rsidR="00B065E4" w:rsidRDefault="00B065E4" w:rsidP="00B065E4">
      <w:pPr>
        <w:pStyle w:val="Brdtekst"/>
      </w:pPr>
      <w:r>
        <w:t>"\u01DF" =&gt; "a"</w:t>
      </w:r>
    </w:p>
    <w:p w14:paraId="7B14B4DD" w14:textId="77777777" w:rsidR="00B065E4" w:rsidRDefault="00B065E4" w:rsidP="00B065E4">
      <w:pPr>
        <w:pStyle w:val="Brdtekst"/>
      </w:pPr>
    </w:p>
    <w:p w14:paraId="646B81B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ǡ</w:t>
      </w:r>
      <w:r>
        <w:t xml:space="preserve">  [</w:t>
      </w:r>
      <w:proofErr w:type="gramEnd"/>
      <w:r>
        <w:t>LATIN SMALL LETTER A WITH DOT ABOVE AND MACRON]</w:t>
      </w:r>
    </w:p>
    <w:p w14:paraId="0B5D0874" w14:textId="77777777" w:rsidR="00B065E4" w:rsidRDefault="00B065E4" w:rsidP="00B065E4">
      <w:pPr>
        <w:pStyle w:val="Brdtekst"/>
      </w:pPr>
      <w:r>
        <w:t>"\u01E1" =&gt; "a"</w:t>
      </w:r>
    </w:p>
    <w:p w14:paraId="0B1A06FC" w14:textId="77777777" w:rsidR="00B065E4" w:rsidRDefault="00B065E4" w:rsidP="00B065E4">
      <w:pPr>
        <w:pStyle w:val="Brdtekst"/>
      </w:pPr>
    </w:p>
    <w:p w14:paraId="008AB7E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ǻ  [</w:t>
      </w:r>
      <w:proofErr w:type="gramEnd"/>
      <w:r>
        <w:t>LATIN SMALL LETTER A WITH RING ABOVE AND ACUTE]</w:t>
      </w:r>
    </w:p>
    <w:p w14:paraId="64BE0842" w14:textId="77777777" w:rsidR="00B065E4" w:rsidRDefault="00B065E4" w:rsidP="00B065E4">
      <w:pPr>
        <w:pStyle w:val="Brdtekst"/>
      </w:pPr>
      <w:r>
        <w:t>"\u01FB" =&gt; "a"</w:t>
      </w:r>
    </w:p>
    <w:p w14:paraId="694FC908" w14:textId="77777777" w:rsidR="00B065E4" w:rsidRDefault="00B065E4" w:rsidP="00B065E4">
      <w:pPr>
        <w:pStyle w:val="Brdtekst"/>
      </w:pPr>
    </w:p>
    <w:p w14:paraId="34E0234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ȁ</w:t>
      </w:r>
      <w:r>
        <w:t xml:space="preserve">  [</w:t>
      </w:r>
      <w:proofErr w:type="gramEnd"/>
      <w:r>
        <w:t>LATIN SMALL LETTER A WITH DOUBLE GRAVE]</w:t>
      </w:r>
    </w:p>
    <w:p w14:paraId="15B63FCD" w14:textId="77777777" w:rsidR="00B065E4" w:rsidRDefault="00B065E4" w:rsidP="00B065E4">
      <w:pPr>
        <w:pStyle w:val="Brdtekst"/>
      </w:pPr>
      <w:r>
        <w:t>"\u0201" =&gt; "a"</w:t>
      </w:r>
    </w:p>
    <w:p w14:paraId="0BBA4942" w14:textId="77777777" w:rsidR="00B065E4" w:rsidRDefault="00B065E4" w:rsidP="00B065E4">
      <w:pPr>
        <w:pStyle w:val="Brdtekst"/>
      </w:pPr>
    </w:p>
    <w:p w14:paraId="04991BC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ȃ</w:t>
      </w:r>
      <w:r>
        <w:t xml:space="preserve">  [</w:t>
      </w:r>
      <w:proofErr w:type="gramEnd"/>
      <w:r>
        <w:t>LATIN SMALL LETTER A WITH INVERTED BREVE]</w:t>
      </w:r>
    </w:p>
    <w:p w14:paraId="00CB80FB" w14:textId="77777777" w:rsidR="00B065E4" w:rsidRDefault="00B065E4" w:rsidP="00B065E4">
      <w:pPr>
        <w:pStyle w:val="Brdtekst"/>
      </w:pPr>
      <w:r>
        <w:t>"\u0203" =&gt; "a"</w:t>
      </w:r>
    </w:p>
    <w:p w14:paraId="1A1FCEF0" w14:textId="77777777" w:rsidR="00B065E4" w:rsidRDefault="00B065E4" w:rsidP="00B065E4">
      <w:pPr>
        <w:pStyle w:val="Brdtekst"/>
      </w:pPr>
    </w:p>
    <w:p w14:paraId="5152980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ȧ</w:t>
      </w:r>
      <w:r>
        <w:t xml:space="preserve">  [</w:t>
      </w:r>
      <w:proofErr w:type="gramEnd"/>
      <w:r>
        <w:t>LATIN SMALL LETTER A WITH DOT ABOVE]</w:t>
      </w:r>
    </w:p>
    <w:p w14:paraId="689FAE94" w14:textId="77777777" w:rsidR="00B065E4" w:rsidRDefault="00B065E4" w:rsidP="00B065E4">
      <w:pPr>
        <w:pStyle w:val="Brdtekst"/>
      </w:pPr>
      <w:r>
        <w:t>"\u0227" =&gt; "a"</w:t>
      </w:r>
    </w:p>
    <w:p w14:paraId="50F95E59" w14:textId="77777777" w:rsidR="00B065E4" w:rsidRDefault="00B065E4" w:rsidP="00B065E4">
      <w:pPr>
        <w:pStyle w:val="Brdtekst"/>
      </w:pPr>
    </w:p>
    <w:p w14:paraId="09A55C7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ɐ</w:t>
      </w:r>
      <w:r>
        <w:t xml:space="preserve">  [</w:t>
      </w:r>
      <w:proofErr w:type="gramEnd"/>
      <w:r>
        <w:t>LATIN SMALL LETTER TURNED A]</w:t>
      </w:r>
    </w:p>
    <w:p w14:paraId="27D91CCB" w14:textId="77777777" w:rsidR="00B065E4" w:rsidRDefault="00B065E4" w:rsidP="00B065E4">
      <w:pPr>
        <w:pStyle w:val="Brdtekst"/>
      </w:pPr>
      <w:r>
        <w:t>"\u0250" =&gt; "a"</w:t>
      </w:r>
    </w:p>
    <w:p w14:paraId="4F32703C" w14:textId="77777777" w:rsidR="00B065E4" w:rsidRDefault="00B065E4" w:rsidP="00B065E4">
      <w:pPr>
        <w:pStyle w:val="Brdtekst"/>
      </w:pPr>
    </w:p>
    <w:p w14:paraId="5D089B7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ə  [</w:t>
      </w:r>
      <w:proofErr w:type="gramEnd"/>
      <w:r>
        <w:t>LATIN SMALL LETTER SCHWA]</w:t>
      </w:r>
    </w:p>
    <w:p w14:paraId="2E42079E" w14:textId="77777777" w:rsidR="00B065E4" w:rsidRDefault="00B065E4" w:rsidP="00B065E4">
      <w:pPr>
        <w:pStyle w:val="Brdtekst"/>
      </w:pPr>
      <w:r>
        <w:t>"\u0259" =&gt; "a"</w:t>
      </w:r>
    </w:p>
    <w:p w14:paraId="362AFFE2" w14:textId="77777777" w:rsidR="00B065E4" w:rsidRDefault="00B065E4" w:rsidP="00B065E4">
      <w:pPr>
        <w:pStyle w:val="Brdtekst"/>
      </w:pPr>
    </w:p>
    <w:p w14:paraId="2AA73F8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ɚ</w:t>
      </w:r>
      <w:r>
        <w:t xml:space="preserve">  [</w:t>
      </w:r>
      <w:proofErr w:type="gramEnd"/>
      <w:r>
        <w:t>LATIN SMALL LETTER SCHWA WITH HOOK]</w:t>
      </w:r>
    </w:p>
    <w:p w14:paraId="6D3C908E" w14:textId="77777777" w:rsidR="00B065E4" w:rsidRDefault="00B065E4" w:rsidP="00B065E4">
      <w:pPr>
        <w:pStyle w:val="Brdtekst"/>
      </w:pPr>
      <w:r>
        <w:t>"\u025A" =&gt; "a"</w:t>
      </w:r>
    </w:p>
    <w:p w14:paraId="47827D1D" w14:textId="77777777" w:rsidR="00B065E4" w:rsidRDefault="00B065E4" w:rsidP="00B065E4">
      <w:pPr>
        <w:pStyle w:val="Brdtekst"/>
      </w:pPr>
    </w:p>
    <w:p w14:paraId="7406A02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ᶏ</w:t>
      </w:r>
      <w:r>
        <w:t xml:space="preserve">  [</w:t>
      </w:r>
      <w:proofErr w:type="gramEnd"/>
      <w:r>
        <w:t>LATIN SMALL LETTER A WITH RETROFLEX HOOK]</w:t>
      </w:r>
    </w:p>
    <w:p w14:paraId="3D3B7B45" w14:textId="77777777" w:rsidR="00B065E4" w:rsidRDefault="00B065E4" w:rsidP="00B065E4">
      <w:pPr>
        <w:pStyle w:val="Brdtekst"/>
      </w:pPr>
      <w:r>
        <w:t>"\u1D8F" =&gt; "a"</w:t>
      </w:r>
    </w:p>
    <w:p w14:paraId="2DF4E467" w14:textId="77777777" w:rsidR="00B065E4" w:rsidRDefault="00B065E4" w:rsidP="00B065E4">
      <w:pPr>
        <w:pStyle w:val="Brdtekst"/>
      </w:pPr>
    </w:p>
    <w:p w14:paraId="26EB113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ᶕ</w:t>
      </w:r>
      <w:r>
        <w:t xml:space="preserve">  [</w:t>
      </w:r>
      <w:proofErr w:type="gramEnd"/>
      <w:r>
        <w:t>LATIN SMALL LETTER SCHWA WITH RETROFLEX HOOK]</w:t>
      </w:r>
    </w:p>
    <w:p w14:paraId="22FF7379" w14:textId="77777777" w:rsidR="00B065E4" w:rsidRDefault="00B065E4" w:rsidP="00B065E4">
      <w:pPr>
        <w:pStyle w:val="Brdtekst"/>
      </w:pPr>
      <w:r>
        <w:t>"\u1D95" =&gt; "a"</w:t>
      </w:r>
    </w:p>
    <w:p w14:paraId="3CFDA74C" w14:textId="77777777" w:rsidR="00B065E4" w:rsidRDefault="00B065E4" w:rsidP="00B065E4">
      <w:pPr>
        <w:pStyle w:val="Brdtekst"/>
      </w:pPr>
    </w:p>
    <w:p w14:paraId="6A07ED3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ạ  [</w:t>
      </w:r>
      <w:proofErr w:type="gramEnd"/>
      <w:r>
        <w:t>LATIN SMALL LETTER A WITH RING BELOW]</w:t>
      </w:r>
    </w:p>
    <w:p w14:paraId="4D254D2C" w14:textId="77777777" w:rsidR="00B065E4" w:rsidRDefault="00B065E4" w:rsidP="00B065E4">
      <w:pPr>
        <w:pStyle w:val="Brdtekst"/>
      </w:pPr>
      <w:r>
        <w:t>"\u1E01" =&gt; "a"</w:t>
      </w:r>
    </w:p>
    <w:p w14:paraId="2B0E6F2C" w14:textId="77777777" w:rsidR="00B065E4" w:rsidRDefault="00B065E4" w:rsidP="00B065E4">
      <w:pPr>
        <w:pStyle w:val="Brdtekst"/>
      </w:pPr>
    </w:p>
    <w:p w14:paraId="63CBAAD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ả  [</w:t>
      </w:r>
      <w:proofErr w:type="gramEnd"/>
      <w:r>
        <w:t>LATIN SMALL LETTER A WITH RIGHT HALF RING]</w:t>
      </w:r>
    </w:p>
    <w:p w14:paraId="17653134" w14:textId="77777777" w:rsidR="00B065E4" w:rsidRDefault="00B065E4" w:rsidP="00B065E4">
      <w:pPr>
        <w:pStyle w:val="Brdtekst"/>
      </w:pPr>
      <w:r>
        <w:t>"\u1E9A" =&gt; "a"</w:t>
      </w:r>
    </w:p>
    <w:p w14:paraId="201D557C" w14:textId="77777777" w:rsidR="00B065E4" w:rsidRDefault="00B065E4" w:rsidP="00B065E4">
      <w:pPr>
        <w:pStyle w:val="Brdtekst"/>
      </w:pPr>
    </w:p>
    <w:p w14:paraId="2065355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ạ  [</w:t>
      </w:r>
      <w:proofErr w:type="gramEnd"/>
      <w:r>
        <w:t>LATIN SMALL LETTER A WITH DOT BELOW]</w:t>
      </w:r>
    </w:p>
    <w:p w14:paraId="65BCF6EB" w14:textId="77777777" w:rsidR="00B065E4" w:rsidRDefault="00B065E4" w:rsidP="00B065E4">
      <w:pPr>
        <w:pStyle w:val="Brdtekst"/>
      </w:pPr>
      <w:r>
        <w:t>"\u1EA1" =&gt; "a"</w:t>
      </w:r>
    </w:p>
    <w:p w14:paraId="1D596FD0" w14:textId="77777777" w:rsidR="00B065E4" w:rsidRDefault="00B065E4" w:rsidP="00B065E4">
      <w:pPr>
        <w:pStyle w:val="Brdtekst"/>
      </w:pPr>
    </w:p>
    <w:p w14:paraId="0B233B4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ả  [</w:t>
      </w:r>
      <w:proofErr w:type="gramEnd"/>
      <w:r>
        <w:t>LATIN SMALL LETTER A WITH HOOK ABOVE]</w:t>
      </w:r>
    </w:p>
    <w:p w14:paraId="61A50B65" w14:textId="77777777" w:rsidR="00B065E4" w:rsidRDefault="00B065E4" w:rsidP="00B065E4">
      <w:pPr>
        <w:pStyle w:val="Brdtekst"/>
      </w:pPr>
      <w:r>
        <w:t>"\u1EA3" =&gt; "a"</w:t>
      </w:r>
    </w:p>
    <w:p w14:paraId="13B31948" w14:textId="77777777" w:rsidR="00B065E4" w:rsidRDefault="00B065E4" w:rsidP="00B065E4">
      <w:pPr>
        <w:pStyle w:val="Brdtekst"/>
      </w:pPr>
    </w:p>
    <w:p w14:paraId="58DD8EB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ấ  [</w:t>
      </w:r>
      <w:proofErr w:type="gramEnd"/>
      <w:r>
        <w:t>LATIN SMALL LETTER A WITH CIRCUMFLEX AND ACUTE]</w:t>
      </w:r>
    </w:p>
    <w:p w14:paraId="46B9A940" w14:textId="77777777" w:rsidR="00B065E4" w:rsidRDefault="00B065E4" w:rsidP="00B065E4">
      <w:pPr>
        <w:pStyle w:val="Brdtekst"/>
      </w:pPr>
      <w:r>
        <w:t>"\u1EA5" =&gt; "a"</w:t>
      </w:r>
    </w:p>
    <w:p w14:paraId="5B9EC5C1" w14:textId="77777777" w:rsidR="00B065E4" w:rsidRDefault="00B065E4" w:rsidP="00B065E4">
      <w:pPr>
        <w:pStyle w:val="Brdtekst"/>
      </w:pPr>
    </w:p>
    <w:p w14:paraId="75155E3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ầ  [</w:t>
      </w:r>
      <w:proofErr w:type="gramEnd"/>
      <w:r>
        <w:t>LATIN SMALL LETTER A WITH CIRCUMFLEX AND GRAVE]</w:t>
      </w:r>
    </w:p>
    <w:p w14:paraId="4FCC73C4" w14:textId="77777777" w:rsidR="00B065E4" w:rsidRDefault="00B065E4" w:rsidP="00B065E4">
      <w:pPr>
        <w:pStyle w:val="Brdtekst"/>
      </w:pPr>
      <w:r>
        <w:t>"\u1EA7" =&gt; "a"</w:t>
      </w:r>
    </w:p>
    <w:p w14:paraId="718215EB" w14:textId="77777777" w:rsidR="00B065E4" w:rsidRDefault="00B065E4" w:rsidP="00B065E4">
      <w:pPr>
        <w:pStyle w:val="Brdtekst"/>
      </w:pPr>
    </w:p>
    <w:p w14:paraId="268FD1E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ẩ  [</w:t>
      </w:r>
      <w:proofErr w:type="gramEnd"/>
      <w:r>
        <w:t>LATIN SMALL LETTER A WITH CIRCUMFLEX AND HOOK ABOVE]</w:t>
      </w:r>
    </w:p>
    <w:p w14:paraId="76747CBB" w14:textId="77777777" w:rsidR="00B065E4" w:rsidRDefault="00B065E4" w:rsidP="00B065E4">
      <w:pPr>
        <w:pStyle w:val="Brdtekst"/>
      </w:pPr>
      <w:r>
        <w:t>"\u1EA9" =&gt; "a"</w:t>
      </w:r>
    </w:p>
    <w:p w14:paraId="6DE20EC3" w14:textId="77777777" w:rsidR="00B065E4" w:rsidRDefault="00B065E4" w:rsidP="00B065E4">
      <w:pPr>
        <w:pStyle w:val="Brdtekst"/>
      </w:pPr>
    </w:p>
    <w:p w14:paraId="145D405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ẫ  [</w:t>
      </w:r>
      <w:proofErr w:type="gramEnd"/>
      <w:r>
        <w:t>LATIN SMALL LETTER A WITH CIRCUMFLEX AND TILDE]</w:t>
      </w:r>
    </w:p>
    <w:p w14:paraId="587AC417" w14:textId="77777777" w:rsidR="00B065E4" w:rsidRDefault="00B065E4" w:rsidP="00B065E4">
      <w:pPr>
        <w:pStyle w:val="Brdtekst"/>
      </w:pPr>
      <w:r>
        <w:t>"\u1EAB" =&gt; "a"</w:t>
      </w:r>
    </w:p>
    <w:p w14:paraId="78C188CF" w14:textId="77777777" w:rsidR="00B065E4" w:rsidRDefault="00B065E4" w:rsidP="00B065E4">
      <w:pPr>
        <w:pStyle w:val="Brdtekst"/>
      </w:pPr>
    </w:p>
    <w:p w14:paraId="33AA60F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ậ  [</w:t>
      </w:r>
      <w:proofErr w:type="gramEnd"/>
      <w:r>
        <w:t>LATIN SMALL LETTER A WITH CIRCUMFLEX AND DOT BELOW]</w:t>
      </w:r>
    </w:p>
    <w:p w14:paraId="2A56AFA2" w14:textId="77777777" w:rsidR="00B065E4" w:rsidRDefault="00B065E4" w:rsidP="00B065E4">
      <w:pPr>
        <w:pStyle w:val="Brdtekst"/>
      </w:pPr>
      <w:r>
        <w:t>"\u1EAD" =&gt; "a"</w:t>
      </w:r>
    </w:p>
    <w:p w14:paraId="5A9CB3C4" w14:textId="77777777" w:rsidR="00B065E4" w:rsidRDefault="00B065E4" w:rsidP="00B065E4">
      <w:pPr>
        <w:pStyle w:val="Brdtekst"/>
      </w:pPr>
    </w:p>
    <w:p w14:paraId="48A93ED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ắ  [</w:t>
      </w:r>
      <w:proofErr w:type="gramEnd"/>
      <w:r>
        <w:t>LATIN SMALL LETTER A WITH BREVE AND ACUTE]</w:t>
      </w:r>
    </w:p>
    <w:p w14:paraId="1FDCB9BD" w14:textId="77777777" w:rsidR="00B065E4" w:rsidRDefault="00B065E4" w:rsidP="00B065E4">
      <w:pPr>
        <w:pStyle w:val="Brdtekst"/>
      </w:pPr>
      <w:r>
        <w:t>"\u1EAF" =&gt; "a"</w:t>
      </w:r>
    </w:p>
    <w:p w14:paraId="71CE5642" w14:textId="77777777" w:rsidR="00B065E4" w:rsidRDefault="00B065E4" w:rsidP="00B065E4">
      <w:pPr>
        <w:pStyle w:val="Brdtekst"/>
      </w:pPr>
    </w:p>
    <w:p w14:paraId="13D0109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ằ  [</w:t>
      </w:r>
      <w:proofErr w:type="gramEnd"/>
      <w:r>
        <w:t>LATIN SMALL LETTER A WITH BREVE AND GRAVE]</w:t>
      </w:r>
    </w:p>
    <w:p w14:paraId="30188EC7" w14:textId="77777777" w:rsidR="00B065E4" w:rsidRDefault="00B065E4" w:rsidP="00B065E4">
      <w:pPr>
        <w:pStyle w:val="Brdtekst"/>
      </w:pPr>
      <w:r>
        <w:t>"\u1EB1" =&gt; "a"</w:t>
      </w:r>
    </w:p>
    <w:p w14:paraId="392A24B0" w14:textId="77777777" w:rsidR="00B065E4" w:rsidRDefault="00B065E4" w:rsidP="00B065E4">
      <w:pPr>
        <w:pStyle w:val="Brdtekst"/>
      </w:pPr>
    </w:p>
    <w:p w14:paraId="20CE36D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ẳ  [</w:t>
      </w:r>
      <w:proofErr w:type="gramEnd"/>
      <w:r>
        <w:t>LATIN SMALL LETTER A WITH BREVE AND HOOK ABOVE]</w:t>
      </w:r>
    </w:p>
    <w:p w14:paraId="221B048A" w14:textId="77777777" w:rsidR="00B065E4" w:rsidRDefault="00B065E4" w:rsidP="00B065E4">
      <w:pPr>
        <w:pStyle w:val="Brdtekst"/>
      </w:pPr>
      <w:r>
        <w:t>"\u1EB3" =&gt; "a"</w:t>
      </w:r>
    </w:p>
    <w:p w14:paraId="0189F695" w14:textId="77777777" w:rsidR="00B065E4" w:rsidRDefault="00B065E4" w:rsidP="00B065E4">
      <w:pPr>
        <w:pStyle w:val="Brdtekst"/>
      </w:pPr>
    </w:p>
    <w:p w14:paraId="24C55A7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ẵ  [</w:t>
      </w:r>
      <w:proofErr w:type="gramEnd"/>
      <w:r>
        <w:t>LATIN SMALL LETTER A WITH BREVE AND TILDE]</w:t>
      </w:r>
    </w:p>
    <w:p w14:paraId="422B7040" w14:textId="77777777" w:rsidR="00B065E4" w:rsidRDefault="00B065E4" w:rsidP="00B065E4">
      <w:pPr>
        <w:pStyle w:val="Brdtekst"/>
      </w:pPr>
      <w:r>
        <w:t>"\u1EB5" =&gt; "a"</w:t>
      </w:r>
    </w:p>
    <w:p w14:paraId="177E2C5E" w14:textId="77777777" w:rsidR="00B065E4" w:rsidRDefault="00B065E4" w:rsidP="00B065E4">
      <w:pPr>
        <w:pStyle w:val="Brdtekst"/>
      </w:pPr>
    </w:p>
    <w:p w14:paraId="5E78DD8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ặ  [</w:t>
      </w:r>
      <w:proofErr w:type="gramEnd"/>
      <w:r>
        <w:t>LATIN SMALL LETTER A WITH BREVE AND DOT BELOW]</w:t>
      </w:r>
    </w:p>
    <w:p w14:paraId="5DD7538A" w14:textId="77777777" w:rsidR="00B065E4" w:rsidRDefault="00B065E4" w:rsidP="00B065E4">
      <w:pPr>
        <w:pStyle w:val="Brdtekst"/>
      </w:pPr>
      <w:r>
        <w:t>"\u1EB7" =&gt; "a"</w:t>
      </w:r>
    </w:p>
    <w:p w14:paraId="28ACCA9F" w14:textId="77777777" w:rsidR="00B065E4" w:rsidRDefault="00B065E4" w:rsidP="00B065E4">
      <w:pPr>
        <w:pStyle w:val="Brdtekst"/>
      </w:pPr>
    </w:p>
    <w:p w14:paraId="07E6086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ₐ</w:t>
      </w:r>
      <w:r>
        <w:t xml:space="preserve">  [</w:t>
      </w:r>
      <w:proofErr w:type="gramEnd"/>
      <w:r>
        <w:t>LATIN SUBSCRIPT SMALL LETTER A]</w:t>
      </w:r>
    </w:p>
    <w:p w14:paraId="1EDD6509" w14:textId="77777777" w:rsidR="00B065E4" w:rsidRDefault="00B065E4" w:rsidP="00B065E4">
      <w:pPr>
        <w:pStyle w:val="Brdtekst"/>
      </w:pPr>
      <w:r>
        <w:t>"\u2090" =&gt; "a"</w:t>
      </w:r>
    </w:p>
    <w:p w14:paraId="2E79C949" w14:textId="77777777" w:rsidR="00B065E4" w:rsidRDefault="00B065E4" w:rsidP="00B065E4">
      <w:pPr>
        <w:pStyle w:val="Brdtekst"/>
      </w:pPr>
    </w:p>
    <w:p w14:paraId="112BC62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ₔ</w:t>
      </w:r>
      <w:r>
        <w:t xml:space="preserve">  [</w:t>
      </w:r>
      <w:proofErr w:type="gramEnd"/>
      <w:r>
        <w:t>LATIN SUBSCRIPT SMALL LETTER SCHWA]</w:t>
      </w:r>
    </w:p>
    <w:p w14:paraId="575D3E00" w14:textId="77777777" w:rsidR="00B065E4" w:rsidRDefault="00B065E4" w:rsidP="00B065E4">
      <w:pPr>
        <w:pStyle w:val="Brdtekst"/>
      </w:pPr>
      <w:r>
        <w:t>"\u2094" =&gt; "a"</w:t>
      </w:r>
    </w:p>
    <w:p w14:paraId="2F20678F" w14:textId="77777777" w:rsidR="00B065E4" w:rsidRDefault="00B065E4" w:rsidP="00B065E4">
      <w:pPr>
        <w:pStyle w:val="Brdtekst"/>
      </w:pPr>
    </w:p>
    <w:p w14:paraId="09319F7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ⓐ</w:t>
      </w:r>
      <w:r>
        <w:t xml:space="preserve">  [</w:t>
      </w:r>
      <w:proofErr w:type="gramEnd"/>
      <w:r>
        <w:t>CIRCLED LATIN SMALL LETTER A]</w:t>
      </w:r>
    </w:p>
    <w:p w14:paraId="4FBF226C" w14:textId="77777777" w:rsidR="00B065E4" w:rsidRDefault="00B065E4" w:rsidP="00B065E4">
      <w:pPr>
        <w:pStyle w:val="Brdtekst"/>
      </w:pPr>
      <w:r>
        <w:t>"\u24D0" =&gt; "a"</w:t>
      </w:r>
    </w:p>
    <w:p w14:paraId="729857AE" w14:textId="77777777" w:rsidR="00B065E4" w:rsidRDefault="00B065E4" w:rsidP="00B065E4">
      <w:pPr>
        <w:pStyle w:val="Brdtekst"/>
      </w:pPr>
    </w:p>
    <w:p w14:paraId="5968B53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ⱥ</w:t>
      </w:r>
      <w:r>
        <w:t xml:space="preserve">  [</w:t>
      </w:r>
      <w:proofErr w:type="gramEnd"/>
      <w:r>
        <w:t>LATIN SMALL LETTER A WITH STROKE]</w:t>
      </w:r>
    </w:p>
    <w:p w14:paraId="20FD7E90" w14:textId="77777777" w:rsidR="00B065E4" w:rsidRDefault="00B065E4" w:rsidP="00B065E4">
      <w:pPr>
        <w:pStyle w:val="Brdtekst"/>
      </w:pPr>
      <w:r>
        <w:t>"\u2C65" =&gt; "a"</w:t>
      </w:r>
    </w:p>
    <w:p w14:paraId="37ED23E5" w14:textId="77777777" w:rsidR="00B065E4" w:rsidRDefault="00B065E4" w:rsidP="00B065E4">
      <w:pPr>
        <w:pStyle w:val="Brdtekst"/>
      </w:pPr>
    </w:p>
    <w:p w14:paraId="1F86C9E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Ɐ</w:t>
      </w:r>
      <w:r>
        <w:t xml:space="preserve">  [</w:t>
      </w:r>
      <w:proofErr w:type="gramEnd"/>
      <w:r>
        <w:t>LATIN CAPITAL LETTER TURNED A]</w:t>
      </w:r>
    </w:p>
    <w:p w14:paraId="10FC8839" w14:textId="77777777" w:rsidR="00B065E4" w:rsidRDefault="00B065E4" w:rsidP="00B065E4">
      <w:pPr>
        <w:pStyle w:val="Brdtekst"/>
      </w:pPr>
      <w:r>
        <w:t>"\u2C6F" =&gt; "a"</w:t>
      </w:r>
    </w:p>
    <w:p w14:paraId="4302BC5D" w14:textId="77777777" w:rsidR="00B065E4" w:rsidRDefault="00B065E4" w:rsidP="00B065E4">
      <w:pPr>
        <w:pStyle w:val="Brdtekst"/>
      </w:pPr>
    </w:p>
    <w:p w14:paraId="5B01047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ａ</w:t>
      </w:r>
      <w:r>
        <w:t xml:space="preserve">  [</w:t>
      </w:r>
      <w:proofErr w:type="gramEnd"/>
      <w:r>
        <w:t>FULLWIDTH LATIN SMALL LETTER A]</w:t>
      </w:r>
    </w:p>
    <w:p w14:paraId="51152A69" w14:textId="77777777" w:rsidR="00B065E4" w:rsidRDefault="00B065E4" w:rsidP="00B065E4">
      <w:pPr>
        <w:pStyle w:val="Brdtekst"/>
      </w:pPr>
      <w:r>
        <w:t>"\uFF41" =&gt; "a"</w:t>
      </w:r>
    </w:p>
    <w:p w14:paraId="3408EE8A" w14:textId="77777777" w:rsidR="00B065E4" w:rsidRDefault="00B065E4" w:rsidP="00B065E4">
      <w:pPr>
        <w:pStyle w:val="Brdtekst"/>
      </w:pPr>
    </w:p>
    <w:p w14:paraId="55B3E94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Ꜳ</w:t>
      </w:r>
      <w:r>
        <w:t xml:space="preserve">  [</w:t>
      </w:r>
      <w:proofErr w:type="gramEnd"/>
      <w:r>
        <w:t>LATIN CAPITAL LETTER AA]</w:t>
      </w:r>
    </w:p>
    <w:p w14:paraId="7209AED2" w14:textId="77777777" w:rsidR="00B065E4" w:rsidRDefault="00B065E4" w:rsidP="00B065E4">
      <w:pPr>
        <w:pStyle w:val="Brdtekst"/>
      </w:pPr>
      <w:r>
        <w:t>"\uA732" =&gt; "AA"</w:t>
      </w:r>
    </w:p>
    <w:p w14:paraId="7884A08D" w14:textId="77777777" w:rsidR="00B065E4" w:rsidRDefault="00B065E4" w:rsidP="00B065E4">
      <w:pPr>
        <w:pStyle w:val="Brdtekst"/>
      </w:pPr>
    </w:p>
    <w:p w14:paraId="1310419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Æ  [</w:t>
      </w:r>
      <w:proofErr w:type="gramEnd"/>
      <w:r>
        <w:t>LATIN CAPITAL LETTER AE]</w:t>
      </w:r>
    </w:p>
    <w:p w14:paraId="71B08415" w14:textId="77777777" w:rsidR="00B065E4" w:rsidRDefault="00B065E4" w:rsidP="00B065E4">
      <w:pPr>
        <w:pStyle w:val="Brdtekst"/>
      </w:pPr>
      <w:r>
        <w:t>"\u00C6" =&gt; "AE"</w:t>
      </w:r>
    </w:p>
    <w:p w14:paraId="1BC8181C" w14:textId="77777777" w:rsidR="00B065E4" w:rsidRDefault="00B065E4" w:rsidP="00B065E4">
      <w:pPr>
        <w:pStyle w:val="Brdtekst"/>
      </w:pPr>
    </w:p>
    <w:p w14:paraId="6651B50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Ǣ</w:t>
      </w:r>
      <w:r>
        <w:t xml:space="preserve">  [</w:t>
      </w:r>
      <w:proofErr w:type="gramEnd"/>
      <w:r>
        <w:t>LATIN CAPITAL LETTER AE WITH MACRON]</w:t>
      </w:r>
    </w:p>
    <w:p w14:paraId="679A92A0" w14:textId="77777777" w:rsidR="00B065E4" w:rsidRDefault="00B065E4" w:rsidP="00B065E4">
      <w:pPr>
        <w:pStyle w:val="Brdtekst"/>
      </w:pPr>
      <w:r>
        <w:t>"\u01E2" =&gt; "AE"</w:t>
      </w:r>
    </w:p>
    <w:p w14:paraId="2FF7F019" w14:textId="77777777" w:rsidR="00B065E4" w:rsidRDefault="00B065E4" w:rsidP="00B065E4">
      <w:pPr>
        <w:pStyle w:val="Brdtekst"/>
      </w:pPr>
    </w:p>
    <w:p w14:paraId="55C2BF1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Ǽ  [</w:t>
      </w:r>
      <w:proofErr w:type="gramEnd"/>
      <w:r>
        <w:t>LATIN CAPITAL LETTER AE WITH ACUTE]</w:t>
      </w:r>
    </w:p>
    <w:p w14:paraId="2B2A4859" w14:textId="77777777" w:rsidR="00B065E4" w:rsidRDefault="00B065E4" w:rsidP="00B065E4">
      <w:pPr>
        <w:pStyle w:val="Brdtekst"/>
      </w:pPr>
      <w:r>
        <w:t>"\u01FC" =&gt; "AE"</w:t>
      </w:r>
    </w:p>
    <w:p w14:paraId="10265A7F" w14:textId="77777777" w:rsidR="00B065E4" w:rsidRDefault="00B065E4" w:rsidP="00B065E4">
      <w:pPr>
        <w:pStyle w:val="Brdtekst"/>
      </w:pPr>
    </w:p>
    <w:p w14:paraId="2A6A7DA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ᴁ</w:t>
      </w:r>
      <w:r>
        <w:t xml:space="preserve">  [</w:t>
      </w:r>
      <w:proofErr w:type="gramEnd"/>
      <w:r>
        <w:t>LATIN LETTER SMALL CAPITAL AE]</w:t>
      </w:r>
    </w:p>
    <w:p w14:paraId="52631608" w14:textId="77777777" w:rsidR="00B065E4" w:rsidRDefault="00B065E4" w:rsidP="00B065E4">
      <w:pPr>
        <w:pStyle w:val="Brdtekst"/>
      </w:pPr>
      <w:r>
        <w:t>"\u1D01" =&gt; "AE"</w:t>
      </w:r>
    </w:p>
    <w:p w14:paraId="3E510ABF" w14:textId="77777777" w:rsidR="00B065E4" w:rsidRDefault="00B065E4" w:rsidP="00B065E4">
      <w:pPr>
        <w:pStyle w:val="Brdtekst"/>
      </w:pPr>
    </w:p>
    <w:p w14:paraId="4616130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Ꜵ</w:t>
      </w:r>
      <w:r>
        <w:t xml:space="preserve">  [</w:t>
      </w:r>
      <w:proofErr w:type="gramEnd"/>
      <w:r>
        <w:t>LATIN CAPITAL LETTER AO]</w:t>
      </w:r>
    </w:p>
    <w:p w14:paraId="57E5FFD6" w14:textId="77777777" w:rsidR="00B065E4" w:rsidRDefault="00B065E4" w:rsidP="00B065E4">
      <w:pPr>
        <w:pStyle w:val="Brdtekst"/>
      </w:pPr>
      <w:r>
        <w:t>"\uA734" =&gt; "AO"</w:t>
      </w:r>
    </w:p>
    <w:p w14:paraId="2D94A955" w14:textId="77777777" w:rsidR="00B065E4" w:rsidRDefault="00B065E4" w:rsidP="00B065E4">
      <w:pPr>
        <w:pStyle w:val="Brdtekst"/>
      </w:pPr>
    </w:p>
    <w:p w14:paraId="3B30EDA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Ꜷ</w:t>
      </w:r>
      <w:r>
        <w:t xml:space="preserve">  [</w:t>
      </w:r>
      <w:proofErr w:type="gramEnd"/>
      <w:r>
        <w:t>LATIN CAPITAL LETTER AU]</w:t>
      </w:r>
    </w:p>
    <w:p w14:paraId="5F192BD4" w14:textId="77777777" w:rsidR="00B065E4" w:rsidRDefault="00B065E4" w:rsidP="00B065E4">
      <w:pPr>
        <w:pStyle w:val="Brdtekst"/>
      </w:pPr>
      <w:r>
        <w:t>"\uA736" =&gt; "AU"</w:t>
      </w:r>
    </w:p>
    <w:p w14:paraId="63B344E5" w14:textId="77777777" w:rsidR="00B065E4" w:rsidRDefault="00B065E4" w:rsidP="00B065E4">
      <w:pPr>
        <w:pStyle w:val="Brdtekst"/>
      </w:pPr>
    </w:p>
    <w:p w14:paraId="6F67001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Ꜹ</w:t>
      </w:r>
      <w:r>
        <w:t xml:space="preserve">  [</w:t>
      </w:r>
      <w:proofErr w:type="gramEnd"/>
      <w:r>
        <w:t>LATIN CAPITAL LETTER AV]</w:t>
      </w:r>
    </w:p>
    <w:p w14:paraId="5D7AAE8B" w14:textId="77777777" w:rsidR="00B065E4" w:rsidRDefault="00B065E4" w:rsidP="00B065E4">
      <w:pPr>
        <w:pStyle w:val="Brdtekst"/>
      </w:pPr>
      <w:r>
        <w:t>"\uA738" =&gt; "AV"</w:t>
      </w:r>
    </w:p>
    <w:p w14:paraId="4686FC03" w14:textId="77777777" w:rsidR="00B065E4" w:rsidRDefault="00B065E4" w:rsidP="00B065E4">
      <w:pPr>
        <w:pStyle w:val="Brdtekst"/>
      </w:pPr>
    </w:p>
    <w:p w14:paraId="437EE00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Ꜻ</w:t>
      </w:r>
      <w:r>
        <w:t xml:space="preserve">  [</w:t>
      </w:r>
      <w:proofErr w:type="gramEnd"/>
      <w:r>
        <w:t>LATIN CAPITAL LETTER AV WITH HORIZONTAL BAR]</w:t>
      </w:r>
    </w:p>
    <w:p w14:paraId="756607D8" w14:textId="77777777" w:rsidR="00B065E4" w:rsidRDefault="00B065E4" w:rsidP="00B065E4">
      <w:pPr>
        <w:pStyle w:val="Brdtekst"/>
      </w:pPr>
      <w:r>
        <w:t>"\uA73A" =&gt; "AV"</w:t>
      </w:r>
    </w:p>
    <w:p w14:paraId="6647E15A" w14:textId="77777777" w:rsidR="00B065E4" w:rsidRDefault="00B065E4" w:rsidP="00B065E4">
      <w:pPr>
        <w:pStyle w:val="Brdtekst"/>
      </w:pPr>
    </w:p>
    <w:p w14:paraId="6E9D2B8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Ꜽ</w:t>
      </w:r>
      <w:r>
        <w:t xml:space="preserve">  [</w:t>
      </w:r>
      <w:proofErr w:type="gramEnd"/>
      <w:r>
        <w:t>LATIN CAPITAL LETTER AY]</w:t>
      </w:r>
    </w:p>
    <w:p w14:paraId="1E9B170F" w14:textId="77777777" w:rsidR="00B065E4" w:rsidRDefault="00B065E4" w:rsidP="00B065E4">
      <w:pPr>
        <w:pStyle w:val="Brdtekst"/>
      </w:pPr>
      <w:r>
        <w:t>"\uA73C" =&gt; "AY"</w:t>
      </w:r>
    </w:p>
    <w:p w14:paraId="3ED0659A" w14:textId="77777777" w:rsidR="00B065E4" w:rsidRDefault="00B065E4" w:rsidP="00B065E4">
      <w:pPr>
        <w:pStyle w:val="Brdtekst"/>
      </w:pPr>
    </w:p>
    <w:p w14:paraId="5BD6A5E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⒜</w:t>
      </w:r>
      <w:r>
        <w:t xml:space="preserve">  [</w:t>
      </w:r>
      <w:proofErr w:type="gramEnd"/>
      <w:r>
        <w:t>PARENTHESIZED LATIN SMALL LETTER A]</w:t>
      </w:r>
    </w:p>
    <w:p w14:paraId="54A76A68" w14:textId="77777777" w:rsidR="00B065E4" w:rsidRDefault="00B065E4" w:rsidP="00B065E4">
      <w:pPr>
        <w:pStyle w:val="Brdtekst"/>
      </w:pPr>
      <w:r>
        <w:t>"\u249C" =&gt; "(a)"</w:t>
      </w:r>
    </w:p>
    <w:p w14:paraId="35A9E94E" w14:textId="77777777" w:rsidR="00B065E4" w:rsidRDefault="00B065E4" w:rsidP="00B065E4">
      <w:pPr>
        <w:pStyle w:val="Brdtekst"/>
      </w:pPr>
    </w:p>
    <w:p w14:paraId="526820C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ꜳ</w:t>
      </w:r>
      <w:r>
        <w:t xml:space="preserve">  [</w:t>
      </w:r>
      <w:proofErr w:type="gramEnd"/>
      <w:r>
        <w:t>LATIN SMALL LETTER AA]</w:t>
      </w:r>
    </w:p>
    <w:p w14:paraId="7FBEBBD9" w14:textId="77777777" w:rsidR="00B065E4" w:rsidRDefault="00B065E4" w:rsidP="00B065E4">
      <w:pPr>
        <w:pStyle w:val="Brdtekst"/>
      </w:pPr>
      <w:r>
        <w:t>"\uA733" =&gt; "aa"</w:t>
      </w:r>
    </w:p>
    <w:p w14:paraId="53396533" w14:textId="77777777" w:rsidR="00B065E4" w:rsidRDefault="00B065E4" w:rsidP="00B065E4">
      <w:pPr>
        <w:pStyle w:val="Brdtekst"/>
      </w:pPr>
    </w:p>
    <w:p w14:paraId="5BEC289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æ  [</w:t>
      </w:r>
      <w:proofErr w:type="gramEnd"/>
      <w:r>
        <w:t>LATIN SMALL LETTER AE]</w:t>
      </w:r>
    </w:p>
    <w:p w14:paraId="0DDF4677" w14:textId="77777777" w:rsidR="00B065E4" w:rsidRDefault="00B065E4" w:rsidP="00B065E4">
      <w:pPr>
        <w:pStyle w:val="Brdtekst"/>
      </w:pPr>
      <w:r>
        <w:t>"\u00E6" =&gt; "ae"</w:t>
      </w:r>
    </w:p>
    <w:p w14:paraId="499EE985" w14:textId="77777777" w:rsidR="00B065E4" w:rsidRDefault="00B065E4" w:rsidP="00B065E4">
      <w:pPr>
        <w:pStyle w:val="Brdtekst"/>
      </w:pPr>
    </w:p>
    <w:p w14:paraId="7071662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ǣ</w:t>
      </w:r>
      <w:r>
        <w:t xml:space="preserve">  [</w:t>
      </w:r>
      <w:proofErr w:type="gramEnd"/>
      <w:r>
        <w:t>LATIN SMALL LETTER AE WITH MACRON]</w:t>
      </w:r>
    </w:p>
    <w:p w14:paraId="496A153B" w14:textId="77777777" w:rsidR="00B065E4" w:rsidRDefault="00B065E4" w:rsidP="00B065E4">
      <w:pPr>
        <w:pStyle w:val="Brdtekst"/>
      </w:pPr>
      <w:r>
        <w:t>"\u01E3" =&gt; "ae"</w:t>
      </w:r>
    </w:p>
    <w:p w14:paraId="05BD5187" w14:textId="77777777" w:rsidR="00B065E4" w:rsidRDefault="00B065E4" w:rsidP="00B065E4">
      <w:pPr>
        <w:pStyle w:val="Brdtekst"/>
      </w:pPr>
    </w:p>
    <w:p w14:paraId="4AED5A6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ǽ  [</w:t>
      </w:r>
      <w:proofErr w:type="gramEnd"/>
      <w:r>
        <w:t>LATIN SMALL LETTER AE WITH ACUTE]</w:t>
      </w:r>
    </w:p>
    <w:p w14:paraId="0EB1B0EE" w14:textId="77777777" w:rsidR="00B065E4" w:rsidRDefault="00B065E4" w:rsidP="00B065E4">
      <w:pPr>
        <w:pStyle w:val="Brdtekst"/>
      </w:pPr>
      <w:r>
        <w:t>"\u01FD" =&gt; "ae"</w:t>
      </w:r>
    </w:p>
    <w:p w14:paraId="51DD64F0" w14:textId="77777777" w:rsidR="00B065E4" w:rsidRDefault="00B065E4" w:rsidP="00B065E4">
      <w:pPr>
        <w:pStyle w:val="Brdtekst"/>
      </w:pPr>
    </w:p>
    <w:p w14:paraId="35763A2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ᴂ</w:t>
      </w:r>
      <w:r>
        <w:t xml:space="preserve">  [</w:t>
      </w:r>
      <w:proofErr w:type="gramEnd"/>
      <w:r>
        <w:t>LATIN SMALL LETTER TURNED AE]</w:t>
      </w:r>
    </w:p>
    <w:p w14:paraId="13A1EABF" w14:textId="77777777" w:rsidR="00B065E4" w:rsidRDefault="00B065E4" w:rsidP="00B065E4">
      <w:pPr>
        <w:pStyle w:val="Brdtekst"/>
      </w:pPr>
      <w:r>
        <w:t>"\u1D02" =&gt; "ae"</w:t>
      </w:r>
    </w:p>
    <w:p w14:paraId="45B76F89" w14:textId="77777777" w:rsidR="00B065E4" w:rsidRDefault="00B065E4" w:rsidP="00B065E4">
      <w:pPr>
        <w:pStyle w:val="Brdtekst"/>
      </w:pPr>
    </w:p>
    <w:p w14:paraId="293EC5E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ꜵ</w:t>
      </w:r>
      <w:r>
        <w:t xml:space="preserve">  [</w:t>
      </w:r>
      <w:proofErr w:type="gramEnd"/>
      <w:r>
        <w:t>LATIN SMALL LETTER AO]</w:t>
      </w:r>
    </w:p>
    <w:p w14:paraId="683B9878" w14:textId="77777777" w:rsidR="00B065E4" w:rsidRDefault="00B065E4" w:rsidP="00B065E4">
      <w:pPr>
        <w:pStyle w:val="Brdtekst"/>
      </w:pPr>
      <w:r>
        <w:t>"\uA735" =&gt; "</w:t>
      </w:r>
      <w:proofErr w:type="spellStart"/>
      <w:r>
        <w:t>ao</w:t>
      </w:r>
      <w:proofErr w:type="spellEnd"/>
      <w:r>
        <w:t>"</w:t>
      </w:r>
    </w:p>
    <w:p w14:paraId="5155141A" w14:textId="77777777" w:rsidR="00B065E4" w:rsidRDefault="00B065E4" w:rsidP="00B065E4">
      <w:pPr>
        <w:pStyle w:val="Brdtekst"/>
      </w:pPr>
    </w:p>
    <w:p w14:paraId="47F1017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ꜷ</w:t>
      </w:r>
      <w:r>
        <w:t xml:space="preserve">  [</w:t>
      </w:r>
      <w:proofErr w:type="gramEnd"/>
      <w:r>
        <w:t>LATIN SMALL LETTER AU]</w:t>
      </w:r>
    </w:p>
    <w:p w14:paraId="03D2DC4D" w14:textId="77777777" w:rsidR="00B065E4" w:rsidRDefault="00B065E4" w:rsidP="00B065E4">
      <w:pPr>
        <w:pStyle w:val="Brdtekst"/>
      </w:pPr>
      <w:r>
        <w:t>"\uA737" =&gt; "au"</w:t>
      </w:r>
    </w:p>
    <w:p w14:paraId="4B5A18D0" w14:textId="77777777" w:rsidR="00B065E4" w:rsidRDefault="00B065E4" w:rsidP="00B065E4">
      <w:pPr>
        <w:pStyle w:val="Brdtekst"/>
      </w:pPr>
    </w:p>
    <w:p w14:paraId="5A76CF2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ꜹ</w:t>
      </w:r>
      <w:r>
        <w:t xml:space="preserve">  [</w:t>
      </w:r>
      <w:proofErr w:type="gramEnd"/>
      <w:r>
        <w:t>LATIN SMALL LETTER AV]</w:t>
      </w:r>
    </w:p>
    <w:p w14:paraId="1AF62B71" w14:textId="77777777" w:rsidR="00B065E4" w:rsidRDefault="00B065E4" w:rsidP="00B065E4">
      <w:pPr>
        <w:pStyle w:val="Brdtekst"/>
      </w:pPr>
      <w:r>
        <w:t>"\uA739" =&gt; "</w:t>
      </w:r>
      <w:proofErr w:type="spellStart"/>
      <w:r>
        <w:t>av</w:t>
      </w:r>
      <w:proofErr w:type="spellEnd"/>
      <w:r>
        <w:t>"</w:t>
      </w:r>
    </w:p>
    <w:p w14:paraId="70ED55D4" w14:textId="77777777" w:rsidR="00B065E4" w:rsidRDefault="00B065E4" w:rsidP="00B065E4">
      <w:pPr>
        <w:pStyle w:val="Brdtekst"/>
      </w:pPr>
    </w:p>
    <w:p w14:paraId="5C02A6A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ꜻ</w:t>
      </w:r>
      <w:r>
        <w:t xml:space="preserve">  [</w:t>
      </w:r>
      <w:proofErr w:type="gramEnd"/>
      <w:r>
        <w:t>LATIN SMALL LETTER AV WITH HORIZONTAL BAR]</w:t>
      </w:r>
    </w:p>
    <w:p w14:paraId="6CC0C350" w14:textId="77777777" w:rsidR="00B065E4" w:rsidRDefault="00B065E4" w:rsidP="00B065E4">
      <w:pPr>
        <w:pStyle w:val="Brdtekst"/>
      </w:pPr>
      <w:r>
        <w:t>"\uA73B" =&gt; "</w:t>
      </w:r>
      <w:proofErr w:type="spellStart"/>
      <w:r>
        <w:t>av</w:t>
      </w:r>
      <w:proofErr w:type="spellEnd"/>
      <w:r>
        <w:t>"</w:t>
      </w:r>
    </w:p>
    <w:p w14:paraId="3A11C20F" w14:textId="77777777" w:rsidR="00B065E4" w:rsidRDefault="00B065E4" w:rsidP="00B065E4">
      <w:pPr>
        <w:pStyle w:val="Brdtekst"/>
      </w:pPr>
    </w:p>
    <w:p w14:paraId="564E85C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ꜽ</w:t>
      </w:r>
      <w:r>
        <w:t xml:space="preserve">  [</w:t>
      </w:r>
      <w:proofErr w:type="gramEnd"/>
      <w:r>
        <w:t>LATIN SMALL LETTER AY]</w:t>
      </w:r>
    </w:p>
    <w:p w14:paraId="1D6FE6D6" w14:textId="77777777" w:rsidR="00B065E4" w:rsidRDefault="00B065E4" w:rsidP="00B065E4">
      <w:pPr>
        <w:pStyle w:val="Brdtekst"/>
      </w:pPr>
      <w:r>
        <w:t>"\uA73D" =&gt; "ay"</w:t>
      </w:r>
    </w:p>
    <w:p w14:paraId="68F75FA7" w14:textId="77777777" w:rsidR="00B065E4" w:rsidRDefault="00B065E4" w:rsidP="00B065E4">
      <w:pPr>
        <w:pStyle w:val="Brdtekst"/>
      </w:pPr>
    </w:p>
    <w:p w14:paraId="751D878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Ɓ</w:t>
      </w:r>
      <w:r>
        <w:t xml:space="preserve">  [</w:t>
      </w:r>
      <w:proofErr w:type="gramEnd"/>
      <w:r>
        <w:t>LATIN CAPITAL LETTER B WITH HOOK]</w:t>
      </w:r>
    </w:p>
    <w:p w14:paraId="08E5E5B2" w14:textId="77777777" w:rsidR="00B065E4" w:rsidRDefault="00B065E4" w:rsidP="00B065E4">
      <w:pPr>
        <w:pStyle w:val="Brdtekst"/>
      </w:pPr>
      <w:r>
        <w:t>"\u0181" =&gt; "B"</w:t>
      </w:r>
    </w:p>
    <w:p w14:paraId="76A99D6D" w14:textId="77777777" w:rsidR="00B065E4" w:rsidRDefault="00B065E4" w:rsidP="00B065E4">
      <w:pPr>
        <w:pStyle w:val="Brdtekst"/>
      </w:pPr>
    </w:p>
    <w:p w14:paraId="64094E8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Ƃ</w:t>
      </w:r>
      <w:r>
        <w:t xml:space="preserve">  [</w:t>
      </w:r>
      <w:proofErr w:type="gramEnd"/>
      <w:r>
        <w:t>LATIN CAPITAL LETTER B WITH TOPBAR]</w:t>
      </w:r>
    </w:p>
    <w:p w14:paraId="5416EC5B" w14:textId="77777777" w:rsidR="00B065E4" w:rsidRDefault="00B065E4" w:rsidP="00B065E4">
      <w:pPr>
        <w:pStyle w:val="Brdtekst"/>
      </w:pPr>
      <w:r>
        <w:t>"\u0182" =&gt; "B"</w:t>
      </w:r>
    </w:p>
    <w:p w14:paraId="0E76524D" w14:textId="77777777" w:rsidR="00B065E4" w:rsidRDefault="00B065E4" w:rsidP="00B065E4">
      <w:pPr>
        <w:pStyle w:val="Brdtekst"/>
      </w:pPr>
    </w:p>
    <w:p w14:paraId="6C40156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Ƀ</w:t>
      </w:r>
      <w:r>
        <w:t xml:space="preserve">  [</w:t>
      </w:r>
      <w:proofErr w:type="gramEnd"/>
      <w:r>
        <w:t>LATIN CAPITAL LETTER B WITH STROKE]</w:t>
      </w:r>
    </w:p>
    <w:p w14:paraId="71814064" w14:textId="77777777" w:rsidR="00B065E4" w:rsidRDefault="00B065E4" w:rsidP="00B065E4">
      <w:pPr>
        <w:pStyle w:val="Brdtekst"/>
      </w:pPr>
      <w:r>
        <w:t>"\u0243" =&gt; "B"</w:t>
      </w:r>
    </w:p>
    <w:p w14:paraId="06903CD5" w14:textId="77777777" w:rsidR="00B065E4" w:rsidRDefault="00B065E4" w:rsidP="00B065E4">
      <w:pPr>
        <w:pStyle w:val="Brdtekst"/>
      </w:pPr>
    </w:p>
    <w:p w14:paraId="667A7EA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ʙ</w:t>
      </w:r>
      <w:r>
        <w:t xml:space="preserve">  [</w:t>
      </w:r>
      <w:proofErr w:type="gramEnd"/>
      <w:r>
        <w:t>LATIN LETTER SMALL CAPITAL B]</w:t>
      </w:r>
    </w:p>
    <w:p w14:paraId="04590318" w14:textId="77777777" w:rsidR="00B065E4" w:rsidRDefault="00B065E4" w:rsidP="00B065E4">
      <w:pPr>
        <w:pStyle w:val="Brdtekst"/>
      </w:pPr>
      <w:r>
        <w:t>"\u0299" =&gt; "B"</w:t>
      </w:r>
    </w:p>
    <w:p w14:paraId="65D854F5" w14:textId="77777777" w:rsidR="00B065E4" w:rsidRDefault="00B065E4" w:rsidP="00B065E4">
      <w:pPr>
        <w:pStyle w:val="Brdtekst"/>
      </w:pPr>
    </w:p>
    <w:p w14:paraId="37401F6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ᴃ</w:t>
      </w:r>
      <w:r>
        <w:t xml:space="preserve">  [</w:t>
      </w:r>
      <w:proofErr w:type="gramEnd"/>
      <w:r>
        <w:t>LATIN LETTER SMALL CAPITAL BARRED B]</w:t>
      </w:r>
    </w:p>
    <w:p w14:paraId="3201C1E8" w14:textId="77777777" w:rsidR="00B065E4" w:rsidRDefault="00B065E4" w:rsidP="00B065E4">
      <w:pPr>
        <w:pStyle w:val="Brdtekst"/>
      </w:pPr>
      <w:r>
        <w:t>"\u1D03" =&gt; "B"</w:t>
      </w:r>
    </w:p>
    <w:p w14:paraId="0878B50E" w14:textId="77777777" w:rsidR="00B065E4" w:rsidRDefault="00B065E4" w:rsidP="00B065E4">
      <w:pPr>
        <w:pStyle w:val="Brdtekst"/>
      </w:pPr>
    </w:p>
    <w:p w14:paraId="19C6906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Ḃ</w:t>
      </w:r>
      <w:r>
        <w:t xml:space="preserve">  [</w:t>
      </w:r>
      <w:proofErr w:type="gramEnd"/>
      <w:r>
        <w:t>LATIN CAPITAL LETTER B WITH DOT ABOVE]</w:t>
      </w:r>
    </w:p>
    <w:p w14:paraId="719EDA11" w14:textId="77777777" w:rsidR="00B065E4" w:rsidRDefault="00B065E4" w:rsidP="00B065E4">
      <w:pPr>
        <w:pStyle w:val="Brdtekst"/>
      </w:pPr>
      <w:r>
        <w:t>"\u1E02" =&gt; "B"</w:t>
      </w:r>
    </w:p>
    <w:p w14:paraId="7620BAC7" w14:textId="77777777" w:rsidR="00B065E4" w:rsidRDefault="00B065E4" w:rsidP="00B065E4">
      <w:pPr>
        <w:pStyle w:val="Brdtekst"/>
      </w:pPr>
    </w:p>
    <w:p w14:paraId="60AA673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Ḅ</w:t>
      </w:r>
      <w:r>
        <w:t xml:space="preserve">  [</w:t>
      </w:r>
      <w:proofErr w:type="gramEnd"/>
      <w:r>
        <w:t>LATIN CAPITAL LETTER B WITH DOT BELOW]</w:t>
      </w:r>
    </w:p>
    <w:p w14:paraId="0445A93B" w14:textId="77777777" w:rsidR="00B065E4" w:rsidRDefault="00B065E4" w:rsidP="00B065E4">
      <w:pPr>
        <w:pStyle w:val="Brdtekst"/>
      </w:pPr>
      <w:r>
        <w:t>"\u1E04" =&gt; "B"</w:t>
      </w:r>
    </w:p>
    <w:p w14:paraId="7F79FB85" w14:textId="77777777" w:rsidR="00B065E4" w:rsidRDefault="00B065E4" w:rsidP="00B065E4">
      <w:pPr>
        <w:pStyle w:val="Brdtekst"/>
      </w:pPr>
    </w:p>
    <w:p w14:paraId="05B31B4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Ḇ</w:t>
      </w:r>
      <w:r>
        <w:t xml:space="preserve">  [</w:t>
      </w:r>
      <w:proofErr w:type="gramEnd"/>
      <w:r>
        <w:t>LATIN CAPITAL LETTER B WITH LINE BELOW]</w:t>
      </w:r>
    </w:p>
    <w:p w14:paraId="432A0CF1" w14:textId="77777777" w:rsidR="00B065E4" w:rsidRDefault="00B065E4" w:rsidP="00B065E4">
      <w:pPr>
        <w:pStyle w:val="Brdtekst"/>
      </w:pPr>
      <w:r>
        <w:t>"\u1E06" =&gt; "B"</w:t>
      </w:r>
    </w:p>
    <w:p w14:paraId="3F3F6273" w14:textId="77777777" w:rsidR="00B065E4" w:rsidRDefault="00B065E4" w:rsidP="00B065E4">
      <w:pPr>
        <w:pStyle w:val="Brdtekst"/>
      </w:pPr>
    </w:p>
    <w:p w14:paraId="7DB0BB0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Ⓑ</w:t>
      </w:r>
      <w:r>
        <w:t xml:space="preserve">  [</w:t>
      </w:r>
      <w:proofErr w:type="gramEnd"/>
      <w:r>
        <w:t>CIRCLED LATIN CAPITAL LETTER B]</w:t>
      </w:r>
    </w:p>
    <w:p w14:paraId="0002FE6B" w14:textId="77777777" w:rsidR="00B065E4" w:rsidRDefault="00B065E4" w:rsidP="00B065E4">
      <w:pPr>
        <w:pStyle w:val="Brdtekst"/>
      </w:pPr>
      <w:r>
        <w:t>"\u24B7" =&gt; "B"</w:t>
      </w:r>
    </w:p>
    <w:p w14:paraId="0DE6F576" w14:textId="77777777" w:rsidR="00B065E4" w:rsidRDefault="00B065E4" w:rsidP="00B065E4">
      <w:pPr>
        <w:pStyle w:val="Brdtekst"/>
      </w:pPr>
    </w:p>
    <w:p w14:paraId="7063783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Ｂ</w:t>
      </w:r>
      <w:r>
        <w:t xml:space="preserve">  [</w:t>
      </w:r>
      <w:proofErr w:type="gramEnd"/>
      <w:r>
        <w:t>FULLWIDTH LATIN CAPITAL LETTER B]</w:t>
      </w:r>
    </w:p>
    <w:p w14:paraId="33090262" w14:textId="77777777" w:rsidR="00B065E4" w:rsidRDefault="00B065E4" w:rsidP="00B065E4">
      <w:pPr>
        <w:pStyle w:val="Brdtekst"/>
      </w:pPr>
      <w:r>
        <w:t>"\uFF22" =&gt; "B"</w:t>
      </w:r>
    </w:p>
    <w:p w14:paraId="7BAD44A3" w14:textId="77777777" w:rsidR="00B065E4" w:rsidRDefault="00B065E4" w:rsidP="00B065E4">
      <w:pPr>
        <w:pStyle w:val="Brdtekst"/>
      </w:pPr>
    </w:p>
    <w:p w14:paraId="412F15A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ƀ</w:t>
      </w:r>
      <w:r>
        <w:t xml:space="preserve">  [</w:t>
      </w:r>
      <w:proofErr w:type="gramEnd"/>
      <w:r>
        <w:t>LATIN SMALL LETTER B WITH STROKE]</w:t>
      </w:r>
    </w:p>
    <w:p w14:paraId="465E8BFF" w14:textId="77777777" w:rsidR="00B065E4" w:rsidRDefault="00B065E4" w:rsidP="00B065E4">
      <w:pPr>
        <w:pStyle w:val="Brdtekst"/>
      </w:pPr>
      <w:r>
        <w:t>"\u0180" =&gt; "b"</w:t>
      </w:r>
    </w:p>
    <w:p w14:paraId="342D97CB" w14:textId="77777777" w:rsidR="00B065E4" w:rsidRDefault="00B065E4" w:rsidP="00B065E4">
      <w:pPr>
        <w:pStyle w:val="Brdtekst"/>
      </w:pPr>
    </w:p>
    <w:p w14:paraId="54251EA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ƃ</w:t>
      </w:r>
      <w:r>
        <w:t xml:space="preserve">  [</w:t>
      </w:r>
      <w:proofErr w:type="gramEnd"/>
      <w:r>
        <w:t>LATIN SMALL LETTER B WITH TOPBAR]</w:t>
      </w:r>
    </w:p>
    <w:p w14:paraId="2F152F87" w14:textId="77777777" w:rsidR="00B065E4" w:rsidRDefault="00B065E4" w:rsidP="00B065E4">
      <w:pPr>
        <w:pStyle w:val="Brdtekst"/>
      </w:pPr>
      <w:r>
        <w:t>"\u0183" =&gt; "b"</w:t>
      </w:r>
    </w:p>
    <w:p w14:paraId="5ACD1F7D" w14:textId="77777777" w:rsidR="00B065E4" w:rsidRDefault="00B065E4" w:rsidP="00B065E4">
      <w:pPr>
        <w:pStyle w:val="Brdtekst"/>
      </w:pPr>
    </w:p>
    <w:p w14:paraId="0A3DE94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ɓ</w:t>
      </w:r>
      <w:r>
        <w:t xml:space="preserve">  [</w:t>
      </w:r>
      <w:proofErr w:type="gramEnd"/>
      <w:r>
        <w:t>LATIN SMALL LETTER B WITH HOOK]</w:t>
      </w:r>
    </w:p>
    <w:p w14:paraId="042A6392" w14:textId="77777777" w:rsidR="00B065E4" w:rsidRDefault="00B065E4" w:rsidP="00B065E4">
      <w:pPr>
        <w:pStyle w:val="Brdtekst"/>
      </w:pPr>
      <w:r>
        <w:t>"\u0253" =&gt; "b"</w:t>
      </w:r>
    </w:p>
    <w:p w14:paraId="693A7C4D" w14:textId="77777777" w:rsidR="00B065E4" w:rsidRDefault="00B065E4" w:rsidP="00B065E4">
      <w:pPr>
        <w:pStyle w:val="Brdtekst"/>
      </w:pPr>
    </w:p>
    <w:p w14:paraId="03BF92E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ᵬ</w:t>
      </w:r>
      <w:r>
        <w:t xml:space="preserve">  [</w:t>
      </w:r>
      <w:proofErr w:type="gramEnd"/>
      <w:r>
        <w:t>LATIN SMALL LETTER B WITH MIDDLE TILDE]</w:t>
      </w:r>
    </w:p>
    <w:p w14:paraId="677293B5" w14:textId="77777777" w:rsidR="00B065E4" w:rsidRDefault="00B065E4" w:rsidP="00B065E4">
      <w:pPr>
        <w:pStyle w:val="Brdtekst"/>
      </w:pPr>
      <w:r>
        <w:t>"\u1D6C" =&gt; "b"</w:t>
      </w:r>
    </w:p>
    <w:p w14:paraId="31997C05" w14:textId="77777777" w:rsidR="00B065E4" w:rsidRDefault="00B065E4" w:rsidP="00B065E4">
      <w:pPr>
        <w:pStyle w:val="Brdtekst"/>
      </w:pPr>
    </w:p>
    <w:p w14:paraId="6837898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ᶀ</w:t>
      </w:r>
      <w:r>
        <w:t xml:space="preserve">  [</w:t>
      </w:r>
      <w:proofErr w:type="gramEnd"/>
      <w:r>
        <w:t>LATIN SMALL LETTER B WITH PALATAL HOOK]</w:t>
      </w:r>
    </w:p>
    <w:p w14:paraId="35A50034" w14:textId="77777777" w:rsidR="00B065E4" w:rsidRDefault="00B065E4" w:rsidP="00B065E4">
      <w:pPr>
        <w:pStyle w:val="Brdtekst"/>
      </w:pPr>
      <w:r>
        <w:t>"\u1D80" =&gt; "b"</w:t>
      </w:r>
    </w:p>
    <w:p w14:paraId="160588C9" w14:textId="77777777" w:rsidR="00B065E4" w:rsidRDefault="00B065E4" w:rsidP="00B065E4">
      <w:pPr>
        <w:pStyle w:val="Brdtekst"/>
      </w:pPr>
    </w:p>
    <w:p w14:paraId="6D5D3BD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ḃ</w:t>
      </w:r>
      <w:r>
        <w:t xml:space="preserve">  [</w:t>
      </w:r>
      <w:proofErr w:type="gramEnd"/>
      <w:r>
        <w:t>LATIN SMALL LETTER B WITH DOT ABOVE]</w:t>
      </w:r>
    </w:p>
    <w:p w14:paraId="2CCDA97B" w14:textId="77777777" w:rsidR="00B065E4" w:rsidRDefault="00B065E4" w:rsidP="00B065E4">
      <w:pPr>
        <w:pStyle w:val="Brdtekst"/>
      </w:pPr>
      <w:r>
        <w:t>"\u1E03" =&gt; "b"</w:t>
      </w:r>
    </w:p>
    <w:p w14:paraId="68EBAF9E" w14:textId="77777777" w:rsidR="00B065E4" w:rsidRDefault="00B065E4" w:rsidP="00B065E4">
      <w:pPr>
        <w:pStyle w:val="Brdtekst"/>
      </w:pPr>
    </w:p>
    <w:p w14:paraId="34BD3BB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ḅ</w:t>
      </w:r>
      <w:r>
        <w:t xml:space="preserve">  [</w:t>
      </w:r>
      <w:proofErr w:type="gramEnd"/>
      <w:r>
        <w:t>LATIN SMALL LETTER B WITH DOT BELOW]</w:t>
      </w:r>
    </w:p>
    <w:p w14:paraId="5AA94E06" w14:textId="77777777" w:rsidR="00B065E4" w:rsidRDefault="00B065E4" w:rsidP="00B065E4">
      <w:pPr>
        <w:pStyle w:val="Brdtekst"/>
      </w:pPr>
      <w:r>
        <w:t>"\u1E05" =&gt; "b"</w:t>
      </w:r>
    </w:p>
    <w:p w14:paraId="2C2314E5" w14:textId="77777777" w:rsidR="00B065E4" w:rsidRDefault="00B065E4" w:rsidP="00B065E4">
      <w:pPr>
        <w:pStyle w:val="Brdtekst"/>
      </w:pPr>
    </w:p>
    <w:p w14:paraId="58E5716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ḇ</w:t>
      </w:r>
      <w:r>
        <w:t xml:space="preserve">  [</w:t>
      </w:r>
      <w:proofErr w:type="gramEnd"/>
      <w:r>
        <w:t>LATIN SMALL LETTER B WITH LINE BELOW]</w:t>
      </w:r>
    </w:p>
    <w:p w14:paraId="753D5370" w14:textId="77777777" w:rsidR="00B065E4" w:rsidRDefault="00B065E4" w:rsidP="00B065E4">
      <w:pPr>
        <w:pStyle w:val="Brdtekst"/>
      </w:pPr>
      <w:r>
        <w:t>"\u1E07" =&gt; "b"</w:t>
      </w:r>
    </w:p>
    <w:p w14:paraId="4CB6DEA8" w14:textId="77777777" w:rsidR="00B065E4" w:rsidRDefault="00B065E4" w:rsidP="00B065E4">
      <w:pPr>
        <w:pStyle w:val="Brdtekst"/>
      </w:pPr>
    </w:p>
    <w:p w14:paraId="1E88AD5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ⓑ</w:t>
      </w:r>
      <w:r>
        <w:t xml:space="preserve">  [</w:t>
      </w:r>
      <w:proofErr w:type="gramEnd"/>
      <w:r>
        <w:t>CIRCLED LATIN SMALL LETTER B]</w:t>
      </w:r>
    </w:p>
    <w:p w14:paraId="7C6DF7E7" w14:textId="77777777" w:rsidR="00B065E4" w:rsidRDefault="00B065E4" w:rsidP="00B065E4">
      <w:pPr>
        <w:pStyle w:val="Brdtekst"/>
      </w:pPr>
      <w:r>
        <w:t>"\u24D1" =&gt; "b"</w:t>
      </w:r>
    </w:p>
    <w:p w14:paraId="21CC664F" w14:textId="77777777" w:rsidR="00B065E4" w:rsidRDefault="00B065E4" w:rsidP="00B065E4">
      <w:pPr>
        <w:pStyle w:val="Brdtekst"/>
      </w:pPr>
    </w:p>
    <w:p w14:paraId="397DB53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ｂ</w:t>
      </w:r>
      <w:r>
        <w:t xml:space="preserve">  [</w:t>
      </w:r>
      <w:proofErr w:type="gramEnd"/>
      <w:r>
        <w:t>FULLWIDTH LATIN SMALL LETTER B]</w:t>
      </w:r>
    </w:p>
    <w:p w14:paraId="269F15D8" w14:textId="77777777" w:rsidR="00B065E4" w:rsidRDefault="00B065E4" w:rsidP="00B065E4">
      <w:pPr>
        <w:pStyle w:val="Brdtekst"/>
      </w:pPr>
      <w:r>
        <w:t>"\uFF42" =&gt; "b"</w:t>
      </w:r>
    </w:p>
    <w:p w14:paraId="4015BEC9" w14:textId="77777777" w:rsidR="00B065E4" w:rsidRDefault="00B065E4" w:rsidP="00B065E4">
      <w:pPr>
        <w:pStyle w:val="Brdtekst"/>
      </w:pPr>
    </w:p>
    <w:p w14:paraId="1D44EB2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⒝</w:t>
      </w:r>
      <w:r>
        <w:t xml:space="preserve">  [</w:t>
      </w:r>
      <w:proofErr w:type="gramEnd"/>
      <w:r>
        <w:t>PARENTHESIZED LATIN SMALL LETTER B]</w:t>
      </w:r>
    </w:p>
    <w:p w14:paraId="77FE119A" w14:textId="77777777" w:rsidR="00B065E4" w:rsidRDefault="00B065E4" w:rsidP="00B065E4">
      <w:pPr>
        <w:pStyle w:val="Brdtekst"/>
      </w:pPr>
      <w:r>
        <w:t>"\u249D" =&gt; "(b)"</w:t>
      </w:r>
    </w:p>
    <w:p w14:paraId="68F64A5D" w14:textId="77777777" w:rsidR="00B065E4" w:rsidRDefault="00B065E4" w:rsidP="00B065E4">
      <w:pPr>
        <w:pStyle w:val="Brdtekst"/>
      </w:pPr>
    </w:p>
    <w:p w14:paraId="4B8FB0B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Ç  [</w:t>
      </w:r>
      <w:proofErr w:type="gramEnd"/>
      <w:r>
        <w:t>LATIN CAPITAL LETTER C WITH CEDILLA]</w:t>
      </w:r>
    </w:p>
    <w:p w14:paraId="627B6200" w14:textId="77777777" w:rsidR="00B065E4" w:rsidRDefault="00B065E4" w:rsidP="00B065E4">
      <w:pPr>
        <w:pStyle w:val="Brdtekst"/>
      </w:pPr>
      <w:r>
        <w:t>"\u00C7" =&gt; "C"</w:t>
      </w:r>
    </w:p>
    <w:p w14:paraId="326B8E11" w14:textId="77777777" w:rsidR="00B065E4" w:rsidRDefault="00B065E4" w:rsidP="00B065E4">
      <w:pPr>
        <w:pStyle w:val="Brdtekst"/>
      </w:pPr>
    </w:p>
    <w:p w14:paraId="6335E38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Ć  [</w:t>
      </w:r>
      <w:proofErr w:type="gramEnd"/>
      <w:r>
        <w:t>LATIN CAPITAL LETTER C WITH ACUTE]</w:t>
      </w:r>
    </w:p>
    <w:p w14:paraId="2566016B" w14:textId="77777777" w:rsidR="00B065E4" w:rsidRDefault="00B065E4" w:rsidP="00B065E4">
      <w:pPr>
        <w:pStyle w:val="Brdtekst"/>
      </w:pPr>
      <w:r>
        <w:t>"\u0106" =&gt; "C"</w:t>
      </w:r>
    </w:p>
    <w:p w14:paraId="55511DC4" w14:textId="77777777" w:rsidR="00B065E4" w:rsidRDefault="00B065E4" w:rsidP="00B065E4">
      <w:pPr>
        <w:pStyle w:val="Brdtekst"/>
      </w:pPr>
    </w:p>
    <w:p w14:paraId="23EFD56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Ĉ  [</w:t>
      </w:r>
      <w:proofErr w:type="gramEnd"/>
      <w:r>
        <w:t>LATIN CAPITAL LETTER C WITH CIRCUMFLEX]</w:t>
      </w:r>
    </w:p>
    <w:p w14:paraId="42D9904D" w14:textId="77777777" w:rsidR="00B065E4" w:rsidRDefault="00B065E4" w:rsidP="00B065E4">
      <w:pPr>
        <w:pStyle w:val="Brdtekst"/>
      </w:pPr>
      <w:r>
        <w:t>"\u0108" =&gt; "C"</w:t>
      </w:r>
    </w:p>
    <w:p w14:paraId="2F81BE4E" w14:textId="77777777" w:rsidR="00B065E4" w:rsidRDefault="00B065E4" w:rsidP="00B065E4">
      <w:pPr>
        <w:pStyle w:val="Brdtekst"/>
      </w:pPr>
    </w:p>
    <w:p w14:paraId="1F6E722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Ċ  [</w:t>
      </w:r>
      <w:proofErr w:type="gramEnd"/>
      <w:r>
        <w:t>LATIN CAPITAL LETTER C WITH DOT ABOVE]</w:t>
      </w:r>
    </w:p>
    <w:p w14:paraId="6B1D33E0" w14:textId="77777777" w:rsidR="00B065E4" w:rsidRDefault="00B065E4" w:rsidP="00B065E4">
      <w:pPr>
        <w:pStyle w:val="Brdtekst"/>
      </w:pPr>
      <w:r>
        <w:t>"\u010A" =&gt; "C"</w:t>
      </w:r>
    </w:p>
    <w:p w14:paraId="5A5C1B0C" w14:textId="77777777" w:rsidR="00B065E4" w:rsidRDefault="00B065E4" w:rsidP="00B065E4">
      <w:pPr>
        <w:pStyle w:val="Brdtekst"/>
      </w:pPr>
    </w:p>
    <w:p w14:paraId="1A86932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Č  [</w:t>
      </w:r>
      <w:proofErr w:type="gramEnd"/>
      <w:r>
        <w:t>LATIN CAPITAL LETTER C WITH CARON]</w:t>
      </w:r>
    </w:p>
    <w:p w14:paraId="37C8C378" w14:textId="77777777" w:rsidR="00B065E4" w:rsidRDefault="00B065E4" w:rsidP="00B065E4">
      <w:pPr>
        <w:pStyle w:val="Brdtekst"/>
      </w:pPr>
      <w:r>
        <w:t>"\u010C" =&gt; "C"</w:t>
      </w:r>
    </w:p>
    <w:p w14:paraId="2BFFAD2F" w14:textId="77777777" w:rsidR="00B065E4" w:rsidRDefault="00B065E4" w:rsidP="00B065E4">
      <w:pPr>
        <w:pStyle w:val="Brdtekst"/>
      </w:pPr>
    </w:p>
    <w:p w14:paraId="0AA3AEB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Ƈ</w:t>
      </w:r>
      <w:r>
        <w:t xml:space="preserve">  [</w:t>
      </w:r>
      <w:proofErr w:type="gramEnd"/>
      <w:r>
        <w:t>LATIN CAPITAL LETTER C WITH HOOK]</w:t>
      </w:r>
    </w:p>
    <w:p w14:paraId="447205EF" w14:textId="77777777" w:rsidR="00B065E4" w:rsidRDefault="00B065E4" w:rsidP="00B065E4">
      <w:pPr>
        <w:pStyle w:val="Brdtekst"/>
      </w:pPr>
      <w:r>
        <w:t>"\u0187" =&gt; "C"</w:t>
      </w:r>
    </w:p>
    <w:p w14:paraId="655A73CB" w14:textId="77777777" w:rsidR="00B065E4" w:rsidRDefault="00B065E4" w:rsidP="00B065E4">
      <w:pPr>
        <w:pStyle w:val="Brdtekst"/>
      </w:pPr>
    </w:p>
    <w:p w14:paraId="5A19280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Ȼ</w:t>
      </w:r>
      <w:r>
        <w:t xml:space="preserve">  [</w:t>
      </w:r>
      <w:proofErr w:type="gramEnd"/>
      <w:r>
        <w:t>LATIN CAPITAL LETTER C WITH STROKE]</w:t>
      </w:r>
    </w:p>
    <w:p w14:paraId="1220B8D5" w14:textId="77777777" w:rsidR="00B065E4" w:rsidRDefault="00B065E4" w:rsidP="00B065E4">
      <w:pPr>
        <w:pStyle w:val="Brdtekst"/>
      </w:pPr>
      <w:r>
        <w:t>"\u023B" =&gt; "C"</w:t>
      </w:r>
    </w:p>
    <w:p w14:paraId="0C5F90A2" w14:textId="77777777" w:rsidR="00B065E4" w:rsidRDefault="00B065E4" w:rsidP="00B065E4">
      <w:pPr>
        <w:pStyle w:val="Brdtekst"/>
      </w:pPr>
    </w:p>
    <w:p w14:paraId="493C54B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ʗ</w:t>
      </w:r>
      <w:r>
        <w:t xml:space="preserve">  [</w:t>
      </w:r>
      <w:proofErr w:type="gramEnd"/>
      <w:r>
        <w:t>LATIN LETTER STRETCHED C]</w:t>
      </w:r>
    </w:p>
    <w:p w14:paraId="2A8BD836" w14:textId="77777777" w:rsidR="00B065E4" w:rsidRDefault="00B065E4" w:rsidP="00B065E4">
      <w:pPr>
        <w:pStyle w:val="Brdtekst"/>
      </w:pPr>
      <w:r>
        <w:t>"\u0297" =&gt; "C"</w:t>
      </w:r>
    </w:p>
    <w:p w14:paraId="51F26BA1" w14:textId="77777777" w:rsidR="00B065E4" w:rsidRDefault="00B065E4" w:rsidP="00B065E4">
      <w:pPr>
        <w:pStyle w:val="Brdtekst"/>
      </w:pPr>
    </w:p>
    <w:p w14:paraId="5C17DB6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ᴄ</w:t>
      </w:r>
      <w:r>
        <w:t xml:space="preserve">  [</w:t>
      </w:r>
      <w:proofErr w:type="gramEnd"/>
      <w:r>
        <w:t>LATIN LETTER SMALL CAPITAL C]</w:t>
      </w:r>
    </w:p>
    <w:p w14:paraId="1A49B992" w14:textId="77777777" w:rsidR="00B065E4" w:rsidRDefault="00B065E4" w:rsidP="00B065E4">
      <w:pPr>
        <w:pStyle w:val="Brdtekst"/>
      </w:pPr>
      <w:r>
        <w:t>"\u1D04" =&gt; "C"</w:t>
      </w:r>
    </w:p>
    <w:p w14:paraId="1960C8C5" w14:textId="77777777" w:rsidR="00B065E4" w:rsidRDefault="00B065E4" w:rsidP="00B065E4">
      <w:pPr>
        <w:pStyle w:val="Brdtekst"/>
      </w:pPr>
    </w:p>
    <w:p w14:paraId="3102DFE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Ḉ</w:t>
      </w:r>
      <w:r>
        <w:t xml:space="preserve">  [</w:t>
      </w:r>
      <w:proofErr w:type="gramEnd"/>
      <w:r>
        <w:t>LATIN CAPITAL LETTER C WITH CEDILLA AND ACUTE]</w:t>
      </w:r>
    </w:p>
    <w:p w14:paraId="5655169B" w14:textId="77777777" w:rsidR="00B065E4" w:rsidRDefault="00B065E4" w:rsidP="00B065E4">
      <w:pPr>
        <w:pStyle w:val="Brdtekst"/>
      </w:pPr>
      <w:r>
        <w:t>"\u1E08" =&gt; "C"</w:t>
      </w:r>
    </w:p>
    <w:p w14:paraId="19512927" w14:textId="77777777" w:rsidR="00B065E4" w:rsidRDefault="00B065E4" w:rsidP="00B065E4">
      <w:pPr>
        <w:pStyle w:val="Brdtekst"/>
      </w:pPr>
    </w:p>
    <w:p w14:paraId="59A485C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Ⓒ</w:t>
      </w:r>
      <w:r>
        <w:t xml:space="preserve">  [</w:t>
      </w:r>
      <w:proofErr w:type="gramEnd"/>
      <w:r>
        <w:t>CIRCLED LATIN CAPITAL LETTER C]</w:t>
      </w:r>
    </w:p>
    <w:p w14:paraId="17ACD725" w14:textId="77777777" w:rsidR="00B065E4" w:rsidRDefault="00B065E4" w:rsidP="00B065E4">
      <w:pPr>
        <w:pStyle w:val="Brdtekst"/>
      </w:pPr>
      <w:r>
        <w:t>"\u24B8" =&gt; "C"</w:t>
      </w:r>
    </w:p>
    <w:p w14:paraId="5CC67497" w14:textId="77777777" w:rsidR="00B065E4" w:rsidRDefault="00B065E4" w:rsidP="00B065E4">
      <w:pPr>
        <w:pStyle w:val="Brdtekst"/>
      </w:pPr>
    </w:p>
    <w:p w14:paraId="4473B00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Ｃ</w:t>
      </w:r>
      <w:r>
        <w:t xml:space="preserve">  [</w:t>
      </w:r>
      <w:proofErr w:type="gramEnd"/>
      <w:r>
        <w:t>FULLWIDTH LATIN CAPITAL LETTER C]</w:t>
      </w:r>
    </w:p>
    <w:p w14:paraId="2533E677" w14:textId="77777777" w:rsidR="00B065E4" w:rsidRDefault="00B065E4" w:rsidP="00B065E4">
      <w:pPr>
        <w:pStyle w:val="Brdtekst"/>
      </w:pPr>
      <w:r>
        <w:t>"\uFF23" =&gt; "C"</w:t>
      </w:r>
    </w:p>
    <w:p w14:paraId="531D1D60" w14:textId="77777777" w:rsidR="00B065E4" w:rsidRDefault="00B065E4" w:rsidP="00B065E4">
      <w:pPr>
        <w:pStyle w:val="Brdtekst"/>
      </w:pPr>
    </w:p>
    <w:p w14:paraId="1EFCC3E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ç  [</w:t>
      </w:r>
      <w:proofErr w:type="gramEnd"/>
      <w:r>
        <w:t>LATIN SMALL LETTER C WITH CEDILLA]</w:t>
      </w:r>
    </w:p>
    <w:p w14:paraId="61F4D241" w14:textId="77777777" w:rsidR="00B065E4" w:rsidRDefault="00B065E4" w:rsidP="00B065E4">
      <w:pPr>
        <w:pStyle w:val="Brdtekst"/>
      </w:pPr>
      <w:r>
        <w:t>"\u00E7" =&gt; "c"</w:t>
      </w:r>
    </w:p>
    <w:p w14:paraId="0832F72F" w14:textId="77777777" w:rsidR="00B065E4" w:rsidRDefault="00B065E4" w:rsidP="00B065E4">
      <w:pPr>
        <w:pStyle w:val="Brdtekst"/>
      </w:pPr>
    </w:p>
    <w:p w14:paraId="26418B4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ć  [</w:t>
      </w:r>
      <w:proofErr w:type="gramEnd"/>
      <w:r>
        <w:t>LATIN SMALL LETTER C WITH ACUTE]</w:t>
      </w:r>
    </w:p>
    <w:p w14:paraId="3B8A293F" w14:textId="77777777" w:rsidR="00B065E4" w:rsidRDefault="00B065E4" w:rsidP="00B065E4">
      <w:pPr>
        <w:pStyle w:val="Brdtekst"/>
      </w:pPr>
      <w:r>
        <w:t>"\u0107" =&gt; "c"</w:t>
      </w:r>
    </w:p>
    <w:p w14:paraId="3E5D1DAB" w14:textId="77777777" w:rsidR="00B065E4" w:rsidRDefault="00B065E4" w:rsidP="00B065E4">
      <w:pPr>
        <w:pStyle w:val="Brdtekst"/>
      </w:pPr>
    </w:p>
    <w:p w14:paraId="1548036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ĉ  [</w:t>
      </w:r>
      <w:proofErr w:type="gramEnd"/>
      <w:r>
        <w:t>LATIN SMALL LETTER C WITH CIRCUMFLEX]</w:t>
      </w:r>
    </w:p>
    <w:p w14:paraId="06B7A844" w14:textId="77777777" w:rsidR="00B065E4" w:rsidRDefault="00B065E4" w:rsidP="00B065E4">
      <w:pPr>
        <w:pStyle w:val="Brdtekst"/>
      </w:pPr>
      <w:r>
        <w:t>"\u0109" =&gt; "c"</w:t>
      </w:r>
    </w:p>
    <w:p w14:paraId="4EBEF95E" w14:textId="77777777" w:rsidR="00B065E4" w:rsidRDefault="00B065E4" w:rsidP="00B065E4">
      <w:pPr>
        <w:pStyle w:val="Brdtekst"/>
      </w:pPr>
    </w:p>
    <w:p w14:paraId="0F715BA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ċ  [</w:t>
      </w:r>
      <w:proofErr w:type="gramEnd"/>
      <w:r>
        <w:t>LATIN SMALL LETTER C WITH DOT ABOVE]</w:t>
      </w:r>
    </w:p>
    <w:p w14:paraId="0AD4BFC0" w14:textId="77777777" w:rsidR="00B065E4" w:rsidRDefault="00B065E4" w:rsidP="00B065E4">
      <w:pPr>
        <w:pStyle w:val="Brdtekst"/>
      </w:pPr>
      <w:r>
        <w:t>"\u010B" =&gt; "c"</w:t>
      </w:r>
    </w:p>
    <w:p w14:paraId="1ECCEC30" w14:textId="77777777" w:rsidR="00B065E4" w:rsidRDefault="00B065E4" w:rsidP="00B065E4">
      <w:pPr>
        <w:pStyle w:val="Brdtekst"/>
      </w:pPr>
    </w:p>
    <w:p w14:paraId="368DB33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č  [</w:t>
      </w:r>
      <w:proofErr w:type="gramEnd"/>
      <w:r>
        <w:t>LATIN SMALL LETTER C WITH CARON]</w:t>
      </w:r>
    </w:p>
    <w:p w14:paraId="7520631F" w14:textId="77777777" w:rsidR="00B065E4" w:rsidRDefault="00B065E4" w:rsidP="00B065E4">
      <w:pPr>
        <w:pStyle w:val="Brdtekst"/>
      </w:pPr>
      <w:r>
        <w:t>"\u010D" =&gt; "c"</w:t>
      </w:r>
    </w:p>
    <w:p w14:paraId="768793EB" w14:textId="77777777" w:rsidR="00B065E4" w:rsidRDefault="00B065E4" w:rsidP="00B065E4">
      <w:pPr>
        <w:pStyle w:val="Brdtekst"/>
      </w:pPr>
    </w:p>
    <w:p w14:paraId="4A42A1B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ƈ</w:t>
      </w:r>
      <w:r>
        <w:t xml:space="preserve">  [</w:t>
      </w:r>
      <w:proofErr w:type="gramEnd"/>
      <w:r>
        <w:t>LATIN SMALL LETTER C WITH HOOK]</w:t>
      </w:r>
    </w:p>
    <w:p w14:paraId="7942F9B7" w14:textId="77777777" w:rsidR="00B065E4" w:rsidRDefault="00B065E4" w:rsidP="00B065E4">
      <w:pPr>
        <w:pStyle w:val="Brdtekst"/>
      </w:pPr>
      <w:r>
        <w:t>"\u0188" =&gt; "c"</w:t>
      </w:r>
    </w:p>
    <w:p w14:paraId="1972D493" w14:textId="77777777" w:rsidR="00B065E4" w:rsidRDefault="00B065E4" w:rsidP="00B065E4">
      <w:pPr>
        <w:pStyle w:val="Brdtekst"/>
      </w:pPr>
    </w:p>
    <w:p w14:paraId="6551BEE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ȼ</w:t>
      </w:r>
      <w:r>
        <w:t xml:space="preserve">  [</w:t>
      </w:r>
      <w:proofErr w:type="gramEnd"/>
      <w:r>
        <w:t>LATIN SMALL LETTER C WITH STROKE]</w:t>
      </w:r>
    </w:p>
    <w:p w14:paraId="0C148F6A" w14:textId="77777777" w:rsidR="00B065E4" w:rsidRDefault="00B065E4" w:rsidP="00B065E4">
      <w:pPr>
        <w:pStyle w:val="Brdtekst"/>
      </w:pPr>
      <w:r>
        <w:t>"\u023C" =&gt; "c"</w:t>
      </w:r>
    </w:p>
    <w:p w14:paraId="0BCE888A" w14:textId="77777777" w:rsidR="00B065E4" w:rsidRDefault="00B065E4" w:rsidP="00B065E4">
      <w:pPr>
        <w:pStyle w:val="Brdtekst"/>
      </w:pPr>
    </w:p>
    <w:p w14:paraId="0D58BE0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ɕ</w:t>
      </w:r>
      <w:r>
        <w:t xml:space="preserve">  [</w:t>
      </w:r>
      <w:proofErr w:type="gramEnd"/>
      <w:r>
        <w:t>LATIN SMALL LETTER C WITH CURL]</w:t>
      </w:r>
    </w:p>
    <w:p w14:paraId="207DAB64" w14:textId="77777777" w:rsidR="00B065E4" w:rsidRDefault="00B065E4" w:rsidP="00B065E4">
      <w:pPr>
        <w:pStyle w:val="Brdtekst"/>
      </w:pPr>
      <w:r>
        <w:t>"\u0255" =&gt; "c"</w:t>
      </w:r>
    </w:p>
    <w:p w14:paraId="1024E74F" w14:textId="77777777" w:rsidR="00B065E4" w:rsidRDefault="00B065E4" w:rsidP="00B065E4">
      <w:pPr>
        <w:pStyle w:val="Brdtekst"/>
      </w:pPr>
    </w:p>
    <w:p w14:paraId="72CA7C3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ḉ</w:t>
      </w:r>
      <w:r>
        <w:t xml:space="preserve">  [</w:t>
      </w:r>
      <w:proofErr w:type="gramEnd"/>
      <w:r>
        <w:t>LATIN SMALL LETTER C WITH CEDILLA AND ACUTE]</w:t>
      </w:r>
    </w:p>
    <w:p w14:paraId="5D0C44DD" w14:textId="77777777" w:rsidR="00B065E4" w:rsidRDefault="00B065E4" w:rsidP="00B065E4">
      <w:pPr>
        <w:pStyle w:val="Brdtekst"/>
      </w:pPr>
      <w:r>
        <w:t>"\u1E09" =&gt; "c"</w:t>
      </w:r>
    </w:p>
    <w:p w14:paraId="3ABAA7EE" w14:textId="77777777" w:rsidR="00B065E4" w:rsidRDefault="00B065E4" w:rsidP="00B065E4">
      <w:pPr>
        <w:pStyle w:val="Brdtekst"/>
      </w:pPr>
    </w:p>
    <w:p w14:paraId="25C9208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ↄ</w:t>
      </w:r>
      <w:r>
        <w:t xml:space="preserve">  [</w:t>
      </w:r>
      <w:proofErr w:type="gramEnd"/>
      <w:r>
        <w:t>LATIN SMALL LETTER REVERSED C]</w:t>
      </w:r>
    </w:p>
    <w:p w14:paraId="2FF2281F" w14:textId="77777777" w:rsidR="00B065E4" w:rsidRDefault="00B065E4" w:rsidP="00B065E4">
      <w:pPr>
        <w:pStyle w:val="Brdtekst"/>
      </w:pPr>
      <w:r>
        <w:t>"\u2184" =&gt; "c"</w:t>
      </w:r>
    </w:p>
    <w:p w14:paraId="77FA0CDE" w14:textId="77777777" w:rsidR="00B065E4" w:rsidRDefault="00B065E4" w:rsidP="00B065E4">
      <w:pPr>
        <w:pStyle w:val="Brdtekst"/>
      </w:pPr>
    </w:p>
    <w:p w14:paraId="4ECC982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ⓒ</w:t>
      </w:r>
      <w:r>
        <w:t xml:space="preserve">  [</w:t>
      </w:r>
      <w:proofErr w:type="gramEnd"/>
      <w:r>
        <w:t>CIRCLED LATIN SMALL LETTER C]</w:t>
      </w:r>
    </w:p>
    <w:p w14:paraId="19F62BF2" w14:textId="77777777" w:rsidR="00B065E4" w:rsidRDefault="00B065E4" w:rsidP="00B065E4">
      <w:pPr>
        <w:pStyle w:val="Brdtekst"/>
      </w:pPr>
      <w:r>
        <w:t>"\u24D2" =&gt; "c"</w:t>
      </w:r>
    </w:p>
    <w:p w14:paraId="1400AE98" w14:textId="77777777" w:rsidR="00B065E4" w:rsidRDefault="00B065E4" w:rsidP="00B065E4">
      <w:pPr>
        <w:pStyle w:val="Brdtekst"/>
      </w:pPr>
    </w:p>
    <w:p w14:paraId="7936C23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Ꜿ</w:t>
      </w:r>
      <w:r>
        <w:t xml:space="preserve">  [</w:t>
      </w:r>
      <w:proofErr w:type="gramEnd"/>
      <w:r>
        <w:t>LATIN CAPITAL LETTER REVERSED C WITH DOT]</w:t>
      </w:r>
    </w:p>
    <w:p w14:paraId="44C61013" w14:textId="77777777" w:rsidR="00B065E4" w:rsidRDefault="00B065E4" w:rsidP="00B065E4">
      <w:pPr>
        <w:pStyle w:val="Brdtekst"/>
      </w:pPr>
      <w:r>
        <w:t>"\uA73E" =&gt; "c"</w:t>
      </w:r>
    </w:p>
    <w:p w14:paraId="7D637D0B" w14:textId="77777777" w:rsidR="00B065E4" w:rsidRDefault="00B065E4" w:rsidP="00B065E4">
      <w:pPr>
        <w:pStyle w:val="Brdtekst"/>
      </w:pPr>
    </w:p>
    <w:p w14:paraId="6CC10E8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ꜿ</w:t>
      </w:r>
      <w:r>
        <w:t xml:space="preserve">  [</w:t>
      </w:r>
      <w:proofErr w:type="gramEnd"/>
      <w:r>
        <w:t>LATIN SMALL LETTER REVERSED C WITH DOT]</w:t>
      </w:r>
    </w:p>
    <w:p w14:paraId="45570A83" w14:textId="77777777" w:rsidR="00B065E4" w:rsidRDefault="00B065E4" w:rsidP="00B065E4">
      <w:pPr>
        <w:pStyle w:val="Brdtekst"/>
      </w:pPr>
      <w:r>
        <w:t>"\uA73F" =&gt; "c"</w:t>
      </w:r>
    </w:p>
    <w:p w14:paraId="373B29B8" w14:textId="77777777" w:rsidR="00B065E4" w:rsidRDefault="00B065E4" w:rsidP="00B065E4">
      <w:pPr>
        <w:pStyle w:val="Brdtekst"/>
      </w:pPr>
    </w:p>
    <w:p w14:paraId="73BC416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ｃ</w:t>
      </w:r>
      <w:r>
        <w:t xml:space="preserve">  [</w:t>
      </w:r>
      <w:proofErr w:type="gramEnd"/>
      <w:r>
        <w:t>FULLWIDTH LATIN SMALL LETTER C]</w:t>
      </w:r>
    </w:p>
    <w:p w14:paraId="1826B450" w14:textId="77777777" w:rsidR="00B065E4" w:rsidRDefault="00B065E4" w:rsidP="00B065E4">
      <w:pPr>
        <w:pStyle w:val="Brdtekst"/>
      </w:pPr>
      <w:r>
        <w:t>"\uFF43" =&gt; "c"</w:t>
      </w:r>
    </w:p>
    <w:p w14:paraId="1FE02014" w14:textId="77777777" w:rsidR="00B065E4" w:rsidRDefault="00B065E4" w:rsidP="00B065E4">
      <w:pPr>
        <w:pStyle w:val="Brdtekst"/>
      </w:pPr>
    </w:p>
    <w:p w14:paraId="743B6FE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⒞</w:t>
      </w:r>
      <w:r>
        <w:t xml:space="preserve">  [</w:t>
      </w:r>
      <w:proofErr w:type="gramEnd"/>
      <w:r>
        <w:t>PARENTHESIZED LATIN SMALL LETTER C]</w:t>
      </w:r>
    </w:p>
    <w:p w14:paraId="27404264" w14:textId="77777777" w:rsidR="00B065E4" w:rsidRDefault="00B065E4" w:rsidP="00B065E4">
      <w:pPr>
        <w:pStyle w:val="Brdtekst"/>
      </w:pPr>
      <w:r>
        <w:t>"\u249E" =&gt; "(c)"</w:t>
      </w:r>
    </w:p>
    <w:p w14:paraId="673FB198" w14:textId="77777777" w:rsidR="00B065E4" w:rsidRDefault="00B065E4" w:rsidP="00B065E4">
      <w:pPr>
        <w:pStyle w:val="Brdtekst"/>
      </w:pPr>
    </w:p>
    <w:p w14:paraId="118D081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Ð  [</w:t>
      </w:r>
      <w:proofErr w:type="gramEnd"/>
      <w:r>
        <w:t>LATIN CAPITAL LETTER ETH]</w:t>
      </w:r>
    </w:p>
    <w:p w14:paraId="6A7AFA3E" w14:textId="77777777" w:rsidR="00B065E4" w:rsidRDefault="00B065E4" w:rsidP="00B065E4">
      <w:pPr>
        <w:pStyle w:val="Brdtekst"/>
      </w:pPr>
      <w:r>
        <w:t>"\u00D0" =&gt; "D"</w:t>
      </w:r>
    </w:p>
    <w:p w14:paraId="0ADF11B7" w14:textId="77777777" w:rsidR="00B065E4" w:rsidRDefault="00B065E4" w:rsidP="00B065E4">
      <w:pPr>
        <w:pStyle w:val="Brdtekst"/>
      </w:pPr>
    </w:p>
    <w:p w14:paraId="2AB7504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Ď  [</w:t>
      </w:r>
      <w:proofErr w:type="gramEnd"/>
      <w:r>
        <w:t>LATIN CAPITAL LETTER D WITH CARON]</w:t>
      </w:r>
    </w:p>
    <w:p w14:paraId="558E9EFC" w14:textId="77777777" w:rsidR="00B065E4" w:rsidRDefault="00B065E4" w:rsidP="00B065E4">
      <w:pPr>
        <w:pStyle w:val="Brdtekst"/>
      </w:pPr>
      <w:r>
        <w:t>"\u010E" =&gt; "D"</w:t>
      </w:r>
    </w:p>
    <w:p w14:paraId="5B760D6D" w14:textId="77777777" w:rsidR="00B065E4" w:rsidRDefault="00B065E4" w:rsidP="00B065E4">
      <w:pPr>
        <w:pStyle w:val="Brdtekst"/>
      </w:pPr>
    </w:p>
    <w:p w14:paraId="5AEDED4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Đ  [</w:t>
      </w:r>
      <w:proofErr w:type="gramEnd"/>
      <w:r>
        <w:t>LATIN CAPITAL LETTER D WITH STROKE]</w:t>
      </w:r>
    </w:p>
    <w:p w14:paraId="74B5B9F3" w14:textId="77777777" w:rsidR="00B065E4" w:rsidRDefault="00B065E4" w:rsidP="00B065E4">
      <w:pPr>
        <w:pStyle w:val="Brdtekst"/>
      </w:pPr>
      <w:r>
        <w:t>"\u0110" =&gt; "D"</w:t>
      </w:r>
    </w:p>
    <w:p w14:paraId="7AAB9FB4" w14:textId="77777777" w:rsidR="00B065E4" w:rsidRDefault="00B065E4" w:rsidP="00B065E4">
      <w:pPr>
        <w:pStyle w:val="Brdtekst"/>
      </w:pPr>
    </w:p>
    <w:p w14:paraId="251AA31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Ɖ</w:t>
      </w:r>
      <w:r>
        <w:t xml:space="preserve">  [</w:t>
      </w:r>
      <w:proofErr w:type="gramEnd"/>
      <w:r>
        <w:t>LATIN CAPITAL LETTER AFRICAN D]</w:t>
      </w:r>
    </w:p>
    <w:p w14:paraId="09F090F1" w14:textId="77777777" w:rsidR="00B065E4" w:rsidRDefault="00B065E4" w:rsidP="00B065E4">
      <w:pPr>
        <w:pStyle w:val="Brdtekst"/>
      </w:pPr>
      <w:r>
        <w:t>"\u0189" =&gt; "D"</w:t>
      </w:r>
    </w:p>
    <w:p w14:paraId="6CF51543" w14:textId="77777777" w:rsidR="00B065E4" w:rsidRDefault="00B065E4" w:rsidP="00B065E4">
      <w:pPr>
        <w:pStyle w:val="Brdtekst"/>
      </w:pPr>
    </w:p>
    <w:p w14:paraId="113D8F8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Ɗ</w:t>
      </w:r>
      <w:r>
        <w:t xml:space="preserve">  [</w:t>
      </w:r>
      <w:proofErr w:type="gramEnd"/>
      <w:r>
        <w:t>LATIN CAPITAL LETTER D WITH HOOK]</w:t>
      </w:r>
    </w:p>
    <w:p w14:paraId="01B7B59D" w14:textId="77777777" w:rsidR="00B065E4" w:rsidRDefault="00B065E4" w:rsidP="00B065E4">
      <w:pPr>
        <w:pStyle w:val="Brdtekst"/>
      </w:pPr>
      <w:r>
        <w:t>"\u018A" =&gt; "D"</w:t>
      </w:r>
    </w:p>
    <w:p w14:paraId="7FBF08C5" w14:textId="77777777" w:rsidR="00B065E4" w:rsidRDefault="00B065E4" w:rsidP="00B065E4">
      <w:pPr>
        <w:pStyle w:val="Brdtekst"/>
      </w:pPr>
    </w:p>
    <w:p w14:paraId="5EC06B5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Ƌ</w:t>
      </w:r>
      <w:r>
        <w:t xml:space="preserve">  [</w:t>
      </w:r>
      <w:proofErr w:type="gramEnd"/>
      <w:r>
        <w:t>LATIN CAPITAL LETTER D WITH TOPBAR]</w:t>
      </w:r>
    </w:p>
    <w:p w14:paraId="16E40B62" w14:textId="77777777" w:rsidR="00B065E4" w:rsidRDefault="00B065E4" w:rsidP="00B065E4">
      <w:pPr>
        <w:pStyle w:val="Brdtekst"/>
      </w:pPr>
      <w:r>
        <w:t>"\u018B" =&gt; "D"</w:t>
      </w:r>
    </w:p>
    <w:p w14:paraId="45956958" w14:textId="77777777" w:rsidR="00B065E4" w:rsidRDefault="00B065E4" w:rsidP="00B065E4">
      <w:pPr>
        <w:pStyle w:val="Brdtekst"/>
      </w:pPr>
    </w:p>
    <w:p w14:paraId="0FF73E6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ᴅ</w:t>
      </w:r>
      <w:r>
        <w:t xml:space="preserve">  [</w:t>
      </w:r>
      <w:proofErr w:type="gramEnd"/>
      <w:r>
        <w:t>LATIN LETTER SMALL CAPITAL D]</w:t>
      </w:r>
    </w:p>
    <w:p w14:paraId="1B2171F9" w14:textId="77777777" w:rsidR="00B065E4" w:rsidRDefault="00B065E4" w:rsidP="00B065E4">
      <w:pPr>
        <w:pStyle w:val="Brdtekst"/>
      </w:pPr>
      <w:r>
        <w:t>"\u1D05" =&gt; "D"</w:t>
      </w:r>
    </w:p>
    <w:p w14:paraId="6D1E29A8" w14:textId="77777777" w:rsidR="00B065E4" w:rsidRDefault="00B065E4" w:rsidP="00B065E4">
      <w:pPr>
        <w:pStyle w:val="Brdtekst"/>
      </w:pPr>
    </w:p>
    <w:p w14:paraId="393107D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ᴆ</w:t>
      </w:r>
      <w:r>
        <w:t xml:space="preserve">  [</w:t>
      </w:r>
      <w:proofErr w:type="gramEnd"/>
      <w:r>
        <w:t>LATIN LETTER SMALL CAPITAL ETH]</w:t>
      </w:r>
    </w:p>
    <w:p w14:paraId="2905CB72" w14:textId="77777777" w:rsidR="00B065E4" w:rsidRDefault="00B065E4" w:rsidP="00B065E4">
      <w:pPr>
        <w:pStyle w:val="Brdtekst"/>
      </w:pPr>
      <w:r>
        <w:t>"\u1D06" =&gt; "D"</w:t>
      </w:r>
    </w:p>
    <w:p w14:paraId="5E5AAB2E" w14:textId="77777777" w:rsidR="00B065E4" w:rsidRDefault="00B065E4" w:rsidP="00B065E4">
      <w:pPr>
        <w:pStyle w:val="Brdtekst"/>
      </w:pPr>
    </w:p>
    <w:p w14:paraId="5765EA9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Ḋ</w:t>
      </w:r>
      <w:r>
        <w:t xml:space="preserve">  [</w:t>
      </w:r>
      <w:proofErr w:type="gramEnd"/>
      <w:r>
        <w:t>LATIN CAPITAL LETTER D WITH DOT ABOVE]</w:t>
      </w:r>
    </w:p>
    <w:p w14:paraId="7BE56563" w14:textId="77777777" w:rsidR="00B065E4" w:rsidRDefault="00B065E4" w:rsidP="00B065E4">
      <w:pPr>
        <w:pStyle w:val="Brdtekst"/>
      </w:pPr>
      <w:r>
        <w:t>"\u1E0A" =&gt; "D"</w:t>
      </w:r>
    </w:p>
    <w:p w14:paraId="2A6F928F" w14:textId="77777777" w:rsidR="00B065E4" w:rsidRDefault="00B065E4" w:rsidP="00B065E4">
      <w:pPr>
        <w:pStyle w:val="Brdtekst"/>
      </w:pPr>
    </w:p>
    <w:p w14:paraId="15563AB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Ḍ</w:t>
      </w:r>
      <w:r>
        <w:t xml:space="preserve">  [</w:t>
      </w:r>
      <w:proofErr w:type="gramEnd"/>
      <w:r>
        <w:t>LATIN CAPITAL LETTER D WITH DOT BELOW]</w:t>
      </w:r>
    </w:p>
    <w:p w14:paraId="28172BE4" w14:textId="77777777" w:rsidR="00B065E4" w:rsidRDefault="00B065E4" w:rsidP="00B065E4">
      <w:pPr>
        <w:pStyle w:val="Brdtekst"/>
      </w:pPr>
      <w:r>
        <w:t>"\u1E0C" =&gt; "D"</w:t>
      </w:r>
    </w:p>
    <w:p w14:paraId="1BFB8027" w14:textId="77777777" w:rsidR="00B065E4" w:rsidRDefault="00B065E4" w:rsidP="00B065E4">
      <w:pPr>
        <w:pStyle w:val="Brdtekst"/>
      </w:pPr>
    </w:p>
    <w:p w14:paraId="1A70261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Ḏ</w:t>
      </w:r>
      <w:r>
        <w:t xml:space="preserve">  [</w:t>
      </w:r>
      <w:proofErr w:type="gramEnd"/>
      <w:r>
        <w:t>LATIN CAPITAL LETTER D WITH LINE BELOW]</w:t>
      </w:r>
    </w:p>
    <w:p w14:paraId="5B723CF6" w14:textId="77777777" w:rsidR="00B065E4" w:rsidRDefault="00B065E4" w:rsidP="00B065E4">
      <w:pPr>
        <w:pStyle w:val="Brdtekst"/>
      </w:pPr>
      <w:r>
        <w:t>"\u1E0E" =&gt; "D"</w:t>
      </w:r>
    </w:p>
    <w:p w14:paraId="489985D4" w14:textId="77777777" w:rsidR="00B065E4" w:rsidRDefault="00B065E4" w:rsidP="00B065E4">
      <w:pPr>
        <w:pStyle w:val="Brdtekst"/>
      </w:pPr>
    </w:p>
    <w:p w14:paraId="44AFF56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Ḑ</w:t>
      </w:r>
      <w:r>
        <w:t xml:space="preserve">  [</w:t>
      </w:r>
      <w:proofErr w:type="gramEnd"/>
      <w:r>
        <w:t>LATIN CAPITAL LETTER D WITH CEDILLA]</w:t>
      </w:r>
    </w:p>
    <w:p w14:paraId="2D662CA9" w14:textId="77777777" w:rsidR="00B065E4" w:rsidRDefault="00B065E4" w:rsidP="00B065E4">
      <w:pPr>
        <w:pStyle w:val="Brdtekst"/>
      </w:pPr>
      <w:r>
        <w:t>"\u1E10" =&gt; "D"</w:t>
      </w:r>
    </w:p>
    <w:p w14:paraId="43CC2ABB" w14:textId="77777777" w:rsidR="00B065E4" w:rsidRDefault="00B065E4" w:rsidP="00B065E4">
      <w:pPr>
        <w:pStyle w:val="Brdtekst"/>
      </w:pPr>
    </w:p>
    <w:p w14:paraId="0A9031E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Ḓ</w:t>
      </w:r>
      <w:r>
        <w:t xml:space="preserve">  [</w:t>
      </w:r>
      <w:proofErr w:type="gramEnd"/>
      <w:r>
        <w:t>LATIN CAPITAL LETTER D WITH CIRCUMFLEX BELOW]</w:t>
      </w:r>
    </w:p>
    <w:p w14:paraId="58D67ECC" w14:textId="77777777" w:rsidR="00B065E4" w:rsidRDefault="00B065E4" w:rsidP="00B065E4">
      <w:pPr>
        <w:pStyle w:val="Brdtekst"/>
      </w:pPr>
      <w:r>
        <w:t>"\u1E12" =&gt; "D"</w:t>
      </w:r>
    </w:p>
    <w:p w14:paraId="37CB2DD4" w14:textId="77777777" w:rsidR="00B065E4" w:rsidRDefault="00B065E4" w:rsidP="00B065E4">
      <w:pPr>
        <w:pStyle w:val="Brdtekst"/>
      </w:pPr>
    </w:p>
    <w:p w14:paraId="08A9F01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Ⓓ</w:t>
      </w:r>
      <w:r>
        <w:t xml:space="preserve">  [</w:t>
      </w:r>
      <w:proofErr w:type="gramEnd"/>
      <w:r>
        <w:t>CIRCLED LATIN CAPITAL LETTER D]</w:t>
      </w:r>
    </w:p>
    <w:p w14:paraId="7A6B6BAD" w14:textId="77777777" w:rsidR="00B065E4" w:rsidRDefault="00B065E4" w:rsidP="00B065E4">
      <w:pPr>
        <w:pStyle w:val="Brdtekst"/>
      </w:pPr>
      <w:r>
        <w:t>"\u24B9" =&gt; "D"</w:t>
      </w:r>
    </w:p>
    <w:p w14:paraId="060ED233" w14:textId="77777777" w:rsidR="00B065E4" w:rsidRDefault="00B065E4" w:rsidP="00B065E4">
      <w:pPr>
        <w:pStyle w:val="Brdtekst"/>
      </w:pPr>
    </w:p>
    <w:p w14:paraId="01A295D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Ꝺ</w:t>
      </w:r>
      <w:r>
        <w:t xml:space="preserve">  [</w:t>
      </w:r>
      <w:proofErr w:type="gramEnd"/>
      <w:r>
        <w:t>LATIN CAPITAL LETTER INSULAR D]</w:t>
      </w:r>
    </w:p>
    <w:p w14:paraId="555C26FC" w14:textId="77777777" w:rsidR="00B065E4" w:rsidRDefault="00B065E4" w:rsidP="00B065E4">
      <w:pPr>
        <w:pStyle w:val="Brdtekst"/>
      </w:pPr>
      <w:r>
        <w:t>"\uA779" =&gt; "D"</w:t>
      </w:r>
    </w:p>
    <w:p w14:paraId="4B507A5F" w14:textId="77777777" w:rsidR="00B065E4" w:rsidRDefault="00B065E4" w:rsidP="00B065E4">
      <w:pPr>
        <w:pStyle w:val="Brdtekst"/>
      </w:pPr>
    </w:p>
    <w:p w14:paraId="6973783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Ｄ</w:t>
      </w:r>
      <w:r>
        <w:t xml:space="preserve">  [</w:t>
      </w:r>
      <w:proofErr w:type="gramEnd"/>
      <w:r>
        <w:t>FULLWIDTH LATIN CAPITAL LETTER D]</w:t>
      </w:r>
    </w:p>
    <w:p w14:paraId="0DD87AF4" w14:textId="77777777" w:rsidR="00B065E4" w:rsidRDefault="00B065E4" w:rsidP="00B065E4">
      <w:pPr>
        <w:pStyle w:val="Brdtekst"/>
      </w:pPr>
      <w:r>
        <w:t>"\uFF24" =&gt; "D"</w:t>
      </w:r>
    </w:p>
    <w:p w14:paraId="44F19E5C" w14:textId="77777777" w:rsidR="00B065E4" w:rsidRDefault="00B065E4" w:rsidP="00B065E4">
      <w:pPr>
        <w:pStyle w:val="Brdtekst"/>
      </w:pPr>
    </w:p>
    <w:p w14:paraId="0455005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ð  [</w:t>
      </w:r>
      <w:proofErr w:type="gramEnd"/>
      <w:r>
        <w:t>LATIN SMALL LETTER ETH]</w:t>
      </w:r>
    </w:p>
    <w:p w14:paraId="4BFB1067" w14:textId="77777777" w:rsidR="00B065E4" w:rsidRDefault="00B065E4" w:rsidP="00B065E4">
      <w:pPr>
        <w:pStyle w:val="Brdtekst"/>
      </w:pPr>
      <w:r>
        <w:t>"\u00F0" =&gt; "d"</w:t>
      </w:r>
    </w:p>
    <w:p w14:paraId="79B1107D" w14:textId="77777777" w:rsidR="00B065E4" w:rsidRDefault="00B065E4" w:rsidP="00B065E4">
      <w:pPr>
        <w:pStyle w:val="Brdtekst"/>
      </w:pPr>
    </w:p>
    <w:p w14:paraId="18D279C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ď  [</w:t>
      </w:r>
      <w:proofErr w:type="gramEnd"/>
      <w:r>
        <w:t>LATIN SMALL LETTER D WITH CARON]</w:t>
      </w:r>
    </w:p>
    <w:p w14:paraId="5D96B68F" w14:textId="77777777" w:rsidR="00B065E4" w:rsidRDefault="00B065E4" w:rsidP="00B065E4">
      <w:pPr>
        <w:pStyle w:val="Brdtekst"/>
      </w:pPr>
      <w:r>
        <w:t>"\u010F" =&gt; "d"</w:t>
      </w:r>
    </w:p>
    <w:p w14:paraId="79E68208" w14:textId="77777777" w:rsidR="00B065E4" w:rsidRDefault="00B065E4" w:rsidP="00B065E4">
      <w:pPr>
        <w:pStyle w:val="Brdtekst"/>
      </w:pPr>
    </w:p>
    <w:p w14:paraId="1B17774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đ  [</w:t>
      </w:r>
      <w:proofErr w:type="gramEnd"/>
      <w:r>
        <w:t>LATIN SMALL LETTER D WITH STROKE]</w:t>
      </w:r>
    </w:p>
    <w:p w14:paraId="6E488B54" w14:textId="77777777" w:rsidR="00B065E4" w:rsidRDefault="00B065E4" w:rsidP="00B065E4">
      <w:pPr>
        <w:pStyle w:val="Brdtekst"/>
      </w:pPr>
      <w:r>
        <w:t>"\u0111" =&gt; "d"</w:t>
      </w:r>
    </w:p>
    <w:p w14:paraId="701604DB" w14:textId="77777777" w:rsidR="00B065E4" w:rsidRDefault="00B065E4" w:rsidP="00B065E4">
      <w:pPr>
        <w:pStyle w:val="Brdtekst"/>
      </w:pPr>
    </w:p>
    <w:p w14:paraId="17C542C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ƌ</w:t>
      </w:r>
      <w:r>
        <w:t xml:space="preserve">  [</w:t>
      </w:r>
      <w:proofErr w:type="gramEnd"/>
      <w:r>
        <w:t>LATIN SMALL LETTER D WITH TOPBAR]</w:t>
      </w:r>
    </w:p>
    <w:p w14:paraId="059F20C3" w14:textId="77777777" w:rsidR="00B065E4" w:rsidRDefault="00B065E4" w:rsidP="00B065E4">
      <w:pPr>
        <w:pStyle w:val="Brdtekst"/>
      </w:pPr>
      <w:r>
        <w:t>"\u018C" =&gt; "d"</w:t>
      </w:r>
    </w:p>
    <w:p w14:paraId="44B89E39" w14:textId="77777777" w:rsidR="00B065E4" w:rsidRDefault="00B065E4" w:rsidP="00B065E4">
      <w:pPr>
        <w:pStyle w:val="Brdtekst"/>
      </w:pPr>
    </w:p>
    <w:p w14:paraId="799AD23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ȡ</w:t>
      </w:r>
      <w:r>
        <w:t xml:space="preserve">  [</w:t>
      </w:r>
      <w:proofErr w:type="gramEnd"/>
      <w:r>
        <w:t>LATIN SMALL LETTER D WITH CURL]</w:t>
      </w:r>
    </w:p>
    <w:p w14:paraId="437E6157" w14:textId="77777777" w:rsidR="00B065E4" w:rsidRDefault="00B065E4" w:rsidP="00B065E4">
      <w:pPr>
        <w:pStyle w:val="Brdtekst"/>
      </w:pPr>
      <w:r>
        <w:t>"\u0221" =&gt; "d"</w:t>
      </w:r>
    </w:p>
    <w:p w14:paraId="626921A4" w14:textId="77777777" w:rsidR="00B065E4" w:rsidRDefault="00B065E4" w:rsidP="00B065E4">
      <w:pPr>
        <w:pStyle w:val="Brdtekst"/>
      </w:pPr>
    </w:p>
    <w:p w14:paraId="763C850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ɖ</w:t>
      </w:r>
      <w:r>
        <w:t xml:space="preserve">  [</w:t>
      </w:r>
      <w:proofErr w:type="gramEnd"/>
      <w:r>
        <w:t>LATIN SMALL LETTER D WITH TAIL]</w:t>
      </w:r>
    </w:p>
    <w:p w14:paraId="0AC7CEA3" w14:textId="77777777" w:rsidR="00B065E4" w:rsidRDefault="00B065E4" w:rsidP="00B065E4">
      <w:pPr>
        <w:pStyle w:val="Brdtekst"/>
      </w:pPr>
      <w:r>
        <w:t>"\u0256" =&gt; "d"</w:t>
      </w:r>
    </w:p>
    <w:p w14:paraId="2E4EF126" w14:textId="77777777" w:rsidR="00B065E4" w:rsidRDefault="00B065E4" w:rsidP="00B065E4">
      <w:pPr>
        <w:pStyle w:val="Brdtekst"/>
      </w:pPr>
    </w:p>
    <w:p w14:paraId="2585FF8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ɗ</w:t>
      </w:r>
      <w:r>
        <w:t xml:space="preserve">  [</w:t>
      </w:r>
      <w:proofErr w:type="gramEnd"/>
      <w:r>
        <w:t>LATIN SMALL LETTER D WITH HOOK]</w:t>
      </w:r>
    </w:p>
    <w:p w14:paraId="20A94EF1" w14:textId="77777777" w:rsidR="00B065E4" w:rsidRDefault="00B065E4" w:rsidP="00B065E4">
      <w:pPr>
        <w:pStyle w:val="Brdtekst"/>
      </w:pPr>
      <w:r>
        <w:t>"\u0257" =&gt; "d"</w:t>
      </w:r>
    </w:p>
    <w:p w14:paraId="1A46260E" w14:textId="77777777" w:rsidR="00B065E4" w:rsidRDefault="00B065E4" w:rsidP="00B065E4">
      <w:pPr>
        <w:pStyle w:val="Brdtekst"/>
      </w:pPr>
    </w:p>
    <w:p w14:paraId="102EAAE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ᵭ</w:t>
      </w:r>
      <w:r>
        <w:t xml:space="preserve">  [</w:t>
      </w:r>
      <w:proofErr w:type="gramEnd"/>
      <w:r>
        <w:t>LATIN SMALL LETTER D WITH MIDDLE TILDE]</w:t>
      </w:r>
    </w:p>
    <w:p w14:paraId="695EFBCA" w14:textId="77777777" w:rsidR="00B065E4" w:rsidRDefault="00B065E4" w:rsidP="00B065E4">
      <w:pPr>
        <w:pStyle w:val="Brdtekst"/>
      </w:pPr>
      <w:r>
        <w:t>"\u1D6D" =&gt; "d"</w:t>
      </w:r>
    </w:p>
    <w:p w14:paraId="7BEE6419" w14:textId="77777777" w:rsidR="00B065E4" w:rsidRDefault="00B065E4" w:rsidP="00B065E4">
      <w:pPr>
        <w:pStyle w:val="Brdtekst"/>
      </w:pPr>
    </w:p>
    <w:p w14:paraId="03830C9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ᶁ</w:t>
      </w:r>
      <w:r>
        <w:t xml:space="preserve">  [</w:t>
      </w:r>
      <w:proofErr w:type="gramEnd"/>
      <w:r>
        <w:t>LATIN SMALL LETTER D WITH PALATAL HOOK]</w:t>
      </w:r>
    </w:p>
    <w:p w14:paraId="5587D4DA" w14:textId="77777777" w:rsidR="00B065E4" w:rsidRDefault="00B065E4" w:rsidP="00B065E4">
      <w:pPr>
        <w:pStyle w:val="Brdtekst"/>
      </w:pPr>
      <w:r>
        <w:t>"\u1D81" =&gt; "d"</w:t>
      </w:r>
    </w:p>
    <w:p w14:paraId="56FD85A9" w14:textId="77777777" w:rsidR="00B065E4" w:rsidRDefault="00B065E4" w:rsidP="00B065E4">
      <w:pPr>
        <w:pStyle w:val="Brdtekst"/>
      </w:pPr>
    </w:p>
    <w:p w14:paraId="56FD95C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ᶑ</w:t>
      </w:r>
      <w:r>
        <w:t xml:space="preserve">  [</w:t>
      </w:r>
      <w:proofErr w:type="gramEnd"/>
      <w:r>
        <w:t>LATIN SMALL LETTER D WITH HOOK AND TAIL]</w:t>
      </w:r>
    </w:p>
    <w:p w14:paraId="59672CDC" w14:textId="77777777" w:rsidR="00B065E4" w:rsidRDefault="00B065E4" w:rsidP="00B065E4">
      <w:pPr>
        <w:pStyle w:val="Brdtekst"/>
      </w:pPr>
      <w:r>
        <w:t>"\u1D91" =&gt; "d"</w:t>
      </w:r>
    </w:p>
    <w:p w14:paraId="6630D7A6" w14:textId="77777777" w:rsidR="00B065E4" w:rsidRDefault="00B065E4" w:rsidP="00B065E4">
      <w:pPr>
        <w:pStyle w:val="Brdtekst"/>
      </w:pPr>
    </w:p>
    <w:p w14:paraId="7ACDF27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ḋ</w:t>
      </w:r>
      <w:r>
        <w:t xml:space="preserve">  [</w:t>
      </w:r>
      <w:proofErr w:type="gramEnd"/>
      <w:r>
        <w:t>LATIN SMALL LETTER D WITH DOT ABOVE]</w:t>
      </w:r>
    </w:p>
    <w:p w14:paraId="49DAAB8C" w14:textId="77777777" w:rsidR="00B065E4" w:rsidRDefault="00B065E4" w:rsidP="00B065E4">
      <w:pPr>
        <w:pStyle w:val="Brdtekst"/>
      </w:pPr>
      <w:r>
        <w:t>"\u1E0B" =&gt; "d"</w:t>
      </w:r>
    </w:p>
    <w:p w14:paraId="64F3F33F" w14:textId="77777777" w:rsidR="00B065E4" w:rsidRDefault="00B065E4" w:rsidP="00B065E4">
      <w:pPr>
        <w:pStyle w:val="Brdtekst"/>
      </w:pPr>
    </w:p>
    <w:p w14:paraId="7DC7AC7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ḍ</w:t>
      </w:r>
      <w:r>
        <w:t xml:space="preserve">  [</w:t>
      </w:r>
      <w:proofErr w:type="gramEnd"/>
      <w:r>
        <w:t>LATIN SMALL LETTER D WITH DOT BELOW]</w:t>
      </w:r>
    </w:p>
    <w:p w14:paraId="70309012" w14:textId="77777777" w:rsidR="00B065E4" w:rsidRDefault="00B065E4" w:rsidP="00B065E4">
      <w:pPr>
        <w:pStyle w:val="Brdtekst"/>
      </w:pPr>
      <w:r>
        <w:t>"\u1E0D" =&gt; "d"</w:t>
      </w:r>
    </w:p>
    <w:p w14:paraId="1213F4F5" w14:textId="77777777" w:rsidR="00B065E4" w:rsidRDefault="00B065E4" w:rsidP="00B065E4">
      <w:pPr>
        <w:pStyle w:val="Brdtekst"/>
      </w:pPr>
    </w:p>
    <w:p w14:paraId="22A91C9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ḏ</w:t>
      </w:r>
      <w:r>
        <w:t xml:space="preserve">  [</w:t>
      </w:r>
      <w:proofErr w:type="gramEnd"/>
      <w:r>
        <w:t>LATIN SMALL LETTER D WITH LINE BELOW]</w:t>
      </w:r>
    </w:p>
    <w:p w14:paraId="4CB9BE0B" w14:textId="77777777" w:rsidR="00B065E4" w:rsidRDefault="00B065E4" w:rsidP="00B065E4">
      <w:pPr>
        <w:pStyle w:val="Brdtekst"/>
      </w:pPr>
      <w:r>
        <w:t>"\u1E0F" =&gt; "d"</w:t>
      </w:r>
    </w:p>
    <w:p w14:paraId="0CBC7DE5" w14:textId="77777777" w:rsidR="00B065E4" w:rsidRDefault="00B065E4" w:rsidP="00B065E4">
      <w:pPr>
        <w:pStyle w:val="Brdtekst"/>
      </w:pPr>
    </w:p>
    <w:p w14:paraId="3636822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ḑ</w:t>
      </w:r>
      <w:r>
        <w:t xml:space="preserve">  [</w:t>
      </w:r>
      <w:proofErr w:type="gramEnd"/>
      <w:r>
        <w:t>LATIN SMALL LETTER D WITH CEDILLA]</w:t>
      </w:r>
    </w:p>
    <w:p w14:paraId="642AC77C" w14:textId="77777777" w:rsidR="00B065E4" w:rsidRDefault="00B065E4" w:rsidP="00B065E4">
      <w:pPr>
        <w:pStyle w:val="Brdtekst"/>
      </w:pPr>
      <w:r>
        <w:t>"\u1E11" =&gt; "d"</w:t>
      </w:r>
    </w:p>
    <w:p w14:paraId="5833D349" w14:textId="77777777" w:rsidR="00B065E4" w:rsidRDefault="00B065E4" w:rsidP="00B065E4">
      <w:pPr>
        <w:pStyle w:val="Brdtekst"/>
      </w:pPr>
    </w:p>
    <w:p w14:paraId="573D7F4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ḓ</w:t>
      </w:r>
      <w:r>
        <w:t xml:space="preserve">  [</w:t>
      </w:r>
      <w:proofErr w:type="gramEnd"/>
      <w:r>
        <w:t>LATIN SMALL LETTER D WITH CIRCUMFLEX BELOW]</w:t>
      </w:r>
    </w:p>
    <w:p w14:paraId="6D495009" w14:textId="77777777" w:rsidR="00B065E4" w:rsidRDefault="00B065E4" w:rsidP="00B065E4">
      <w:pPr>
        <w:pStyle w:val="Brdtekst"/>
      </w:pPr>
      <w:r>
        <w:t>"\u1E13" =&gt; "d"</w:t>
      </w:r>
    </w:p>
    <w:p w14:paraId="309069C6" w14:textId="77777777" w:rsidR="00B065E4" w:rsidRDefault="00B065E4" w:rsidP="00B065E4">
      <w:pPr>
        <w:pStyle w:val="Brdtekst"/>
      </w:pPr>
    </w:p>
    <w:p w14:paraId="2F36983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ⓓ</w:t>
      </w:r>
      <w:r>
        <w:t xml:space="preserve">  [</w:t>
      </w:r>
      <w:proofErr w:type="gramEnd"/>
      <w:r>
        <w:t>CIRCLED LATIN SMALL LETTER D]</w:t>
      </w:r>
    </w:p>
    <w:p w14:paraId="5C79394F" w14:textId="77777777" w:rsidR="00B065E4" w:rsidRDefault="00B065E4" w:rsidP="00B065E4">
      <w:pPr>
        <w:pStyle w:val="Brdtekst"/>
      </w:pPr>
      <w:r>
        <w:t>"\u24D3" =&gt; "d"</w:t>
      </w:r>
    </w:p>
    <w:p w14:paraId="31987DAB" w14:textId="77777777" w:rsidR="00B065E4" w:rsidRDefault="00B065E4" w:rsidP="00B065E4">
      <w:pPr>
        <w:pStyle w:val="Brdtekst"/>
      </w:pPr>
    </w:p>
    <w:p w14:paraId="4219C72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ꝺ</w:t>
      </w:r>
      <w:r>
        <w:t xml:space="preserve">  [</w:t>
      </w:r>
      <w:proofErr w:type="gramEnd"/>
      <w:r>
        <w:t>LATIN SMALL LETTER INSULAR D]</w:t>
      </w:r>
    </w:p>
    <w:p w14:paraId="71FA5904" w14:textId="77777777" w:rsidR="00B065E4" w:rsidRDefault="00B065E4" w:rsidP="00B065E4">
      <w:pPr>
        <w:pStyle w:val="Brdtekst"/>
      </w:pPr>
      <w:r>
        <w:t>"\uA77A" =&gt; "d"</w:t>
      </w:r>
    </w:p>
    <w:p w14:paraId="2C35E896" w14:textId="77777777" w:rsidR="00B065E4" w:rsidRDefault="00B065E4" w:rsidP="00B065E4">
      <w:pPr>
        <w:pStyle w:val="Brdtekst"/>
      </w:pPr>
    </w:p>
    <w:p w14:paraId="2B289F5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ｄ</w:t>
      </w:r>
      <w:r>
        <w:t xml:space="preserve">  [</w:t>
      </w:r>
      <w:proofErr w:type="gramEnd"/>
      <w:r>
        <w:t>FULLWIDTH LATIN SMALL LETTER D]</w:t>
      </w:r>
    </w:p>
    <w:p w14:paraId="50753561" w14:textId="77777777" w:rsidR="00B065E4" w:rsidRDefault="00B065E4" w:rsidP="00B065E4">
      <w:pPr>
        <w:pStyle w:val="Brdtekst"/>
      </w:pPr>
      <w:r>
        <w:t>"\uFF44" =&gt; "d"</w:t>
      </w:r>
    </w:p>
    <w:p w14:paraId="3B8D983D" w14:textId="77777777" w:rsidR="00B065E4" w:rsidRDefault="00B065E4" w:rsidP="00B065E4">
      <w:pPr>
        <w:pStyle w:val="Brdtekst"/>
      </w:pPr>
    </w:p>
    <w:p w14:paraId="4216395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Ǆ</w:t>
      </w:r>
      <w:r>
        <w:t xml:space="preserve">  [</w:t>
      </w:r>
      <w:proofErr w:type="gramEnd"/>
      <w:r>
        <w:t>LATIN CAPITAL LETTER DZ WITH CARON]</w:t>
      </w:r>
    </w:p>
    <w:p w14:paraId="69A3C9DA" w14:textId="77777777" w:rsidR="00B065E4" w:rsidRDefault="00B065E4" w:rsidP="00B065E4">
      <w:pPr>
        <w:pStyle w:val="Brdtekst"/>
      </w:pPr>
      <w:r>
        <w:t>"\u01C4" =&gt; "DZ"</w:t>
      </w:r>
    </w:p>
    <w:p w14:paraId="4B838FF4" w14:textId="77777777" w:rsidR="00B065E4" w:rsidRDefault="00B065E4" w:rsidP="00B065E4">
      <w:pPr>
        <w:pStyle w:val="Brdtekst"/>
      </w:pPr>
    </w:p>
    <w:p w14:paraId="113662B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Ǳ</w:t>
      </w:r>
      <w:r>
        <w:t xml:space="preserve">  [</w:t>
      </w:r>
      <w:proofErr w:type="gramEnd"/>
      <w:r>
        <w:t>LATIN CAPITAL LETTER DZ]</w:t>
      </w:r>
    </w:p>
    <w:p w14:paraId="6E76404D" w14:textId="77777777" w:rsidR="00B065E4" w:rsidRDefault="00B065E4" w:rsidP="00B065E4">
      <w:pPr>
        <w:pStyle w:val="Brdtekst"/>
      </w:pPr>
      <w:r>
        <w:t>"\u01F1" =&gt; "DZ"</w:t>
      </w:r>
    </w:p>
    <w:p w14:paraId="498DB5CB" w14:textId="77777777" w:rsidR="00B065E4" w:rsidRDefault="00B065E4" w:rsidP="00B065E4">
      <w:pPr>
        <w:pStyle w:val="Brdtekst"/>
      </w:pPr>
    </w:p>
    <w:p w14:paraId="5C84154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ǅ</w:t>
      </w:r>
      <w:r>
        <w:t xml:space="preserve">  [</w:t>
      </w:r>
      <w:proofErr w:type="gramEnd"/>
      <w:r>
        <w:t>LATIN CAPITAL LETTER D WITH SMALL LETTER Z WITH CARON]</w:t>
      </w:r>
    </w:p>
    <w:p w14:paraId="5230E0D1" w14:textId="77777777" w:rsidR="00B065E4" w:rsidRDefault="00B065E4" w:rsidP="00B065E4">
      <w:pPr>
        <w:pStyle w:val="Brdtekst"/>
      </w:pPr>
      <w:r>
        <w:t>"\u01C5" =&gt; "</w:t>
      </w:r>
      <w:proofErr w:type="spellStart"/>
      <w:r>
        <w:t>Dz</w:t>
      </w:r>
      <w:proofErr w:type="spellEnd"/>
      <w:r>
        <w:t>"</w:t>
      </w:r>
    </w:p>
    <w:p w14:paraId="382D8938" w14:textId="77777777" w:rsidR="00B065E4" w:rsidRDefault="00B065E4" w:rsidP="00B065E4">
      <w:pPr>
        <w:pStyle w:val="Brdtekst"/>
      </w:pPr>
    </w:p>
    <w:p w14:paraId="45F5F44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ǲ</w:t>
      </w:r>
      <w:r>
        <w:t xml:space="preserve">  [</w:t>
      </w:r>
      <w:proofErr w:type="gramEnd"/>
      <w:r>
        <w:t>LATIN CAPITAL LETTER D WITH SMALL LETTER Z]</w:t>
      </w:r>
    </w:p>
    <w:p w14:paraId="07A8ED7C" w14:textId="77777777" w:rsidR="00B065E4" w:rsidRDefault="00B065E4" w:rsidP="00B065E4">
      <w:pPr>
        <w:pStyle w:val="Brdtekst"/>
      </w:pPr>
      <w:r>
        <w:t>"\u01F2" =&gt; "</w:t>
      </w:r>
      <w:proofErr w:type="spellStart"/>
      <w:r>
        <w:t>Dz</w:t>
      </w:r>
      <w:proofErr w:type="spellEnd"/>
      <w:r>
        <w:t>"</w:t>
      </w:r>
    </w:p>
    <w:p w14:paraId="76AB6F88" w14:textId="77777777" w:rsidR="00B065E4" w:rsidRDefault="00B065E4" w:rsidP="00B065E4">
      <w:pPr>
        <w:pStyle w:val="Brdtekst"/>
      </w:pPr>
    </w:p>
    <w:p w14:paraId="29E2AB2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⒟</w:t>
      </w:r>
      <w:r>
        <w:t xml:space="preserve">  [</w:t>
      </w:r>
      <w:proofErr w:type="gramEnd"/>
      <w:r>
        <w:t>PARENTHESIZED LATIN SMALL LETTER D]</w:t>
      </w:r>
    </w:p>
    <w:p w14:paraId="77CD66B6" w14:textId="77777777" w:rsidR="00B065E4" w:rsidRDefault="00B065E4" w:rsidP="00B065E4">
      <w:pPr>
        <w:pStyle w:val="Brdtekst"/>
      </w:pPr>
      <w:r>
        <w:t>"\u249F" =&gt; "(d)"</w:t>
      </w:r>
    </w:p>
    <w:p w14:paraId="1DEA4902" w14:textId="77777777" w:rsidR="00B065E4" w:rsidRDefault="00B065E4" w:rsidP="00B065E4">
      <w:pPr>
        <w:pStyle w:val="Brdtekst"/>
      </w:pPr>
    </w:p>
    <w:p w14:paraId="3FFF92F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ȸ</w:t>
      </w:r>
      <w:r>
        <w:t xml:space="preserve">  [</w:t>
      </w:r>
      <w:proofErr w:type="gramEnd"/>
      <w:r>
        <w:t>LATIN SMALL LETTER DB DIGRAPH]</w:t>
      </w:r>
    </w:p>
    <w:p w14:paraId="4AB6D5C4" w14:textId="77777777" w:rsidR="00B065E4" w:rsidRDefault="00B065E4" w:rsidP="00B065E4">
      <w:pPr>
        <w:pStyle w:val="Brdtekst"/>
      </w:pPr>
      <w:r>
        <w:t>"\u0238" =&gt; "</w:t>
      </w:r>
      <w:proofErr w:type="spellStart"/>
      <w:r>
        <w:t>db</w:t>
      </w:r>
      <w:proofErr w:type="spellEnd"/>
      <w:r>
        <w:t>"</w:t>
      </w:r>
    </w:p>
    <w:p w14:paraId="6333A295" w14:textId="77777777" w:rsidR="00B065E4" w:rsidRDefault="00B065E4" w:rsidP="00B065E4">
      <w:pPr>
        <w:pStyle w:val="Brdtekst"/>
      </w:pPr>
    </w:p>
    <w:p w14:paraId="4EF11AE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ǆ</w:t>
      </w:r>
      <w:r>
        <w:t xml:space="preserve">  [</w:t>
      </w:r>
      <w:proofErr w:type="gramEnd"/>
      <w:r>
        <w:t>LATIN SMALL LETTER DZ WITH CARON]</w:t>
      </w:r>
    </w:p>
    <w:p w14:paraId="12A2C60D" w14:textId="77777777" w:rsidR="00B065E4" w:rsidRDefault="00B065E4" w:rsidP="00B065E4">
      <w:pPr>
        <w:pStyle w:val="Brdtekst"/>
      </w:pPr>
      <w:r>
        <w:t>"\u01C6" =&gt; "</w:t>
      </w:r>
      <w:proofErr w:type="spellStart"/>
      <w:r>
        <w:t>dz</w:t>
      </w:r>
      <w:proofErr w:type="spellEnd"/>
      <w:r>
        <w:t>"</w:t>
      </w:r>
    </w:p>
    <w:p w14:paraId="09948CEF" w14:textId="77777777" w:rsidR="00B065E4" w:rsidRDefault="00B065E4" w:rsidP="00B065E4">
      <w:pPr>
        <w:pStyle w:val="Brdtekst"/>
      </w:pPr>
    </w:p>
    <w:p w14:paraId="22EF66B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ǳ</w:t>
      </w:r>
      <w:r>
        <w:t xml:space="preserve">  [</w:t>
      </w:r>
      <w:proofErr w:type="gramEnd"/>
      <w:r>
        <w:t>LATIN SMALL LETTER DZ]</w:t>
      </w:r>
    </w:p>
    <w:p w14:paraId="55457086" w14:textId="77777777" w:rsidR="00B065E4" w:rsidRDefault="00B065E4" w:rsidP="00B065E4">
      <w:pPr>
        <w:pStyle w:val="Brdtekst"/>
      </w:pPr>
      <w:r>
        <w:t>"\u01F3" =&gt; "</w:t>
      </w:r>
      <w:proofErr w:type="spellStart"/>
      <w:r>
        <w:t>dz</w:t>
      </w:r>
      <w:proofErr w:type="spellEnd"/>
      <w:r>
        <w:t>"</w:t>
      </w:r>
    </w:p>
    <w:p w14:paraId="63FA94ED" w14:textId="77777777" w:rsidR="00B065E4" w:rsidRDefault="00B065E4" w:rsidP="00B065E4">
      <w:pPr>
        <w:pStyle w:val="Brdtekst"/>
      </w:pPr>
    </w:p>
    <w:p w14:paraId="1F30368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ʣ</w:t>
      </w:r>
      <w:r>
        <w:t xml:space="preserve">  [</w:t>
      </w:r>
      <w:proofErr w:type="gramEnd"/>
      <w:r>
        <w:t>LATIN SMALL LETTER DZ DIGRAPH]</w:t>
      </w:r>
    </w:p>
    <w:p w14:paraId="17A9424C" w14:textId="77777777" w:rsidR="00B065E4" w:rsidRDefault="00B065E4" w:rsidP="00B065E4">
      <w:pPr>
        <w:pStyle w:val="Brdtekst"/>
      </w:pPr>
      <w:r>
        <w:t>"\u02A3" =&gt; "</w:t>
      </w:r>
      <w:proofErr w:type="spellStart"/>
      <w:r>
        <w:t>dz</w:t>
      </w:r>
      <w:proofErr w:type="spellEnd"/>
      <w:r>
        <w:t>"</w:t>
      </w:r>
    </w:p>
    <w:p w14:paraId="5361223E" w14:textId="77777777" w:rsidR="00B065E4" w:rsidRDefault="00B065E4" w:rsidP="00B065E4">
      <w:pPr>
        <w:pStyle w:val="Brdtekst"/>
      </w:pPr>
    </w:p>
    <w:p w14:paraId="506B8D0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ʥ</w:t>
      </w:r>
      <w:r>
        <w:t xml:space="preserve">  [</w:t>
      </w:r>
      <w:proofErr w:type="gramEnd"/>
      <w:r>
        <w:t>LATIN SMALL LETTER DZ DIGRAPH WITH CURL]</w:t>
      </w:r>
    </w:p>
    <w:p w14:paraId="490EEE1C" w14:textId="77777777" w:rsidR="00B065E4" w:rsidRDefault="00B065E4" w:rsidP="00B065E4">
      <w:pPr>
        <w:pStyle w:val="Brdtekst"/>
      </w:pPr>
      <w:r>
        <w:t>"\u02A5" =&gt; "</w:t>
      </w:r>
      <w:proofErr w:type="spellStart"/>
      <w:r>
        <w:t>dz</w:t>
      </w:r>
      <w:proofErr w:type="spellEnd"/>
      <w:r>
        <w:t>"</w:t>
      </w:r>
    </w:p>
    <w:p w14:paraId="5CD17F76" w14:textId="77777777" w:rsidR="00B065E4" w:rsidRDefault="00B065E4" w:rsidP="00B065E4">
      <w:pPr>
        <w:pStyle w:val="Brdtekst"/>
      </w:pPr>
    </w:p>
    <w:p w14:paraId="6C13C32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È  [</w:t>
      </w:r>
      <w:proofErr w:type="gramEnd"/>
      <w:r>
        <w:t>LATIN CAPITAL LETTER E WITH GRAVE]</w:t>
      </w:r>
    </w:p>
    <w:p w14:paraId="4D32C7F2" w14:textId="77777777" w:rsidR="00B065E4" w:rsidRDefault="00B065E4" w:rsidP="00B065E4">
      <w:pPr>
        <w:pStyle w:val="Brdtekst"/>
      </w:pPr>
      <w:r>
        <w:t>"\u00C8" =&gt; "E"</w:t>
      </w:r>
    </w:p>
    <w:p w14:paraId="302D76D7" w14:textId="77777777" w:rsidR="00B065E4" w:rsidRDefault="00B065E4" w:rsidP="00B065E4">
      <w:pPr>
        <w:pStyle w:val="Brdtekst"/>
      </w:pPr>
    </w:p>
    <w:p w14:paraId="5B34ED7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É  [</w:t>
      </w:r>
      <w:proofErr w:type="gramEnd"/>
      <w:r>
        <w:t>LATIN CAPITAL LETTER E WITH ACUTE]</w:t>
      </w:r>
    </w:p>
    <w:p w14:paraId="18870CDB" w14:textId="77777777" w:rsidR="00B065E4" w:rsidRDefault="00B065E4" w:rsidP="00B065E4">
      <w:pPr>
        <w:pStyle w:val="Brdtekst"/>
      </w:pPr>
      <w:r>
        <w:t>"\u00C9" =&gt; "E"</w:t>
      </w:r>
    </w:p>
    <w:p w14:paraId="1004F57E" w14:textId="77777777" w:rsidR="00B065E4" w:rsidRDefault="00B065E4" w:rsidP="00B065E4">
      <w:pPr>
        <w:pStyle w:val="Brdtekst"/>
      </w:pPr>
    </w:p>
    <w:p w14:paraId="294AA4A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Ê  [</w:t>
      </w:r>
      <w:proofErr w:type="gramEnd"/>
      <w:r>
        <w:t>LATIN CAPITAL LETTER E WITH CIRCUMFLEX]</w:t>
      </w:r>
    </w:p>
    <w:p w14:paraId="2F9ACE18" w14:textId="77777777" w:rsidR="00B065E4" w:rsidRDefault="00B065E4" w:rsidP="00B065E4">
      <w:pPr>
        <w:pStyle w:val="Brdtekst"/>
      </w:pPr>
      <w:r>
        <w:t>"\u00CA" =&gt; "E"</w:t>
      </w:r>
    </w:p>
    <w:p w14:paraId="60E13021" w14:textId="77777777" w:rsidR="00B065E4" w:rsidRDefault="00B065E4" w:rsidP="00B065E4">
      <w:pPr>
        <w:pStyle w:val="Brdtekst"/>
      </w:pPr>
    </w:p>
    <w:p w14:paraId="3A0051C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Ë  [</w:t>
      </w:r>
      <w:proofErr w:type="gramEnd"/>
      <w:r>
        <w:t>LATIN CAPITAL LETTER E WITH DIAERESIS]</w:t>
      </w:r>
    </w:p>
    <w:p w14:paraId="394E3FCC" w14:textId="77777777" w:rsidR="00B065E4" w:rsidRDefault="00B065E4" w:rsidP="00B065E4">
      <w:pPr>
        <w:pStyle w:val="Brdtekst"/>
      </w:pPr>
      <w:r>
        <w:t>"\u00CB" =&gt; "E"</w:t>
      </w:r>
    </w:p>
    <w:p w14:paraId="09F23C4B" w14:textId="77777777" w:rsidR="00B065E4" w:rsidRDefault="00B065E4" w:rsidP="00B065E4">
      <w:pPr>
        <w:pStyle w:val="Brdtekst"/>
      </w:pPr>
    </w:p>
    <w:p w14:paraId="2CFFD22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Ē  [</w:t>
      </w:r>
      <w:proofErr w:type="gramEnd"/>
      <w:r>
        <w:t>LATIN CAPITAL LETTER E WITH MACRON]</w:t>
      </w:r>
    </w:p>
    <w:p w14:paraId="6D2DF1E4" w14:textId="77777777" w:rsidR="00B065E4" w:rsidRDefault="00B065E4" w:rsidP="00B065E4">
      <w:pPr>
        <w:pStyle w:val="Brdtekst"/>
      </w:pPr>
      <w:r>
        <w:t>"\u0112" =&gt; "E"</w:t>
      </w:r>
    </w:p>
    <w:p w14:paraId="16A59BDC" w14:textId="77777777" w:rsidR="00B065E4" w:rsidRDefault="00B065E4" w:rsidP="00B065E4">
      <w:pPr>
        <w:pStyle w:val="Brdtekst"/>
      </w:pPr>
    </w:p>
    <w:p w14:paraId="6A590D4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Ĕ  [</w:t>
      </w:r>
      <w:proofErr w:type="gramEnd"/>
      <w:r>
        <w:t>LATIN CAPITAL LETTER E WITH BREVE]</w:t>
      </w:r>
    </w:p>
    <w:p w14:paraId="755F4C22" w14:textId="77777777" w:rsidR="00B065E4" w:rsidRDefault="00B065E4" w:rsidP="00B065E4">
      <w:pPr>
        <w:pStyle w:val="Brdtekst"/>
      </w:pPr>
      <w:r>
        <w:t>"\u0114" =&gt; "E"</w:t>
      </w:r>
    </w:p>
    <w:p w14:paraId="63F8B168" w14:textId="77777777" w:rsidR="00B065E4" w:rsidRDefault="00B065E4" w:rsidP="00B065E4">
      <w:pPr>
        <w:pStyle w:val="Brdtekst"/>
      </w:pPr>
    </w:p>
    <w:p w14:paraId="56BAC2C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Ė  [</w:t>
      </w:r>
      <w:proofErr w:type="gramEnd"/>
      <w:r>
        <w:t>LATIN CAPITAL LETTER E WITH DOT ABOVE]</w:t>
      </w:r>
    </w:p>
    <w:p w14:paraId="55CEA6D4" w14:textId="77777777" w:rsidR="00B065E4" w:rsidRDefault="00B065E4" w:rsidP="00B065E4">
      <w:pPr>
        <w:pStyle w:val="Brdtekst"/>
      </w:pPr>
      <w:r>
        <w:t>"\u0116" =&gt; "E"</w:t>
      </w:r>
    </w:p>
    <w:p w14:paraId="73E2F3BF" w14:textId="77777777" w:rsidR="00B065E4" w:rsidRDefault="00B065E4" w:rsidP="00B065E4">
      <w:pPr>
        <w:pStyle w:val="Brdtekst"/>
      </w:pPr>
    </w:p>
    <w:p w14:paraId="64ADD35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Ę  [</w:t>
      </w:r>
      <w:proofErr w:type="gramEnd"/>
      <w:r>
        <w:t>LATIN CAPITAL LETTER E WITH OGONEK]</w:t>
      </w:r>
    </w:p>
    <w:p w14:paraId="7B9141E9" w14:textId="77777777" w:rsidR="00B065E4" w:rsidRDefault="00B065E4" w:rsidP="00B065E4">
      <w:pPr>
        <w:pStyle w:val="Brdtekst"/>
      </w:pPr>
      <w:r>
        <w:t>"\u0118" =&gt; "E"</w:t>
      </w:r>
    </w:p>
    <w:p w14:paraId="0E9A8647" w14:textId="77777777" w:rsidR="00B065E4" w:rsidRDefault="00B065E4" w:rsidP="00B065E4">
      <w:pPr>
        <w:pStyle w:val="Brdtekst"/>
      </w:pPr>
    </w:p>
    <w:p w14:paraId="591E045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Ě  [</w:t>
      </w:r>
      <w:proofErr w:type="gramEnd"/>
      <w:r>
        <w:t>LATIN CAPITAL LETTER E WITH CARON]</w:t>
      </w:r>
    </w:p>
    <w:p w14:paraId="6F9A7B4A" w14:textId="77777777" w:rsidR="00B065E4" w:rsidRDefault="00B065E4" w:rsidP="00B065E4">
      <w:pPr>
        <w:pStyle w:val="Brdtekst"/>
      </w:pPr>
      <w:r>
        <w:t>"\u011A" =&gt; "E"</w:t>
      </w:r>
    </w:p>
    <w:p w14:paraId="1478AA5D" w14:textId="77777777" w:rsidR="00B065E4" w:rsidRDefault="00B065E4" w:rsidP="00B065E4">
      <w:pPr>
        <w:pStyle w:val="Brdtekst"/>
      </w:pPr>
    </w:p>
    <w:p w14:paraId="742C7B9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Ǝ</w:t>
      </w:r>
      <w:r>
        <w:t xml:space="preserve">  [</w:t>
      </w:r>
      <w:proofErr w:type="gramEnd"/>
      <w:r>
        <w:t>LATIN CAPITAL LETTER REVERSED E]</w:t>
      </w:r>
    </w:p>
    <w:p w14:paraId="698E2678" w14:textId="77777777" w:rsidR="00B065E4" w:rsidRDefault="00B065E4" w:rsidP="00B065E4">
      <w:pPr>
        <w:pStyle w:val="Brdtekst"/>
      </w:pPr>
      <w:r>
        <w:t>"\u018E" =&gt; "E"</w:t>
      </w:r>
    </w:p>
    <w:p w14:paraId="0D66C8E6" w14:textId="77777777" w:rsidR="00B065E4" w:rsidRDefault="00B065E4" w:rsidP="00B065E4">
      <w:pPr>
        <w:pStyle w:val="Brdtekst"/>
      </w:pPr>
    </w:p>
    <w:p w14:paraId="3B35EA5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Ɛ</w:t>
      </w:r>
      <w:r>
        <w:t xml:space="preserve">  [</w:t>
      </w:r>
      <w:proofErr w:type="gramEnd"/>
      <w:r>
        <w:t>LATIN CAPITAL LETTER OPEN E]</w:t>
      </w:r>
    </w:p>
    <w:p w14:paraId="1E6BA35C" w14:textId="77777777" w:rsidR="00B065E4" w:rsidRDefault="00B065E4" w:rsidP="00B065E4">
      <w:pPr>
        <w:pStyle w:val="Brdtekst"/>
      </w:pPr>
      <w:r>
        <w:t>"\u0190" =&gt; "E"</w:t>
      </w:r>
    </w:p>
    <w:p w14:paraId="2266CA27" w14:textId="77777777" w:rsidR="00B065E4" w:rsidRDefault="00B065E4" w:rsidP="00B065E4">
      <w:pPr>
        <w:pStyle w:val="Brdtekst"/>
      </w:pPr>
    </w:p>
    <w:p w14:paraId="5C6609D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Ȅ</w:t>
      </w:r>
      <w:r>
        <w:t xml:space="preserve">  [</w:t>
      </w:r>
      <w:proofErr w:type="gramEnd"/>
      <w:r>
        <w:t>LATIN CAPITAL LETTER E WITH DOUBLE GRAVE]</w:t>
      </w:r>
    </w:p>
    <w:p w14:paraId="519373FC" w14:textId="77777777" w:rsidR="00B065E4" w:rsidRDefault="00B065E4" w:rsidP="00B065E4">
      <w:pPr>
        <w:pStyle w:val="Brdtekst"/>
      </w:pPr>
      <w:r>
        <w:t>"\u0204" =&gt; "E"</w:t>
      </w:r>
    </w:p>
    <w:p w14:paraId="20D57B51" w14:textId="77777777" w:rsidR="00B065E4" w:rsidRDefault="00B065E4" w:rsidP="00B065E4">
      <w:pPr>
        <w:pStyle w:val="Brdtekst"/>
      </w:pPr>
    </w:p>
    <w:p w14:paraId="38E8941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Ȇ</w:t>
      </w:r>
      <w:r>
        <w:t xml:space="preserve">  [</w:t>
      </w:r>
      <w:proofErr w:type="gramEnd"/>
      <w:r>
        <w:t>LATIN CAPITAL LETTER E WITH INVERTED BREVE]</w:t>
      </w:r>
    </w:p>
    <w:p w14:paraId="4D850826" w14:textId="77777777" w:rsidR="00B065E4" w:rsidRDefault="00B065E4" w:rsidP="00B065E4">
      <w:pPr>
        <w:pStyle w:val="Brdtekst"/>
      </w:pPr>
      <w:r>
        <w:t>"\u0206" =&gt; "E"</w:t>
      </w:r>
    </w:p>
    <w:p w14:paraId="03966796" w14:textId="77777777" w:rsidR="00B065E4" w:rsidRDefault="00B065E4" w:rsidP="00B065E4">
      <w:pPr>
        <w:pStyle w:val="Brdtekst"/>
      </w:pPr>
    </w:p>
    <w:p w14:paraId="3C10876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Ȩ</w:t>
      </w:r>
      <w:r>
        <w:t xml:space="preserve">  [</w:t>
      </w:r>
      <w:proofErr w:type="gramEnd"/>
      <w:r>
        <w:t>LATIN CAPITAL LETTER E WITH CEDILLA]</w:t>
      </w:r>
    </w:p>
    <w:p w14:paraId="61289207" w14:textId="77777777" w:rsidR="00B065E4" w:rsidRDefault="00B065E4" w:rsidP="00B065E4">
      <w:pPr>
        <w:pStyle w:val="Brdtekst"/>
      </w:pPr>
      <w:r>
        <w:t>"\u0228" =&gt; "E"</w:t>
      </w:r>
    </w:p>
    <w:p w14:paraId="6C76F52D" w14:textId="77777777" w:rsidR="00B065E4" w:rsidRDefault="00B065E4" w:rsidP="00B065E4">
      <w:pPr>
        <w:pStyle w:val="Brdtekst"/>
      </w:pPr>
    </w:p>
    <w:p w14:paraId="2AA8A90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Ɇ</w:t>
      </w:r>
      <w:r>
        <w:t xml:space="preserve">  [</w:t>
      </w:r>
      <w:proofErr w:type="gramEnd"/>
      <w:r>
        <w:t>LATIN CAPITAL LETTER E WITH STROKE]</w:t>
      </w:r>
    </w:p>
    <w:p w14:paraId="23681CF9" w14:textId="77777777" w:rsidR="00B065E4" w:rsidRDefault="00B065E4" w:rsidP="00B065E4">
      <w:pPr>
        <w:pStyle w:val="Brdtekst"/>
      </w:pPr>
      <w:r>
        <w:t>"\u0246" =&gt; "E"</w:t>
      </w:r>
    </w:p>
    <w:p w14:paraId="6C2C4A3B" w14:textId="77777777" w:rsidR="00B065E4" w:rsidRDefault="00B065E4" w:rsidP="00B065E4">
      <w:pPr>
        <w:pStyle w:val="Brdtekst"/>
      </w:pPr>
    </w:p>
    <w:p w14:paraId="7A28A81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ᴇ</w:t>
      </w:r>
      <w:r>
        <w:t xml:space="preserve">  [</w:t>
      </w:r>
      <w:proofErr w:type="gramEnd"/>
      <w:r>
        <w:t>LATIN LETTER SMALL CAPITAL E]</w:t>
      </w:r>
    </w:p>
    <w:p w14:paraId="04C5D23A" w14:textId="77777777" w:rsidR="00B065E4" w:rsidRDefault="00B065E4" w:rsidP="00B065E4">
      <w:pPr>
        <w:pStyle w:val="Brdtekst"/>
      </w:pPr>
      <w:r>
        <w:t>"\u1D07" =&gt; "E"</w:t>
      </w:r>
    </w:p>
    <w:p w14:paraId="341EBA63" w14:textId="77777777" w:rsidR="00B065E4" w:rsidRDefault="00B065E4" w:rsidP="00B065E4">
      <w:pPr>
        <w:pStyle w:val="Brdtekst"/>
      </w:pPr>
    </w:p>
    <w:p w14:paraId="19E12E1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Ḕ</w:t>
      </w:r>
      <w:r>
        <w:t xml:space="preserve">  [</w:t>
      </w:r>
      <w:proofErr w:type="gramEnd"/>
      <w:r>
        <w:t>LATIN CAPITAL LETTER E WITH MACRON AND GRAVE]</w:t>
      </w:r>
    </w:p>
    <w:p w14:paraId="6EB24F85" w14:textId="77777777" w:rsidR="00B065E4" w:rsidRDefault="00B065E4" w:rsidP="00B065E4">
      <w:pPr>
        <w:pStyle w:val="Brdtekst"/>
      </w:pPr>
      <w:r>
        <w:t>"\u1E14" =&gt; "E"</w:t>
      </w:r>
    </w:p>
    <w:p w14:paraId="49A1845F" w14:textId="77777777" w:rsidR="00B065E4" w:rsidRDefault="00B065E4" w:rsidP="00B065E4">
      <w:pPr>
        <w:pStyle w:val="Brdtekst"/>
      </w:pPr>
    </w:p>
    <w:p w14:paraId="54600F7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Ḗ</w:t>
      </w:r>
      <w:r>
        <w:t xml:space="preserve">  [</w:t>
      </w:r>
      <w:proofErr w:type="gramEnd"/>
      <w:r>
        <w:t>LATIN CAPITAL LETTER E WITH MACRON AND ACUTE]</w:t>
      </w:r>
    </w:p>
    <w:p w14:paraId="043D6794" w14:textId="77777777" w:rsidR="00B065E4" w:rsidRDefault="00B065E4" w:rsidP="00B065E4">
      <w:pPr>
        <w:pStyle w:val="Brdtekst"/>
      </w:pPr>
      <w:r>
        <w:t>"\u1E16" =&gt; "E"</w:t>
      </w:r>
    </w:p>
    <w:p w14:paraId="42BB401A" w14:textId="77777777" w:rsidR="00B065E4" w:rsidRDefault="00B065E4" w:rsidP="00B065E4">
      <w:pPr>
        <w:pStyle w:val="Brdtekst"/>
      </w:pPr>
    </w:p>
    <w:p w14:paraId="24970D2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Ḙ</w:t>
      </w:r>
      <w:r>
        <w:t xml:space="preserve">  [</w:t>
      </w:r>
      <w:proofErr w:type="gramEnd"/>
      <w:r>
        <w:t>LATIN CAPITAL LETTER E WITH CIRCUMFLEX BELOW]</w:t>
      </w:r>
    </w:p>
    <w:p w14:paraId="51E02D44" w14:textId="77777777" w:rsidR="00B065E4" w:rsidRDefault="00B065E4" w:rsidP="00B065E4">
      <w:pPr>
        <w:pStyle w:val="Brdtekst"/>
      </w:pPr>
      <w:r>
        <w:t>"\u1E18" =&gt; "E"</w:t>
      </w:r>
    </w:p>
    <w:p w14:paraId="203567F7" w14:textId="77777777" w:rsidR="00B065E4" w:rsidRDefault="00B065E4" w:rsidP="00B065E4">
      <w:pPr>
        <w:pStyle w:val="Brdtekst"/>
      </w:pPr>
    </w:p>
    <w:p w14:paraId="3BE2358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Ḛ</w:t>
      </w:r>
      <w:r>
        <w:t xml:space="preserve">  [</w:t>
      </w:r>
      <w:proofErr w:type="gramEnd"/>
      <w:r>
        <w:t>LATIN CAPITAL LETTER E WITH TILDE BELOW]</w:t>
      </w:r>
    </w:p>
    <w:p w14:paraId="702CBB8F" w14:textId="77777777" w:rsidR="00B065E4" w:rsidRDefault="00B065E4" w:rsidP="00B065E4">
      <w:pPr>
        <w:pStyle w:val="Brdtekst"/>
      </w:pPr>
      <w:r>
        <w:t>"\u1E1A" =&gt; "E"</w:t>
      </w:r>
    </w:p>
    <w:p w14:paraId="7F244146" w14:textId="77777777" w:rsidR="00B065E4" w:rsidRDefault="00B065E4" w:rsidP="00B065E4">
      <w:pPr>
        <w:pStyle w:val="Brdtekst"/>
      </w:pPr>
    </w:p>
    <w:p w14:paraId="2CE9230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Ḝ</w:t>
      </w:r>
      <w:r>
        <w:t xml:space="preserve">  [</w:t>
      </w:r>
      <w:proofErr w:type="gramEnd"/>
      <w:r>
        <w:t>LATIN CAPITAL LETTER E WITH CEDILLA AND BREVE]</w:t>
      </w:r>
    </w:p>
    <w:p w14:paraId="06F17C1E" w14:textId="77777777" w:rsidR="00B065E4" w:rsidRDefault="00B065E4" w:rsidP="00B065E4">
      <w:pPr>
        <w:pStyle w:val="Brdtekst"/>
      </w:pPr>
      <w:r>
        <w:t>"\u1E1C" =&gt; "E"</w:t>
      </w:r>
    </w:p>
    <w:p w14:paraId="793343B1" w14:textId="77777777" w:rsidR="00B065E4" w:rsidRDefault="00B065E4" w:rsidP="00B065E4">
      <w:pPr>
        <w:pStyle w:val="Brdtekst"/>
      </w:pPr>
    </w:p>
    <w:p w14:paraId="3EB8D15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Ẹ  [</w:t>
      </w:r>
      <w:proofErr w:type="gramEnd"/>
      <w:r>
        <w:t>LATIN CAPITAL LETTER E WITH DOT BELOW]</w:t>
      </w:r>
    </w:p>
    <w:p w14:paraId="5344C48F" w14:textId="77777777" w:rsidR="00B065E4" w:rsidRDefault="00B065E4" w:rsidP="00B065E4">
      <w:pPr>
        <w:pStyle w:val="Brdtekst"/>
      </w:pPr>
      <w:r>
        <w:t>"\u1EB8" =&gt; "E"</w:t>
      </w:r>
    </w:p>
    <w:p w14:paraId="103591BF" w14:textId="77777777" w:rsidR="00B065E4" w:rsidRDefault="00B065E4" w:rsidP="00B065E4">
      <w:pPr>
        <w:pStyle w:val="Brdtekst"/>
      </w:pPr>
    </w:p>
    <w:p w14:paraId="7225002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Ẻ  [</w:t>
      </w:r>
      <w:proofErr w:type="gramEnd"/>
      <w:r>
        <w:t>LATIN CAPITAL LETTER E WITH HOOK ABOVE]</w:t>
      </w:r>
    </w:p>
    <w:p w14:paraId="10841271" w14:textId="77777777" w:rsidR="00B065E4" w:rsidRDefault="00B065E4" w:rsidP="00B065E4">
      <w:pPr>
        <w:pStyle w:val="Brdtekst"/>
      </w:pPr>
      <w:r>
        <w:t>"\u1EBA" =&gt; "E"</w:t>
      </w:r>
    </w:p>
    <w:p w14:paraId="35C4421B" w14:textId="77777777" w:rsidR="00B065E4" w:rsidRDefault="00B065E4" w:rsidP="00B065E4">
      <w:pPr>
        <w:pStyle w:val="Brdtekst"/>
      </w:pPr>
    </w:p>
    <w:p w14:paraId="4528E37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Ẽ  [</w:t>
      </w:r>
      <w:proofErr w:type="gramEnd"/>
      <w:r>
        <w:t>LATIN CAPITAL LETTER E WITH TILDE]</w:t>
      </w:r>
    </w:p>
    <w:p w14:paraId="4CAB4E61" w14:textId="77777777" w:rsidR="00B065E4" w:rsidRDefault="00B065E4" w:rsidP="00B065E4">
      <w:pPr>
        <w:pStyle w:val="Brdtekst"/>
      </w:pPr>
      <w:r>
        <w:t>"\u1EBC" =&gt; "E"</w:t>
      </w:r>
    </w:p>
    <w:p w14:paraId="62EACCA2" w14:textId="77777777" w:rsidR="00B065E4" w:rsidRDefault="00B065E4" w:rsidP="00B065E4">
      <w:pPr>
        <w:pStyle w:val="Brdtekst"/>
      </w:pPr>
    </w:p>
    <w:p w14:paraId="64B9442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Ế  [</w:t>
      </w:r>
      <w:proofErr w:type="gramEnd"/>
      <w:r>
        <w:t>LATIN CAPITAL LETTER E WITH CIRCUMFLEX AND ACUTE]</w:t>
      </w:r>
    </w:p>
    <w:p w14:paraId="3279970B" w14:textId="77777777" w:rsidR="00B065E4" w:rsidRDefault="00B065E4" w:rsidP="00B065E4">
      <w:pPr>
        <w:pStyle w:val="Brdtekst"/>
      </w:pPr>
      <w:r>
        <w:t>"\u1EBE" =&gt; "E"</w:t>
      </w:r>
    </w:p>
    <w:p w14:paraId="7DA43DE9" w14:textId="77777777" w:rsidR="00B065E4" w:rsidRDefault="00B065E4" w:rsidP="00B065E4">
      <w:pPr>
        <w:pStyle w:val="Brdtekst"/>
      </w:pPr>
    </w:p>
    <w:p w14:paraId="20E8075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Ề  [</w:t>
      </w:r>
      <w:proofErr w:type="gramEnd"/>
      <w:r>
        <w:t>LATIN CAPITAL LETTER E WITH CIRCUMFLEX AND GRAVE]</w:t>
      </w:r>
    </w:p>
    <w:p w14:paraId="006E331B" w14:textId="77777777" w:rsidR="00B065E4" w:rsidRDefault="00B065E4" w:rsidP="00B065E4">
      <w:pPr>
        <w:pStyle w:val="Brdtekst"/>
      </w:pPr>
      <w:r>
        <w:t>"\u1EC0" =&gt; "E"</w:t>
      </w:r>
    </w:p>
    <w:p w14:paraId="1EAB4384" w14:textId="77777777" w:rsidR="00B065E4" w:rsidRDefault="00B065E4" w:rsidP="00B065E4">
      <w:pPr>
        <w:pStyle w:val="Brdtekst"/>
      </w:pPr>
    </w:p>
    <w:p w14:paraId="2B49D4F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Ể  [</w:t>
      </w:r>
      <w:proofErr w:type="gramEnd"/>
      <w:r>
        <w:t>LATIN CAPITAL LETTER E WITH CIRCUMFLEX AND HOOK ABOVE]</w:t>
      </w:r>
    </w:p>
    <w:p w14:paraId="4A7C5EBD" w14:textId="77777777" w:rsidR="00B065E4" w:rsidRDefault="00B065E4" w:rsidP="00B065E4">
      <w:pPr>
        <w:pStyle w:val="Brdtekst"/>
      </w:pPr>
      <w:r>
        <w:t>"\u1EC2" =&gt; "E"</w:t>
      </w:r>
    </w:p>
    <w:p w14:paraId="204B47AD" w14:textId="77777777" w:rsidR="00B065E4" w:rsidRDefault="00B065E4" w:rsidP="00B065E4">
      <w:pPr>
        <w:pStyle w:val="Brdtekst"/>
      </w:pPr>
    </w:p>
    <w:p w14:paraId="03096CE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Ễ  [</w:t>
      </w:r>
      <w:proofErr w:type="gramEnd"/>
      <w:r>
        <w:t>LATIN CAPITAL LETTER E WITH CIRCUMFLEX AND TILDE]</w:t>
      </w:r>
    </w:p>
    <w:p w14:paraId="1BA37E1C" w14:textId="77777777" w:rsidR="00B065E4" w:rsidRDefault="00B065E4" w:rsidP="00B065E4">
      <w:pPr>
        <w:pStyle w:val="Brdtekst"/>
      </w:pPr>
      <w:r>
        <w:t>"\u1EC4" =&gt; "E"</w:t>
      </w:r>
    </w:p>
    <w:p w14:paraId="6A29C7BF" w14:textId="77777777" w:rsidR="00B065E4" w:rsidRDefault="00B065E4" w:rsidP="00B065E4">
      <w:pPr>
        <w:pStyle w:val="Brdtekst"/>
      </w:pPr>
    </w:p>
    <w:p w14:paraId="5FE0D77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Ệ  [</w:t>
      </w:r>
      <w:proofErr w:type="gramEnd"/>
      <w:r>
        <w:t>LATIN CAPITAL LETTER E WITH CIRCUMFLEX AND DOT BELOW]</w:t>
      </w:r>
    </w:p>
    <w:p w14:paraId="4FB77581" w14:textId="77777777" w:rsidR="00B065E4" w:rsidRDefault="00B065E4" w:rsidP="00B065E4">
      <w:pPr>
        <w:pStyle w:val="Brdtekst"/>
      </w:pPr>
      <w:r>
        <w:t>"\u1EC6" =&gt; "E"</w:t>
      </w:r>
    </w:p>
    <w:p w14:paraId="4C23BE50" w14:textId="77777777" w:rsidR="00B065E4" w:rsidRDefault="00B065E4" w:rsidP="00B065E4">
      <w:pPr>
        <w:pStyle w:val="Brdtekst"/>
      </w:pPr>
    </w:p>
    <w:p w14:paraId="1248E4D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Ⓔ</w:t>
      </w:r>
      <w:r>
        <w:t xml:space="preserve">  [</w:t>
      </w:r>
      <w:proofErr w:type="gramEnd"/>
      <w:r>
        <w:t>CIRCLED LATIN CAPITAL LETTER E]</w:t>
      </w:r>
    </w:p>
    <w:p w14:paraId="11800DE2" w14:textId="77777777" w:rsidR="00B065E4" w:rsidRDefault="00B065E4" w:rsidP="00B065E4">
      <w:pPr>
        <w:pStyle w:val="Brdtekst"/>
      </w:pPr>
      <w:r>
        <w:t>"\u24BA" =&gt; "E"</w:t>
      </w:r>
    </w:p>
    <w:p w14:paraId="78A161A7" w14:textId="77777777" w:rsidR="00B065E4" w:rsidRDefault="00B065E4" w:rsidP="00B065E4">
      <w:pPr>
        <w:pStyle w:val="Brdtekst"/>
      </w:pPr>
    </w:p>
    <w:p w14:paraId="622C399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ⱻ</w:t>
      </w:r>
      <w:r>
        <w:t xml:space="preserve">  [</w:t>
      </w:r>
      <w:proofErr w:type="gramEnd"/>
      <w:r>
        <w:t>LATIN LETTER SMALL CAPITAL TURNED E]</w:t>
      </w:r>
    </w:p>
    <w:p w14:paraId="55AAC58D" w14:textId="77777777" w:rsidR="00B065E4" w:rsidRDefault="00B065E4" w:rsidP="00B065E4">
      <w:pPr>
        <w:pStyle w:val="Brdtekst"/>
      </w:pPr>
      <w:r>
        <w:t>"\u2C7B" =&gt; "E"</w:t>
      </w:r>
    </w:p>
    <w:p w14:paraId="13698EB0" w14:textId="77777777" w:rsidR="00B065E4" w:rsidRDefault="00B065E4" w:rsidP="00B065E4">
      <w:pPr>
        <w:pStyle w:val="Brdtekst"/>
      </w:pPr>
    </w:p>
    <w:p w14:paraId="5393AEF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Ｅ</w:t>
      </w:r>
      <w:r>
        <w:t xml:space="preserve">  [</w:t>
      </w:r>
      <w:proofErr w:type="gramEnd"/>
      <w:r>
        <w:t>FULLWIDTH LATIN CAPITAL LETTER E]</w:t>
      </w:r>
    </w:p>
    <w:p w14:paraId="63ABCF9C" w14:textId="77777777" w:rsidR="00B065E4" w:rsidRDefault="00B065E4" w:rsidP="00B065E4">
      <w:pPr>
        <w:pStyle w:val="Brdtekst"/>
      </w:pPr>
      <w:r>
        <w:t>"\uFF25" =&gt; "E"</w:t>
      </w:r>
    </w:p>
    <w:p w14:paraId="51486F02" w14:textId="77777777" w:rsidR="00B065E4" w:rsidRDefault="00B065E4" w:rsidP="00B065E4">
      <w:pPr>
        <w:pStyle w:val="Brdtekst"/>
      </w:pPr>
    </w:p>
    <w:p w14:paraId="62D789A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è  [</w:t>
      </w:r>
      <w:proofErr w:type="gramEnd"/>
      <w:r>
        <w:t>LATIN SMALL LETTER E WITH GRAVE]</w:t>
      </w:r>
    </w:p>
    <w:p w14:paraId="01C9858C" w14:textId="77777777" w:rsidR="00B065E4" w:rsidRDefault="00B065E4" w:rsidP="00B065E4">
      <w:pPr>
        <w:pStyle w:val="Brdtekst"/>
      </w:pPr>
      <w:r>
        <w:t>"\u00E8" =&gt; "e"</w:t>
      </w:r>
    </w:p>
    <w:p w14:paraId="2B14FB37" w14:textId="77777777" w:rsidR="00B065E4" w:rsidRDefault="00B065E4" w:rsidP="00B065E4">
      <w:pPr>
        <w:pStyle w:val="Brdtekst"/>
      </w:pPr>
    </w:p>
    <w:p w14:paraId="5EF63F0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é  [</w:t>
      </w:r>
      <w:proofErr w:type="gramEnd"/>
      <w:r>
        <w:t>LATIN SMALL LETTER E WITH ACUTE]</w:t>
      </w:r>
    </w:p>
    <w:p w14:paraId="27DCDC6A" w14:textId="77777777" w:rsidR="00B065E4" w:rsidRDefault="00B065E4" w:rsidP="00B065E4">
      <w:pPr>
        <w:pStyle w:val="Brdtekst"/>
      </w:pPr>
      <w:r>
        <w:t>"\u00E9" =&gt; "e"</w:t>
      </w:r>
    </w:p>
    <w:p w14:paraId="5F00A56C" w14:textId="77777777" w:rsidR="00B065E4" w:rsidRDefault="00B065E4" w:rsidP="00B065E4">
      <w:pPr>
        <w:pStyle w:val="Brdtekst"/>
      </w:pPr>
    </w:p>
    <w:p w14:paraId="36D7150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ê  [</w:t>
      </w:r>
      <w:proofErr w:type="gramEnd"/>
      <w:r>
        <w:t>LATIN SMALL LETTER E WITH CIRCUMFLEX]</w:t>
      </w:r>
    </w:p>
    <w:p w14:paraId="744F4E04" w14:textId="77777777" w:rsidR="00B065E4" w:rsidRDefault="00B065E4" w:rsidP="00B065E4">
      <w:pPr>
        <w:pStyle w:val="Brdtekst"/>
      </w:pPr>
      <w:r>
        <w:t>"\u00EA" =&gt; "e"</w:t>
      </w:r>
    </w:p>
    <w:p w14:paraId="2170D56F" w14:textId="77777777" w:rsidR="00B065E4" w:rsidRDefault="00B065E4" w:rsidP="00B065E4">
      <w:pPr>
        <w:pStyle w:val="Brdtekst"/>
      </w:pPr>
    </w:p>
    <w:p w14:paraId="00B8BF0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ë  [</w:t>
      </w:r>
      <w:proofErr w:type="gramEnd"/>
      <w:r>
        <w:t>LATIN SMALL LETTER E WITH DIAERESIS]</w:t>
      </w:r>
    </w:p>
    <w:p w14:paraId="4A85D9EB" w14:textId="77777777" w:rsidR="00B065E4" w:rsidRDefault="00B065E4" w:rsidP="00B065E4">
      <w:pPr>
        <w:pStyle w:val="Brdtekst"/>
      </w:pPr>
      <w:r>
        <w:t>"\u00EB" =&gt; "e"</w:t>
      </w:r>
    </w:p>
    <w:p w14:paraId="0C05ECCF" w14:textId="77777777" w:rsidR="00B065E4" w:rsidRDefault="00B065E4" w:rsidP="00B065E4">
      <w:pPr>
        <w:pStyle w:val="Brdtekst"/>
      </w:pPr>
    </w:p>
    <w:p w14:paraId="5A5A775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ē  [</w:t>
      </w:r>
      <w:proofErr w:type="gramEnd"/>
      <w:r>
        <w:t>LATIN SMALL LETTER E WITH MACRON]</w:t>
      </w:r>
    </w:p>
    <w:p w14:paraId="5BA25DDD" w14:textId="77777777" w:rsidR="00B065E4" w:rsidRDefault="00B065E4" w:rsidP="00B065E4">
      <w:pPr>
        <w:pStyle w:val="Brdtekst"/>
      </w:pPr>
      <w:r>
        <w:t>"\u0113" =&gt; "e"</w:t>
      </w:r>
    </w:p>
    <w:p w14:paraId="7EF7C5C4" w14:textId="77777777" w:rsidR="00B065E4" w:rsidRDefault="00B065E4" w:rsidP="00B065E4">
      <w:pPr>
        <w:pStyle w:val="Brdtekst"/>
      </w:pPr>
    </w:p>
    <w:p w14:paraId="026AF24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ĕ  [</w:t>
      </w:r>
      <w:proofErr w:type="gramEnd"/>
      <w:r>
        <w:t>LATIN SMALL LETTER E WITH BREVE]</w:t>
      </w:r>
    </w:p>
    <w:p w14:paraId="5BDD7438" w14:textId="77777777" w:rsidR="00B065E4" w:rsidRDefault="00B065E4" w:rsidP="00B065E4">
      <w:pPr>
        <w:pStyle w:val="Brdtekst"/>
      </w:pPr>
      <w:r>
        <w:t>"\u0115" =&gt; "e"</w:t>
      </w:r>
    </w:p>
    <w:p w14:paraId="59C06DCC" w14:textId="77777777" w:rsidR="00B065E4" w:rsidRDefault="00B065E4" w:rsidP="00B065E4">
      <w:pPr>
        <w:pStyle w:val="Brdtekst"/>
      </w:pPr>
    </w:p>
    <w:p w14:paraId="464119B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ė  [</w:t>
      </w:r>
      <w:proofErr w:type="gramEnd"/>
      <w:r>
        <w:t>LATIN SMALL LETTER E WITH DOT ABOVE]</w:t>
      </w:r>
    </w:p>
    <w:p w14:paraId="4A83EC20" w14:textId="77777777" w:rsidR="00B065E4" w:rsidRDefault="00B065E4" w:rsidP="00B065E4">
      <w:pPr>
        <w:pStyle w:val="Brdtekst"/>
      </w:pPr>
      <w:r>
        <w:t>"\u0117" =&gt; "e"</w:t>
      </w:r>
    </w:p>
    <w:p w14:paraId="42066A61" w14:textId="77777777" w:rsidR="00B065E4" w:rsidRDefault="00B065E4" w:rsidP="00B065E4">
      <w:pPr>
        <w:pStyle w:val="Brdtekst"/>
      </w:pPr>
    </w:p>
    <w:p w14:paraId="0B2BF48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ę  [</w:t>
      </w:r>
      <w:proofErr w:type="gramEnd"/>
      <w:r>
        <w:t>LATIN SMALL LETTER E WITH OGONEK]</w:t>
      </w:r>
    </w:p>
    <w:p w14:paraId="3050274C" w14:textId="77777777" w:rsidR="00B065E4" w:rsidRDefault="00B065E4" w:rsidP="00B065E4">
      <w:pPr>
        <w:pStyle w:val="Brdtekst"/>
      </w:pPr>
      <w:r>
        <w:t>"\u0119" =&gt; "e"</w:t>
      </w:r>
    </w:p>
    <w:p w14:paraId="0E00630F" w14:textId="77777777" w:rsidR="00B065E4" w:rsidRDefault="00B065E4" w:rsidP="00B065E4">
      <w:pPr>
        <w:pStyle w:val="Brdtekst"/>
      </w:pPr>
    </w:p>
    <w:p w14:paraId="3FE4DEC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ě  [</w:t>
      </w:r>
      <w:proofErr w:type="gramEnd"/>
      <w:r>
        <w:t>LATIN SMALL LETTER E WITH CARON]</w:t>
      </w:r>
    </w:p>
    <w:p w14:paraId="4A42AE0A" w14:textId="77777777" w:rsidR="00B065E4" w:rsidRDefault="00B065E4" w:rsidP="00B065E4">
      <w:pPr>
        <w:pStyle w:val="Brdtekst"/>
      </w:pPr>
      <w:r>
        <w:t>"\u011B" =&gt; "e"</w:t>
      </w:r>
    </w:p>
    <w:p w14:paraId="7B1B8F3E" w14:textId="77777777" w:rsidR="00B065E4" w:rsidRDefault="00B065E4" w:rsidP="00B065E4">
      <w:pPr>
        <w:pStyle w:val="Brdtekst"/>
      </w:pPr>
    </w:p>
    <w:p w14:paraId="6B53470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ǝ</w:t>
      </w:r>
      <w:r>
        <w:t xml:space="preserve">  [</w:t>
      </w:r>
      <w:proofErr w:type="gramEnd"/>
      <w:r>
        <w:t>LATIN SMALL LETTER TURNED E]</w:t>
      </w:r>
    </w:p>
    <w:p w14:paraId="74D84A47" w14:textId="77777777" w:rsidR="00B065E4" w:rsidRDefault="00B065E4" w:rsidP="00B065E4">
      <w:pPr>
        <w:pStyle w:val="Brdtekst"/>
      </w:pPr>
      <w:r>
        <w:t>"\u01DD" =&gt; "e"</w:t>
      </w:r>
    </w:p>
    <w:p w14:paraId="28A6804D" w14:textId="77777777" w:rsidR="00B065E4" w:rsidRDefault="00B065E4" w:rsidP="00B065E4">
      <w:pPr>
        <w:pStyle w:val="Brdtekst"/>
      </w:pPr>
    </w:p>
    <w:p w14:paraId="1694E33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ȅ</w:t>
      </w:r>
      <w:r>
        <w:t xml:space="preserve">  [</w:t>
      </w:r>
      <w:proofErr w:type="gramEnd"/>
      <w:r>
        <w:t>LATIN SMALL LETTER E WITH DOUBLE GRAVE]</w:t>
      </w:r>
    </w:p>
    <w:p w14:paraId="68DD7544" w14:textId="77777777" w:rsidR="00B065E4" w:rsidRDefault="00B065E4" w:rsidP="00B065E4">
      <w:pPr>
        <w:pStyle w:val="Brdtekst"/>
      </w:pPr>
      <w:r>
        <w:t>"\u0205" =&gt; "e"</w:t>
      </w:r>
    </w:p>
    <w:p w14:paraId="12E8AC10" w14:textId="77777777" w:rsidR="00B065E4" w:rsidRDefault="00B065E4" w:rsidP="00B065E4">
      <w:pPr>
        <w:pStyle w:val="Brdtekst"/>
      </w:pPr>
    </w:p>
    <w:p w14:paraId="031DAD0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ȇ</w:t>
      </w:r>
      <w:r>
        <w:t xml:space="preserve">  [</w:t>
      </w:r>
      <w:proofErr w:type="gramEnd"/>
      <w:r>
        <w:t>LATIN SMALL LETTER E WITH INVERTED BREVE]</w:t>
      </w:r>
    </w:p>
    <w:p w14:paraId="2484408F" w14:textId="77777777" w:rsidR="00B065E4" w:rsidRDefault="00B065E4" w:rsidP="00B065E4">
      <w:pPr>
        <w:pStyle w:val="Brdtekst"/>
      </w:pPr>
      <w:r>
        <w:t>"\u0207" =&gt; "e"</w:t>
      </w:r>
    </w:p>
    <w:p w14:paraId="00AD8552" w14:textId="77777777" w:rsidR="00B065E4" w:rsidRDefault="00B065E4" w:rsidP="00B065E4">
      <w:pPr>
        <w:pStyle w:val="Brdtekst"/>
      </w:pPr>
    </w:p>
    <w:p w14:paraId="1BE05D5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ȩ</w:t>
      </w:r>
      <w:r>
        <w:t xml:space="preserve">  [</w:t>
      </w:r>
      <w:proofErr w:type="gramEnd"/>
      <w:r>
        <w:t>LATIN SMALL LETTER E WITH CEDILLA]</w:t>
      </w:r>
    </w:p>
    <w:p w14:paraId="09691E63" w14:textId="77777777" w:rsidR="00B065E4" w:rsidRDefault="00B065E4" w:rsidP="00B065E4">
      <w:pPr>
        <w:pStyle w:val="Brdtekst"/>
      </w:pPr>
      <w:r>
        <w:t>"\u0229" =&gt; "e"</w:t>
      </w:r>
    </w:p>
    <w:p w14:paraId="20BF63CB" w14:textId="77777777" w:rsidR="00B065E4" w:rsidRDefault="00B065E4" w:rsidP="00B065E4">
      <w:pPr>
        <w:pStyle w:val="Brdtekst"/>
      </w:pPr>
    </w:p>
    <w:p w14:paraId="696417D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ɇ</w:t>
      </w:r>
      <w:r>
        <w:t xml:space="preserve">  [</w:t>
      </w:r>
      <w:proofErr w:type="gramEnd"/>
      <w:r>
        <w:t>LATIN SMALL LETTER E WITH STROKE]</w:t>
      </w:r>
    </w:p>
    <w:p w14:paraId="3FF32799" w14:textId="77777777" w:rsidR="00B065E4" w:rsidRDefault="00B065E4" w:rsidP="00B065E4">
      <w:pPr>
        <w:pStyle w:val="Brdtekst"/>
      </w:pPr>
      <w:r>
        <w:t>"\u0247" =&gt; "e"</w:t>
      </w:r>
    </w:p>
    <w:p w14:paraId="6E42F93D" w14:textId="77777777" w:rsidR="00B065E4" w:rsidRDefault="00B065E4" w:rsidP="00B065E4">
      <w:pPr>
        <w:pStyle w:val="Brdtekst"/>
      </w:pPr>
    </w:p>
    <w:p w14:paraId="1A607F2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ɘ</w:t>
      </w:r>
      <w:r>
        <w:t xml:space="preserve">  [</w:t>
      </w:r>
      <w:proofErr w:type="gramEnd"/>
      <w:r>
        <w:t>LATIN SMALL LETTER REVERSED E]</w:t>
      </w:r>
    </w:p>
    <w:p w14:paraId="02FA43CD" w14:textId="77777777" w:rsidR="00B065E4" w:rsidRDefault="00B065E4" w:rsidP="00B065E4">
      <w:pPr>
        <w:pStyle w:val="Brdtekst"/>
      </w:pPr>
      <w:r>
        <w:t>"\u0258" =&gt; "e"</w:t>
      </w:r>
    </w:p>
    <w:p w14:paraId="5607BA08" w14:textId="77777777" w:rsidR="00B065E4" w:rsidRDefault="00B065E4" w:rsidP="00B065E4">
      <w:pPr>
        <w:pStyle w:val="Brdtekst"/>
      </w:pPr>
    </w:p>
    <w:p w14:paraId="0178A55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ɛ</w:t>
      </w:r>
      <w:r>
        <w:t xml:space="preserve">  [</w:t>
      </w:r>
      <w:proofErr w:type="gramEnd"/>
      <w:r>
        <w:t>LATIN SMALL LETTER OPEN E]</w:t>
      </w:r>
    </w:p>
    <w:p w14:paraId="0C6BE2AF" w14:textId="77777777" w:rsidR="00B065E4" w:rsidRDefault="00B065E4" w:rsidP="00B065E4">
      <w:pPr>
        <w:pStyle w:val="Brdtekst"/>
      </w:pPr>
      <w:r>
        <w:t>"\u025B" =&gt; "e"</w:t>
      </w:r>
    </w:p>
    <w:p w14:paraId="21E41284" w14:textId="77777777" w:rsidR="00B065E4" w:rsidRDefault="00B065E4" w:rsidP="00B065E4">
      <w:pPr>
        <w:pStyle w:val="Brdtekst"/>
      </w:pPr>
    </w:p>
    <w:p w14:paraId="45A7271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ɜ</w:t>
      </w:r>
      <w:r>
        <w:t xml:space="preserve">  [</w:t>
      </w:r>
      <w:proofErr w:type="gramEnd"/>
      <w:r>
        <w:t>LATIN SMALL LETTER REVERSED OPEN E]</w:t>
      </w:r>
    </w:p>
    <w:p w14:paraId="38943480" w14:textId="77777777" w:rsidR="00B065E4" w:rsidRDefault="00B065E4" w:rsidP="00B065E4">
      <w:pPr>
        <w:pStyle w:val="Brdtekst"/>
      </w:pPr>
      <w:r>
        <w:t>"\u025C" =&gt; "e"</w:t>
      </w:r>
    </w:p>
    <w:p w14:paraId="28AEF40F" w14:textId="77777777" w:rsidR="00B065E4" w:rsidRDefault="00B065E4" w:rsidP="00B065E4">
      <w:pPr>
        <w:pStyle w:val="Brdtekst"/>
      </w:pPr>
    </w:p>
    <w:p w14:paraId="5AD5A9F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ɝ</w:t>
      </w:r>
      <w:r>
        <w:t xml:space="preserve">  [</w:t>
      </w:r>
      <w:proofErr w:type="gramEnd"/>
      <w:r>
        <w:t>LATIN SMALL LETTER REVERSED OPEN E WITH HOOK]</w:t>
      </w:r>
    </w:p>
    <w:p w14:paraId="51E5F2EC" w14:textId="77777777" w:rsidR="00B065E4" w:rsidRDefault="00B065E4" w:rsidP="00B065E4">
      <w:pPr>
        <w:pStyle w:val="Brdtekst"/>
      </w:pPr>
      <w:r>
        <w:t>"\u025D" =&gt; "e"</w:t>
      </w:r>
    </w:p>
    <w:p w14:paraId="7DA5162E" w14:textId="77777777" w:rsidR="00B065E4" w:rsidRDefault="00B065E4" w:rsidP="00B065E4">
      <w:pPr>
        <w:pStyle w:val="Brdtekst"/>
      </w:pPr>
    </w:p>
    <w:p w14:paraId="4150E9B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ɞ</w:t>
      </w:r>
      <w:r>
        <w:t xml:space="preserve">  [</w:t>
      </w:r>
      <w:proofErr w:type="gramEnd"/>
      <w:r>
        <w:t>LATIN SMALL LETTER CLOSED REVERSED OPEN E]</w:t>
      </w:r>
    </w:p>
    <w:p w14:paraId="5823910F" w14:textId="77777777" w:rsidR="00B065E4" w:rsidRDefault="00B065E4" w:rsidP="00B065E4">
      <w:pPr>
        <w:pStyle w:val="Brdtekst"/>
      </w:pPr>
      <w:r>
        <w:t>"\u025E" =&gt; "e"</w:t>
      </w:r>
    </w:p>
    <w:p w14:paraId="6780DC64" w14:textId="77777777" w:rsidR="00B065E4" w:rsidRDefault="00B065E4" w:rsidP="00B065E4">
      <w:pPr>
        <w:pStyle w:val="Brdtekst"/>
      </w:pPr>
    </w:p>
    <w:p w14:paraId="5593D06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ʚ</w:t>
      </w:r>
      <w:r>
        <w:t xml:space="preserve">  [</w:t>
      </w:r>
      <w:proofErr w:type="gramEnd"/>
      <w:r>
        <w:t>LATIN SMALL LETTER CLOSED OPEN E]</w:t>
      </w:r>
    </w:p>
    <w:p w14:paraId="22AEE4B9" w14:textId="77777777" w:rsidR="00B065E4" w:rsidRDefault="00B065E4" w:rsidP="00B065E4">
      <w:pPr>
        <w:pStyle w:val="Brdtekst"/>
      </w:pPr>
      <w:r>
        <w:t>"\u029A" =&gt; "e"</w:t>
      </w:r>
    </w:p>
    <w:p w14:paraId="2A8956DD" w14:textId="77777777" w:rsidR="00B065E4" w:rsidRDefault="00B065E4" w:rsidP="00B065E4">
      <w:pPr>
        <w:pStyle w:val="Brdtekst"/>
      </w:pPr>
    </w:p>
    <w:p w14:paraId="71D624F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ᴈ</w:t>
      </w:r>
      <w:r>
        <w:t xml:space="preserve">  [</w:t>
      </w:r>
      <w:proofErr w:type="gramEnd"/>
      <w:r>
        <w:t>LATIN SMALL LETTER TURNED OPEN E]</w:t>
      </w:r>
    </w:p>
    <w:p w14:paraId="3F54F8EA" w14:textId="77777777" w:rsidR="00B065E4" w:rsidRDefault="00B065E4" w:rsidP="00B065E4">
      <w:pPr>
        <w:pStyle w:val="Brdtekst"/>
      </w:pPr>
      <w:r>
        <w:t>"\u1D08" =&gt; "e"</w:t>
      </w:r>
    </w:p>
    <w:p w14:paraId="39DDF31D" w14:textId="77777777" w:rsidR="00B065E4" w:rsidRDefault="00B065E4" w:rsidP="00B065E4">
      <w:pPr>
        <w:pStyle w:val="Brdtekst"/>
      </w:pPr>
    </w:p>
    <w:p w14:paraId="12C46BA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ᶒ</w:t>
      </w:r>
      <w:r>
        <w:t xml:space="preserve">  [</w:t>
      </w:r>
      <w:proofErr w:type="gramEnd"/>
      <w:r>
        <w:t>LATIN SMALL LETTER E WITH RETROFLEX HOOK]</w:t>
      </w:r>
    </w:p>
    <w:p w14:paraId="14632137" w14:textId="77777777" w:rsidR="00B065E4" w:rsidRDefault="00B065E4" w:rsidP="00B065E4">
      <w:pPr>
        <w:pStyle w:val="Brdtekst"/>
      </w:pPr>
      <w:r>
        <w:t>"\u1D92" =&gt; "e"</w:t>
      </w:r>
    </w:p>
    <w:p w14:paraId="39FE0742" w14:textId="77777777" w:rsidR="00B065E4" w:rsidRDefault="00B065E4" w:rsidP="00B065E4">
      <w:pPr>
        <w:pStyle w:val="Brdtekst"/>
      </w:pPr>
    </w:p>
    <w:p w14:paraId="6169455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ᶓ</w:t>
      </w:r>
      <w:r>
        <w:t xml:space="preserve">  [</w:t>
      </w:r>
      <w:proofErr w:type="gramEnd"/>
      <w:r>
        <w:t>LATIN SMALL LETTER OPEN E WITH RETROFLEX HOOK]</w:t>
      </w:r>
    </w:p>
    <w:p w14:paraId="1E97118D" w14:textId="77777777" w:rsidR="00B065E4" w:rsidRDefault="00B065E4" w:rsidP="00B065E4">
      <w:pPr>
        <w:pStyle w:val="Brdtekst"/>
      </w:pPr>
      <w:r>
        <w:t>"\u1D93" =&gt; "e"</w:t>
      </w:r>
    </w:p>
    <w:p w14:paraId="2488FF01" w14:textId="77777777" w:rsidR="00B065E4" w:rsidRDefault="00B065E4" w:rsidP="00B065E4">
      <w:pPr>
        <w:pStyle w:val="Brdtekst"/>
      </w:pPr>
    </w:p>
    <w:p w14:paraId="36AB865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ᶔ</w:t>
      </w:r>
      <w:r>
        <w:t xml:space="preserve">  [</w:t>
      </w:r>
      <w:proofErr w:type="gramEnd"/>
      <w:r>
        <w:t>LATIN SMALL LETTER REVERSED OPEN E WITH RETROFLEX HOOK]</w:t>
      </w:r>
    </w:p>
    <w:p w14:paraId="6D4E255A" w14:textId="77777777" w:rsidR="00B065E4" w:rsidRDefault="00B065E4" w:rsidP="00B065E4">
      <w:pPr>
        <w:pStyle w:val="Brdtekst"/>
      </w:pPr>
      <w:r>
        <w:t>"\u1D94" =&gt; "e"</w:t>
      </w:r>
    </w:p>
    <w:p w14:paraId="69FBD4CB" w14:textId="77777777" w:rsidR="00B065E4" w:rsidRDefault="00B065E4" w:rsidP="00B065E4">
      <w:pPr>
        <w:pStyle w:val="Brdtekst"/>
      </w:pPr>
    </w:p>
    <w:p w14:paraId="7D1F6D8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ḕ</w:t>
      </w:r>
      <w:r>
        <w:t xml:space="preserve">  [</w:t>
      </w:r>
      <w:proofErr w:type="gramEnd"/>
      <w:r>
        <w:t>LATIN SMALL LETTER E WITH MACRON AND GRAVE]</w:t>
      </w:r>
    </w:p>
    <w:p w14:paraId="39BA9317" w14:textId="77777777" w:rsidR="00B065E4" w:rsidRDefault="00B065E4" w:rsidP="00B065E4">
      <w:pPr>
        <w:pStyle w:val="Brdtekst"/>
      </w:pPr>
      <w:r>
        <w:t>"\u1E15" =&gt; "e"</w:t>
      </w:r>
    </w:p>
    <w:p w14:paraId="45A99D51" w14:textId="77777777" w:rsidR="00B065E4" w:rsidRDefault="00B065E4" w:rsidP="00B065E4">
      <w:pPr>
        <w:pStyle w:val="Brdtekst"/>
      </w:pPr>
    </w:p>
    <w:p w14:paraId="1704FC9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ḗ</w:t>
      </w:r>
      <w:r>
        <w:t xml:space="preserve">  [</w:t>
      </w:r>
      <w:proofErr w:type="gramEnd"/>
      <w:r>
        <w:t>LATIN SMALL LETTER E WITH MACRON AND ACUTE]</w:t>
      </w:r>
    </w:p>
    <w:p w14:paraId="355B610F" w14:textId="77777777" w:rsidR="00B065E4" w:rsidRDefault="00B065E4" w:rsidP="00B065E4">
      <w:pPr>
        <w:pStyle w:val="Brdtekst"/>
      </w:pPr>
      <w:r>
        <w:t>"\u1E17" =&gt; "e"</w:t>
      </w:r>
    </w:p>
    <w:p w14:paraId="0DA7505F" w14:textId="77777777" w:rsidR="00B065E4" w:rsidRDefault="00B065E4" w:rsidP="00B065E4">
      <w:pPr>
        <w:pStyle w:val="Brdtekst"/>
      </w:pPr>
    </w:p>
    <w:p w14:paraId="66C310C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ḙ</w:t>
      </w:r>
      <w:r>
        <w:t xml:space="preserve">  [</w:t>
      </w:r>
      <w:proofErr w:type="gramEnd"/>
      <w:r>
        <w:t>LATIN SMALL LETTER E WITH CIRCUMFLEX BELOW]</w:t>
      </w:r>
    </w:p>
    <w:p w14:paraId="6467419C" w14:textId="77777777" w:rsidR="00B065E4" w:rsidRDefault="00B065E4" w:rsidP="00B065E4">
      <w:pPr>
        <w:pStyle w:val="Brdtekst"/>
      </w:pPr>
      <w:r>
        <w:t>"\u1E19" =&gt; "e"</w:t>
      </w:r>
    </w:p>
    <w:p w14:paraId="684CFB06" w14:textId="77777777" w:rsidR="00B065E4" w:rsidRDefault="00B065E4" w:rsidP="00B065E4">
      <w:pPr>
        <w:pStyle w:val="Brdtekst"/>
      </w:pPr>
    </w:p>
    <w:p w14:paraId="6C4710F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ḛ</w:t>
      </w:r>
      <w:r>
        <w:t xml:space="preserve">  [</w:t>
      </w:r>
      <w:proofErr w:type="gramEnd"/>
      <w:r>
        <w:t>LATIN SMALL LETTER E WITH TILDE BELOW]</w:t>
      </w:r>
    </w:p>
    <w:p w14:paraId="7D6289E6" w14:textId="77777777" w:rsidR="00B065E4" w:rsidRDefault="00B065E4" w:rsidP="00B065E4">
      <w:pPr>
        <w:pStyle w:val="Brdtekst"/>
      </w:pPr>
      <w:r>
        <w:t>"\u1E1B" =&gt; "e"</w:t>
      </w:r>
    </w:p>
    <w:p w14:paraId="48514958" w14:textId="77777777" w:rsidR="00B065E4" w:rsidRDefault="00B065E4" w:rsidP="00B065E4">
      <w:pPr>
        <w:pStyle w:val="Brdtekst"/>
      </w:pPr>
    </w:p>
    <w:p w14:paraId="71779A7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ḝ</w:t>
      </w:r>
      <w:r>
        <w:t xml:space="preserve">  [</w:t>
      </w:r>
      <w:proofErr w:type="gramEnd"/>
      <w:r>
        <w:t>LATIN SMALL LETTER E WITH CEDILLA AND BREVE]</w:t>
      </w:r>
    </w:p>
    <w:p w14:paraId="146ED8B3" w14:textId="77777777" w:rsidR="00B065E4" w:rsidRDefault="00B065E4" w:rsidP="00B065E4">
      <w:pPr>
        <w:pStyle w:val="Brdtekst"/>
      </w:pPr>
      <w:r>
        <w:t>"\u1E1D" =&gt; "e"</w:t>
      </w:r>
    </w:p>
    <w:p w14:paraId="7B7C077E" w14:textId="77777777" w:rsidR="00B065E4" w:rsidRDefault="00B065E4" w:rsidP="00B065E4">
      <w:pPr>
        <w:pStyle w:val="Brdtekst"/>
      </w:pPr>
    </w:p>
    <w:p w14:paraId="60385D0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ẹ  [</w:t>
      </w:r>
      <w:proofErr w:type="gramEnd"/>
      <w:r>
        <w:t>LATIN SMALL LETTER E WITH DOT BELOW]</w:t>
      </w:r>
    </w:p>
    <w:p w14:paraId="6D554030" w14:textId="77777777" w:rsidR="00B065E4" w:rsidRDefault="00B065E4" w:rsidP="00B065E4">
      <w:pPr>
        <w:pStyle w:val="Brdtekst"/>
      </w:pPr>
      <w:r>
        <w:t>"\u1EB9" =&gt; "e"</w:t>
      </w:r>
    </w:p>
    <w:p w14:paraId="7A8C5431" w14:textId="77777777" w:rsidR="00B065E4" w:rsidRDefault="00B065E4" w:rsidP="00B065E4">
      <w:pPr>
        <w:pStyle w:val="Brdtekst"/>
      </w:pPr>
    </w:p>
    <w:p w14:paraId="7486C53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ẻ  [</w:t>
      </w:r>
      <w:proofErr w:type="gramEnd"/>
      <w:r>
        <w:t>LATIN SMALL LETTER E WITH HOOK ABOVE]</w:t>
      </w:r>
    </w:p>
    <w:p w14:paraId="71490B6C" w14:textId="77777777" w:rsidR="00B065E4" w:rsidRDefault="00B065E4" w:rsidP="00B065E4">
      <w:pPr>
        <w:pStyle w:val="Brdtekst"/>
      </w:pPr>
      <w:r>
        <w:t>"\u1EBB" =&gt; "e"</w:t>
      </w:r>
    </w:p>
    <w:p w14:paraId="1A4827D8" w14:textId="77777777" w:rsidR="00B065E4" w:rsidRDefault="00B065E4" w:rsidP="00B065E4">
      <w:pPr>
        <w:pStyle w:val="Brdtekst"/>
      </w:pPr>
    </w:p>
    <w:p w14:paraId="5D2D5BD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ẽ  [</w:t>
      </w:r>
      <w:proofErr w:type="gramEnd"/>
      <w:r>
        <w:t>LATIN SMALL LETTER E WITH TILDE]</w:t>
      </w:r>
    </w:p>
    <w:p w14:paraId="30282C4E" w14:textId="77777777" w:rsidR="00B065E4" w:rsidRDefault="00B065E4" w:rsidP="00B065E4">
      <w:pPr>
        <w:pStyle w:val="Brdtekst"/>
      </w:pPr>
      <w:r>
        <w:t>"\u1EBD" =&gt; "e"</w:t>
      </w:r>
    </w:p>
    <w:p w14:paraId="10387BD7" w14:textId="77777777" w:rsidR="00B065E4" w:rsidRDefault="00B065E4" w:rsidP="00B065E4">
      <w:pPr>
        <w:pStyle w:val="Brdtekst"/>
      </w:pPr>
    </w:p>
    <w:p w14:paraId="61F38FD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ế  [</w:t>
      </w:r>
      <w:proofErr w:type="gramEnd"/>
      <w:r>
        <w:t>LATIN SMALL LETTER E WITH CIRCUMFLEX AND ACUTE]</w:t>
      </w:r>
    </w:p>
    <w:p w14:paraId="57E30A4B" w14:textId="77777777" w:rsidR="00B065E4" w:rsidRDefault="00B065E4" w:rsidP="00B065E4">
      <w:pPr>
        <w:pStyle w:val="Brdtekst"/>
      </w:pPr>
      <w:r>
        <w:t>"\u1EBF" =&gt; "e"</w:t>
      </w:r>
    </w:p>
    <w:p w14:paraId="3C0EC67F" w14:textId="77777777" w:rsidR="00B065E4" w:rsidRDefault="00B065E4" w:rsidP="00B065E4">
      <w:pPr>
        <w:pStyle w:val="Brdtekst"/>
      </w:pPr>
    </w:p>
    <w:p w14:paraId="1DE1DB8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ề  [</w:t>
      </w:r>
      <w:proofErr w:type="gramEnd"/>
      <w:r>
        <w:t>LATIN SMALL LETTER E WITH CIRCUMFLEX AND GRAVE]</w:t>
      </w:r>
    </w:p>
    <w:p w14:paraId="7CAF2793" w14:textId="77777777" w:rsidR="00B065E4" w:rsidRDefault="00B065E4" w:rsidP="00B065E4">
      <w:pPr>
        <w:pStyle w:val="Brdtekst"/>
      </w:pPr>
      <w:r>
        <w:t>"\u1EC1" =&gt; "e"</w:t>
      </w:r>
    </w:p>
    <w:p w14:paraId="668E1D53" w14:textId="77777777" w:rsidR="00B065E4" w:rsidRDefault="00B065E4" w:rsidP="00B065E4">
      <w:pPr>
        <w:pStyle w:val="Brdtekst"/>
      </w:pPr>
    </w:p>
    <w:p w14:paraId="7507DAC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ể  [</w:t>
      </w:r>
      <w:proofErr w:type="gramEnd"/>
      <w:r>
        <w:t>LATIN SMALL LETTER E WITH CIRCUMFLEX AND HOOK ABOVE]</w:t>
      </w:r>
    </w:p>
    <w:p w14:paraId="49611E7F" w14:textId="77777777" w:rsidR="00B065E4" w:rsidRDefault="00B065E4" w:rsidP="00B065E4">
      <w:pPr>
        <w:pStyle w:val="Brdtekst"/>
      </w:pPr>
      <w:r>
        <w:t>"\u1EC3" =&gt; "e"</w:t>
      </w:r>
    </w:p>
    <w:p w14:paraId="2DDBC115" w14:textId="77777777" w:rsidR="00B065E4" w:rsidRDefault="00B065E4" w:rsidP="00B065E4">
      <w:pPr>
        <w:pStyle w:val="Brdtekst"/>
      </w:pPr>
    </w:p>
    <w:p w14:paraId="628B1F6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ễ  [</w:t>
      </w:r>
      <w:proofErr w:type="gramEnd"/>
      <w:r>
        <w:t>LATIN SMALL LETTER E WITH CIRCUMFLEX AND TILDE]</w:t>
      </w:r>
    </w:p>
    <w:p w14:paraId="0E40143A" w14:textId="77777777" w:rsidR="00B065E4" w:rsidRDefault="00B065E4" w:rsidP="00B065E4">
      <w:pPr>
        <w:pStyle w:val="Brdtekst"/>
      </w:pPr>
      <w:r>
        <w:t>"\u1EC5" =&gt; "e"</w:t>
      </w:r>
    </w:p>
    <w:p w14:paraId="4B54A0D4" w14:textId="77777777" w:rsidR="00B065E4" w:rsidRDefault="00B065E4" w:rsidP="00B065E4">
      <w:pPr>
        <w:pStyle w:val="Brdtekst"/>
      </w:pPr>
    </w:p>
    <w:p w14:paraId="08AAC1D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ệ  [</w:t>
      </w:r>
      <w:proofErr w:type="gramEnd"/>
      <w:r>
        <w:t>LATIN SMALL LETTER E WITH CIRCUMFLEX AND DOT BELOW]</w:t>
      </w:r>
    </w:p>
    <w:p w14:paraId="19DBA40F" w14:textId="77777777" w:rsidR="00B065E4" w:rsidRDefault="00B065E4" w:rsidP="00B065E4">
      <w:pPr>
        <w:pStyle w:val="Brdtekst"/>
      </w:pPr>
      <w:r>
        <w:t>"\u1EC7" =&gt; "e"</w:t>
      </w:r>
    </w:p>
    <w:p w14:paraId="1A31A174" w14:textId="77777777" w:rsidR="00B065E4" w:rsidRDefault="00B065E4" w:rsidP="00B065E4">
      <w:pPr>
        <w:pStyle w:val="Brdtekst"/>
      </w:pPr>
    </w:p>
    <w:p w14:paraId="7D0B95F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ₑ</w:t>
      </w:r>
      <w:r>
        <w:t xml:space="preserve">  [</w:t>
      </w:r>
      <w:proofErr w:type="gramEnd"/>
      <w:r>
        <w:t>LATIN SUBSCRIPT SMALL LETTER E]</w:t>
      </w:r>
    </w:p>
    <w:p w14:paraId="4085E340" w14:textId="77777777" w:rsidR="00B065E4" w:rsidRDefault="00B065E4" w:rsidP="00B065E4">
      <w:pPr>
        <w:pStyle w:val="Brdtekst"/>
      </w:pPr>
      <w:r>
        <w:t>"\u2091" =&gt; "e"</w:t>
      </w:r>
    </w:p>
    <w:p w14:paraId="6B6BEE15" w14:textId="77777777" w:rsidR="00B065E4" w:rsidRDefault="00B065E4" w:rsidP="00B065E4">
      <w:pPr>
        <w:pStyle w:val="Brdtekst"/>
      </w:pPr>
    </w:p>
    <w:p w14:paraId="269981A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ⓔ</w:t>
      </w:r>
      <w:r>
        <w:t xml:space="preserve">  [</w:t>
      </w:r>
      <w:proofErr w:type="gramEnd"/>
      <w:r>
        <w:t>CIRCLED LATIN SMALL LETTER E]</w:t>
      </w:r>
    </w:p>
    <w:p w14:paraId="6A10D955" w14:textId="77777777" w:rsidR="00B065E4" w:rsidRDefault="00B065E4" w:rsidP="00B065E4">
      <w:pPr>
        <w:pStyle w:val="Brdtekst"/>
      </w:pPr>
      <w:r>
        <w:t>"\u24D4" =&gt; "e"</w:t>
      </w:r>
    </w:p>
    <w:p w14:paraId="236E8C04" w14:textId="77777777" w:rsidR="00B065E4" w:rsidRDefault="00B065E4" w:rsidP="00B065E4">
      <w:pPr>
        <w:pStyle w:val="Brdtekst"/>
      </w:pPr>
    </w:p>
    <w:p w14:paraId="62FE2BC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ⱸ</w:t>
      </w:r>
      <w:r>
        <w:t xml:space="preserve">  [</w:t>
      </w:r>
      <w:proofErr w:type="gramEnd"/>
      <w:r>
        <w:t>LATIN SMALL LETTER E WITH NOTCH]</w:t>
      </w:r>
    </w:p>
    <w:p w14:paraId="4BE23F38" w14:textId="77777777" w:rsidR="00B065E4" w:rsidRDefault="00B065E4" w:rsidP="00B065E4">
      <w:pPr>
        <w:pStyle w:val="Brdtekst"/>
      </w:pPr>
      <w:r>
        <w:t>"\u2C78" =&gt; "e"</w:t>
      </w:r>
    </w:p>
    <w:p w14:paraId="41A01D96" w14:textId="77777777" w:rsidR="00B065E4" w:rsidRDefault="00B065E4" w:rsidP="00B065E4">
      <w:pPr>
        <w:pStyle w:val="Brdtekst"/>
      </w:pPr>
    </w:p>
    <w:p w14:paraId="369BDFF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ｅ</w:t>
      </w:r>
      <w:r>
        <w:t xml:space="preserve">  [</w:t>
      </w:r>
      <w:proofErr w:type="gramEnd"/>
      <w:r>
        <w:t>FULLWIDTH LATIN SMALL LETTER E]</w:t>
      </w:r>
    </w:p>
    <w:p w14:paraId="14EB7307" w14:textId="77777777" w:rsidR="00B065E4" w:rsidRDefault="00B065E4" w:rsidP="00B065E4">
      <w:pPr>
        <w:pStyle w:val="Brdtekst"/>
      </w:pPr>
      <w:r>
        <w:t>"\uFF45" =&gt; "e"</w:t>
      </w:r>
    </w:p>
    <w:p w14:paraId="27A88FCA" w14:textId="77777777" w:rsidR="00B065E4" w:rsidRDefault="00B065E4" w:rsidP="00B065E4">
      <w:pPr>
        <w:pStyle w:val="Brdtekst"/>
      </w:pPr>
    </w:p>
    <w:p w14:paraId="08A0ED5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⒠</w:t>
      </w:r>
      <w:r>
        <w:t xml:space="preserve">  [</w:t>
      </w:r>
      <w:proofErr w:type="gramEnd"/>
      <w:r>
        <w:t>PARENTHESIZED LATIN SMALL LETTER E]</w:t>
      </w:r>
    </w:p>
    <w:p w14:paraId="20BEA602" w14:textId="77777777" w:rsidR="00B065E4" w:rsidRDefault="00B065E4" w:rsidP="00B065E4">
      <w:pPr>
        <w:pStyle w:val="Brdtekst"/>
      </w:pPr>
      <w:r>
        <w:t>"\u24A0" =&gt; "(e)"</w:t>
      </w:r>
    </w:p>
    <w:p w14:paraId="4CF36E6C" w14:textId="77777777" w:rsidR="00B065E4" w:rsidRDefault="00B065E4" w:rsidP="00B065E4">
      <w:pPr>
        <w:pStyle w:val="Brdtekst"/>
      </w:pPr>
    </w:p>
    <w:p w14:paraId="31DFFAF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Ƒ</w:t>
      </w:r>
      <w:r>
        <w:t xml:space="preserve">  [</w:t>
      </w:r>
      <w:proofErr w:type="gramEnd"/>
      <w:r>
        <w:t>LATIN CAPITAL LETTER F WITH HOOK]</w:t>
      </w:r>
    </w:p>
    <w:p w14:paraId="78AB34AF" w14:textId="77777777" w:rsidR="00B065E4" w:rsidRDefault="00B065E4" w:rsidP="00B065E4">
      <w:pPr>
        <w:pStyle w:val="Brdtekst"/>
      </w:pPr>
      <w:r>
        <w:t>"\u0191" =&gt; "F"</w:t>
      </w:r>
    </w:p>
    <w:p w14:paraId="5B1119CE" w14:textId="77777777" w:rsidR="00B065E4" w:rsidRDefault="00B065E4" w:rsidP="00B065E4">
      <w:pPr>
        <w:pStyle w:val="Brdtekst"/>
      </w:pPr>
    </w:p>
    <w:p w14:paraId="3A17D3F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Ḟ</w:t>
      </w:r>
      <w:r>
        <w:t xml:space="preserve">  [</w:t>
      </w:r>
      <w:proofErr w:type="gramEnd"/>
      <w:r>
        <w:t>LATIN CAPITAL LETTER F WITH DOT ABOVE]</w:t>
      </w:r>
    </w:p>
    <w:p w14:paraId="3F2BACA8" w14:textId="77777777" w:rsidR="00B065E4" w:rsidRDefault="00B065E4" w:rsidP="00B065E4">
      <w:pPr>
        <w:pStyle w:val="Brdtekst"/>
      </w:pPr>
      <w:r>
        <w:t>"\u1E1E" =&gt; "F"</w:t>
      </w:r>
    </w:p>
    <w:p w14:paraId="098B8186" w14:textId="77777777" w:rsidR="00B065E4" w:rsidRDefault="00B065E4" w:rsidP="00B065E4">
      <w:pPr>
        <w:pStyle w:val="Brdtekst"/>
      </w:pPr>
    </w:p>
    <w:p w14:paraId="47F4B90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Ⓕ</w:t>
      </w:r>
      <w:r>
        <w:t xml:space="preserve">  [</w:t>
      </w:r>
      <w:proofErr w:type="gramEnd"/>
      <w:r>
        <w:t>CIRCLED LATIN CAPITAL LETTER F]</w:t>
      </w:r>
    </w:p>
    <w:p w14:paraId="126A7EEF" w14:textId="77777777" w:rsidR="00B065E4" w:rsidRDefault="00B065E4" w:rsidP="00B065E4">
      <w:pPr>
        <w:pStyle w:val="Brdtekst"/>
      </w:pPr>
      <w:r>
        <w:t>"\u24BB" =&gt; "F"</w:t>
      </w:r>
    </w:p>
    <w:p w14:paraId="1A945E4F" w14:textId="77777777" w:rsidR="00B065E4" w:rsidRDefault="00B065E4" w:rsidP="00B065E4">
      <w:pPr>
        <w:pStyle w:val="Brdtekst"/>
      </w:pPr>
    </w:p>
    <w:p w14:paraId="48F2BB1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ꜰ</w:t>
      </w:r>
      <w:r>
        <w:t xml:space="preserve">  [</w:t>
      </w:r>
      <w:proofErr w:type="gramEnd"/>
      <w:r>
        <w:t>LATIN LETTER SMALL CAPITAL F]</w:t>
      </w:r>
    </w:p>
    <w:p w14:paraId="23012D24" w14:textId="77777777" w:rsidR="00B065E4" w:rsidRDefault="00B065E4" w:rsidP="00B065E4">
      <w:pPr>
        <w:pStyle w:val="Brdtekst"/>
      </w:pPr>
      <w:r>
        <w:t>"\uA730" =&gt; "F"</w:t>
      </w:r>
    </w:p>
    <w:p w14:paraId="7F2D7D3D" w14:textId="77777777" w:rsidR="00B065E4" w:rsidRDefault="00B065E4" w:rsidP="00B065E4">
      <w:pPr>
        <w:pStyle w:val="Brdtekst"/>
      </w:pPr>
    </w:p>
    <w:p w14:paraId="0F2A921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Ꝼ</w:t>
      </w:r>
      <w:r>
        <w:t xml:space="preserve">  [</w:t>
      </w:r>
      <w:proofErr w:type="gramEnd"/>
      <w:r>
        <w:t>LATIN CAPITAL LETTER INSULAR F]</w:t>
      </w:r>
    </w:p>
    <w:p w14:paraId="6F331275" w14:textId="77777777" w:rsidR="00B065E4" w:rsidRDefault="00B065E4" w:rsidP="00B065E4">
      <w:pPr>
        <w:pStyle w:val="Brdtekst"/>
      </w:pPr>
      <w:r>
        <w:t>"\uA77B" =&gt; "F"</w:t>
      </w:r>
    </w:p>
    <w:p w14:paraId="155802C0" w14:textId="77777777" w:rsidR="00B065E4" w:rsidRDefault="00B065E4" w:rsidP="00B065E4">
      <w:pPr>
        <w:pStyle w:val="Brdtekst"/>
      </w:pPr>
    </w:p>
    <w:p w14:paraId="6C6E371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ꟻ</w:t>
      </w:r>
      <w:r>
        <w:t xml:space="preserve">  [</w:t>
      </w:r>
      <w:proofErr w:type="gramEnd"/>
      <w:r>
        <w:t>LATIN EPIGRAPHIC LETTER REVERSED F]</w:t>
      </w:r>
    </w:p>
    <w:p w14:paraId="5B458304" w14:textId="77777777" w:rsidR="00B065E4" w:rsidRDefault="00B065E4" w:rsidP="00B065E4">
      <w:pPr>
        <w:pStyle w:val="Brdtekst"/>
      </w:pPr>
      <w:r>
        <w:t>"\uA7FB" =&gt; "F"</w:t>
      </w:r>
    </w:p>
    <w:p w14:paraId="14C019E1" w14:textId="77777777" w:rsidR="00B065E4" w:rsidRDefault="00B065E4" w:rsidP="00B065E4">
      <w:pPr>
        <w:pStyle w:val="Brdtekst"/>
      </w:pPr>
    </w:p>
    <w:p w14:paraId="28AD960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Ｆ</w:t>
      </w:r>
      <w:r>
        <w:t xml:space="preserve">  [</w:t>
      </w:r>
      <w:proofErr w:type="gramEnd"/>
      <w:r>
        <w:t>FULLWIDTH LATIN CAPITAL LETTER F]</w:t>
      </w:r>
    </w:p>
    <w:p w14:paraId="26610A05" w14:textId="77777777" w:rsidR="00B065E4" w:rsidRDefault="00B065E4" w:rsidP="00B065E4">
      <w:pPr>
        <w:pStyle w:val="Brdtekst"/>
      </w:pPr>
      <w:r>
        <w:t>"\uFF26" =&gt; "F"</w:t>
      </w:r>
    </w:p>
    <w:p w14:paraId="73CA313D" w14:textId="77777777" w:rsidR="00B065E4" w:rsidRDefault="00B065E4" w:rsidP="00B065E4">
      <w:pPr>
        <w:pStyle w:val="Brdtekst"/>
      </w:pPr>
    </w:p>
    <w:p w14:paraId="2ECFDFA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ƒ  [</w:t>
      </w:r>
      <w:proofErr w:type="gramEnd"/>
      <w:r>
        <w:t>LATIN SMALL LETTER F WITH HOOK]</w:t>
      </w:r>
    </w:p>
    <w:p w14:paraId="77C4ED0D" w14:textId="77777777" w:rsidR="00B065E4" w:rsidRDefault="00B065E4" w:rsidP="00B065E4">
      <w:pPr>
        <w:pStyle w:val="Brdtekst"/>
      </w:pPr>
      <w:r>
        <w:t>"\u0192" =&gt; "f"</w:t>
      </w:r>
    </w:p>
    <w:p w14:paraId="58C6F991" w14:textId="77777777" w:rsidR="00B065E4" w:rsidRDefault="00B065E4" w:rsidP="00B065E4">
      <w:pPr>
        <w:pStyle w:val="Brdtekst"/>
      </w:pPr>
    </w:p>
    <w:p w14:paraId="6461149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ᵮ</w:t>
      </w:r>
      <w:r>
        <w:t xml:space="preserve">  [</w:t>
      </w:r>
      <w:proofErr w:type="gramEnd"/>
      <w:r>
        <w:t>LATIN SMALL LETTER F WITH MIDDLE TILDE]</w:t>
      </w:r>
    </w:p>
    <w:p w14:paraId="7B604B7B" w14:textId="77777777" w:rsidR="00B065E4" w:rsidRDefault="00B065E4" w:rsidP="00B065E4">
      <w:pPr>
        <w:pStyle w:val="Brdtekst"/>
      </w:pPr>
      <w:r>
        <w:t>"\u1D6E" =&gt; "f"</w:t>
      </w:r>
    </w:p>
    <w:p w14:paraId="383CB155" w14:textId="77777777" w:rsidR="00B065E4" w:rsidRDefault="00B065E4" w:rsidP="00B065E4">
      <w:pPr>
        <w:pStyle w:val="Brdtekst"/>
      </w:pPr>
    </w:p>
    <w:p w14:paraId="0B6BE94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ᶂ</w:t>
      </w:r>
      <w:r>
        <w:t xml:space="preserve">  [</w:t>
      </w:r>
      <w:proofErr w:type="gramEnd"/>
      <w:r>
        <w:t>LATIN SMALL LETTER F WITH PALATAL HOOK]</w:t>
      </w:r>
    </w:p>
    <w:p w14:paraId="45E091F2" w14:textId="77777777" w:rsidR="00B065E4" w:rsidRDefault="00B065E4" w:rsidP="00B065E4">
      <w:pPr>
        <w:pStyle w:val="Brdtekst"/>
      </w:pPr>
      <w:r>
        <w:t>"\u1D82" =&gt; "f"</w:t>
      </w:r>
    </w:p>
    <w:p w14:paraId="534BCC40" w14:textId="77777777" w:rsidR="00B065E4" w:rsidRDefault="00B065E4" w:rsidP="00B065E4">
      <w:pPr>
        <w:pStyle w:val="Brdtekst"/>
      </w:pPr>
    </w:p>
    <w:p w14:paraId="1DE79D3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ḟ</w:t>
      </w:r>
      <w:r>
        <w:t xml:space="preserve">  [</w:t>
      </w:r>
      <w:proofErr w:type="gramEnd"/>
      <w:r>
        <w:t>LATIN SMALL LETTER F WITH DOT ABOVE]</w:t>
      </w:r>
    </w:p>
    <w:p w14:paraId="59868139" w14:textId="77777777" w:rsidR="00B065E4" w:rsidRDefault="00B065E4" w:rsidP="00B065E4">
      <w:pPr>
        <w:pStyle w:val="Brdtekst"/>
      </w:pPr>
      <w:r>
        <w:t>"\u1E1F" =&gt; "f"</w:t>
      </w:r>
    </w:p>
    <w:p w14:paraId="18183D6E" w14:textId="77777777" w:rsidR="00B065E4" w:rsidRDefault="00B065E4" w:rsidP="00B065E4">
      <w:pPr>
        <w:pStyle w:val="Brdtekst"/>
      </w:pPr>
    </w:p>
    <w:p w14:paraId="74F950A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ẛ</w:t>
      </w:r>
      <w:r>
        <w:t xml:space="preserve">  [</w:t>
      </w:r>
      <w:proofErr w:type="gramEnd"/>
      <w:r>
        <w:t>LATIN SMALL LETTER LONG S WITH DOT ABOVE]</w:t>
      </w:r>
    </w:p>
    <w:p w14:paraId="1B979FD0" w14:textId="77777777" w:rsidR="00B065E4" w:rsidRDefault="00B065E4" w:rsidP="00B065E4">
      <w:pPr>
        <w:pStyle w:val="Brdtekst"/>
      </w:pPr>
      <w:r>
        <w:t>"\u1E9B" =&gt; "f"</w:t>
      </w:r>
    </w:p>
    <w:p w14:paraId="22DAA856" w14:textId="77777777" w:rsidR="00B065E4" w:rsidRDefault="00B065E4" w:rsidP="00B065E4">
      <w:pPr>
        <w:pStyle w:val="Brdtekst"/>
      </w:pPr>
    </w:p>
    <w:p w14:paraId="3978A07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ⓕ</w:t>
      </w:r>
      <w:r>
        <w:t xml:space="preserve">  [</w:t>
      </w:r>
      <w:proofErr w:type="gramEnd"/>
      <w:r>
        <w:t>CIRCLED LATIN SMALL LETTER F]</w:t>
      </w:r>
    </w:p>
    <w:p w14:paraId="63AFE78A" w14:textId="77777777" w:rsidR="00B065E4" w:rsidRDefault="00B065E4" w:rsidP="00B065E4">
      <w:pPr>
        <w:pStyle w:val="Brdtekst"/>
      </w:pPr>
      <w:r>
        <w:t>"\u24D5" =&gt; "f"</w:t>
      </w:r>
    </w:p>
    <w:p w14:paraId="6E5286D3" w14:textId="77777777" w:rsidR="00B065E4" w:rsidRDefault="00B065E4" w:rsidP="00B065E4">
      <w:pPr>
        <w:pStyle w:val="Brdtekst"/>
      </w:pPr>
    </w:p>
    <w:p w14:paraId="6F0B49D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ꝼ</w:t>
      </w:r>
      <w:r>
        <w:t xml:space="preserve">  [</w:t>
      </w:r>
      <w:proofErr w:type="gramEnd"/>
      <w:r>
        <w:t>LATIN SMALL LETTER INSULAR F]</w:t>
      </w:r>
    </w:p>
    <w:p w14:paraId="1F1D447B" w14:textId="77777777" w:rsidR="00B065E4" w:rsidRDefault="00B065E4" w:rsidP="00B065E4">
      <w:pPr>
        <w:pStyle w:val="Brdtekst"/>
      </w:pPr>
      <w:r>
        <w:t>"\uA77C" =&gt; "f"</w:t>
      </w:r>
    </w:p>
    <w:p w14:paraId="40D8E824" w14:textId="77777777" w:rsidR="00B065E4" w:rsidRDefault="00B065E4" w:rsidP="00B065E4">
      <w:pPr>
        <w:pStyle w:val="Brdtekst"/>
      </w:pPr>
    </w:p>
    <w:p w14:paraId="5C4E958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ｆ</w:t>
      </w:r>
      <w:r>
        <w:t xml:space="preserve">  [</w:t>
      </w:r>
      <w:proofErr w:type="gramEnd"/>
      <w:r>
        <w:t>FULLWIDTH LATIN SMALL LETTER F]</w:t>
      </w:r>
    </w:p>
    <w:p w14:paraId="4DCB3DD3" w14:textId="77777777" w:rsidR="00B065E4" w:rsidRDefault="00B065E4" w:rsidP="00B065E4">
      <w:pPr>
        <w:pStyle w:val="Brdtekst"/>
      </w:pPr>
      <w:r>
        <w:t>"\uFF46" =&gt; "f"</w:t>
      </w:r>
    </w:p>
    <w:p w14:paraId="090FA312" w14:textId="77777777" w:rsidR="00B065E4" w:rsidRDefault="00B065E4" w:rsidP="00B065E4">
      <w:pPr>
        <w:pStyle w:val="Brdtekst"/>
      </w:pPr>
    </w:p>
    <w:p w14:paraId="37EF8DB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⒡</w:t>
      </w:r>
      <w:r>
        <w:t xml:space="preserve">  [</w:t>
      </w:r>
      <w:proofErr w:type="gramEnd"/>
      <w:r>
        <w:t>PARENTHESIZED LATIN SMALL LETTER F]</w:t>
      </w:r>
    </w:p>
    <w:p w14:paraId="7C1D0E81" w14:textId="77777777" w:rsidR="00B065E4" w:rsidRDefault="00B065E4" w:rsidP="00B065E4">
      <w:pPr>
        <w:pStyle w:val="Brdtekst"/>
      </w:pPr>
      <w:r>
        <w:t>"\u24A1" =&gt; "(f)"</w:t>
      </w:r>
    </w:p>
    <w:p w14:paraId="01C26753" w14:textId="77777777" w:rsidR="00B065E4" w:rsidRDefault="00B065E4" w:rsidP="00B065E4">
      <w:pPr>
        <w:pStyle w:val="Brdtekst"/>
      </w:pPr>
    </w:p>
    <w:p w14:paraId="1A02836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ﬀ  [</w:t>
      </w:r>
      <w:proofErr w:type="gramEnd"/>
      <w:r>
        <w:t>LATIN SMALL LIGATURE FF]</w:t>
      </w:r>
    </w:p>
    <w:p w14:paraId="6D775B8F" w14:textId="77777777" w:rsidR="00B065E4" w:rsidRDefault="00B065E4" w:rsidP="00B065E4">
      <w:pPr>
        <w:pStyle w:val="Brdtekst"/>
      </w:pPr>
      <w:r>
        <w:t>"\uFB00" =&gt; "ff"</w:t>
      </w:r>
    </w:p>
    <w:p w14:paraId="170071B1" w14:textId="77777777" w:rsidR="00B065E4" w:rsidRDefault="00B065E4" w:rsidP="00B065E4">
      <w:pPr>
        <w:pStyle w:val="Brdtekst"/>
      </w:pPr>
    </w:p>
    <w:p w14:paraId="071646C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ﬃ  [</w:t>
      </w:r>
      <w:proofErr w:type="gramEnd"/>
      <w:r>
        <w:t>LATIN SMALL LIGATURE FFI]</w:t>
      </w:r>
    </w:p>
    <w:p w14:paraId="7CA611F6" w14:textId="77777777" w:rsidR="00B065E4" w:rsidRDefault="00B065E4" w:rsidP="00B065E4">
      <w:pPr>
        <w:pStyle w:val="Brdtekst"/>
      </w:pPr>
      <w:r>
        <w:t>"\uFB03" =&gt; "</w:t>
      </w:r>
      <w:proofErr w:type="spellStart"/>
      <w:r>
        <w:t>ffi</w:t>
      </w:r>
      <w:proofErr w:type="spellEnd"/>
      <w:r>
        <w:t>"</w:t>
      </w:r>
    </w:p>
    <w:p w14:paraId="0A0C0A20" w14:textId="77777777" w:rsidR="00B065E4" w:rsidRDefault="00B065E4" w:rsidP="00B065E4">
      <w:pPr>
        <w:pStyle w:val="Brdtekst"/>
      </w:pPr>
    </w:p>
    <w:p w14:paraId="0AED159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ﬄ  [</w:t>
      </w:r>
      <w:proofErr w:type="gramEnd"/>
      <w:r>
        <w:t>LATIN SMALL LIGATURE FFL]</w:t>
      </w:r>
    </w:p>
    <w:p w14:paraId="44610809" w14:textId="77777777" w:rsidR="00B065E4" w:rsidRDefault="00B065E4" w:rsidP="00B065E4">
      <w:pPr>
        <w:pStyle w:val="Brdtekst"/>
      </w:pPr>
      <w:r>
        <w:t>"\uFB04" =&gt; "</w:t>
      </w:r>
      <w:proofErr w:type="spellStart"/>
      <w:r>
        <w:t>ffl</w:t>
      </w:r>
      <w:proofErr w:type="spellEnd"/>
      <w:r>
        <w:t>"</w:t>
      </w:r>
    </w:p>
    <w:p w14:paraId="597E0920" w14:textId="77777777" w:rsidR="00B065E4" w:rsidRDefault="00B065E4" w:rsidP="00B065E4">
      <w:pPr>
        <w:pStyle w:val="Brdtekst"/>
      </w:pPr>
    </w:p>
    <w:p w14:paraId="5330F1E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ﬁ  [</w:t>
      </w:r>
      <w:proofErr w:type="gramEnd"/>
      <w:r>
        <w:t>LATIN SMALL LIGATURE FI]</w:t>
      </w:r>
    </w:p>
    <w:p w14:paraId="17BC3C1A" w14:textId="77777777" w:rsidR="00B065E4" w:rsidRDefault="00B065E4" w:rsidP="00B065E4">
      <w:pPr>
        <w:pStyle w:val="Brdtekst"/>
      </w:pPr>
      <w:r>
        <w:t>"\uFB01" =&gt; "fi"</w:t>
      </w:r>
    </w:p>
    <w:p w14:paraId="2B5A727C" w14:textId="77777777" w:rsidR="00B065E4" w:rsidRDefault="00B065E4" w:rsidP="00B065E4">
      <w:pPr>
        <w:pStyle w:val="Brdtekst"/>
      </w:pPr>
    </w:p>
    <w:p w14:paraId="47E6CC0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ﬂ  [</w:t>
      </w:r>
      <w:proofErr w:type="gramEnd"/>
      <w:r>
        <w:t>LATIN SMALL LIGATURE FL]</w:t>
      </w:r>
    </w:p>
    <w:p w14:paraId="7C2CE461" w14:textId="77777777" w:rsidR="00B065E4" w:rsidRDefault="00B065E4" w:rsidP="00B065E4">
      <w:pPr>
        <w:pStyle w:val="Brdtekst"/>
      </w:pPr>
      <w:r>
        <w:t>"\uFB02" =&gt; "</w:t>
      </w:r>
      <w:proofErr w:type="spellStart"/>
      <w:r>
        <w:t>fl</w:t>
      </w:r>
      <w:proofErr w:type="spellEnd"/>
      <w:r>
        <w:t>"</w:t>
      </w:r>
    </w:p>
    <w:p w14:paraId="614248E9" w14:textId="77777777" w:rsidR="00B065E4" w:rsidRDefault="00B065E4" w:rsidP="00B065E4">
      <w:pPr>
        <w:pStyle w:val="Brdtekst"/>
      </w:pPr>
    </w:p>
    <w:p w14:paraId="46F3ED3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Ĝ  [</w:t>
      </w:r>
      <w:proofErr w:type="gramEnd"/>
      <w:r>
        <w:t>LATIN CAPITAL LETTER G WITH CIRCUMFLEX]</w:t>
      </w:r>
    </w:p>
    <w:p w14:paraId="16E0E16E" w14:textId="77777777" w:rsidR="00B065E4" w:rsidRDefault="00B065E4" w:rsidP="00B065E4">
      <w:pPr>
        <w:pStyle w:val="Brdtekst"/>
      </w:pPr>
      <w:r>
        <w:t>"\u011C" =&gt; "G"</w:t>
      </w:r>
    </w:p>
    <w:p w14:paraId="4C34E924" w14:textId="77777777" w:rsidR="00B065E4" w:rsidRDefault="00B065E4" w:rsidP="00B065E4">
      <w:pPr>
        <w:pStyle w:val="Brdtekst"/>
      </w:pPr>
    </w:p>
    <w:p w14:paraId="24E0DC0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Ğ  [</w:t>
      </w:r>
      <w:proofErr w:type="gramEnd"/>
      <w:r>
        <w:t>LATIN CAPITAL LETTER G WITH BREVE]</w:t>
      </w:r>
    </w:p>
    <w:p w14:paraId="6166AD9F" w14:textId="77777777" w:rsidR="00B065E4" w:rsidRDefault="00B065E4" w:rsidP="00B065E4">
      <w:pPr>
        <w:pStyle w:val="Brdtekst"/>
      </w:pPr>
      <w:r>
        <w:t>"\u011E" =&gt; "G"</w:t>
      </w:r>
    </w:p>
    <w:p w14:paraId="3B1F90DE" w14:textId="77777777" w:rsidR="00B065E4" w:rsidRDefault="00B065E4" w:rsidP="00B065E4">
      <w:pPr>
        <w:pStyle w:val="Brdtekst"/>
      </w:pPr>
    </w:p>
    <w:p w14:paraId="450561E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Ġ  [</w:t>
      </w:r>
      <w:proofErr w:type="gramEnd"/>
      <w:r>
        <w:t>LATIN CAPITAL LETTER G WITH DOT ABOVE]</w:t>
      </w:r>
    </w:p>
    <w:p w14:paraId="7A8998CE" w14:textId="77777777" w:rsidR="00B065E4" w:rsidRDefault="00B065E4" w:rsidP="00B065E4">
      <w:pPr>
        <w:pStyle w:val="Brdtekst"/>
      </w:pPr>
      <w:r>
        <w:t>"\u0120" =&gt; "G"</w:t>
      </w:r>
    </w:p>
    <w:p w14:paraId="0BB81864" w14:textId="77777777" w:rsidR="00B065E4" w:rsidRDefault="00B065E4" w:rsidP="00B065E4">
      <w:pPr>
        <w:pStyle w:val="Brdtekst"/>
      </w:pPr>
    </w:p>
    <w:p w14:paraId="308C6A0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Ģ  [</w:t>
      </w:r>
      <w:proofErr w:type="gramEnd"/>
      <w:r>
        <w:t>LATIN CAPITAL LETTER G WITH CEDILLA]</w:t>
      </w:r>
    </w:p>
    <w:p w14:paraId="15CD57A2" w14:textId="77777777" w:rsidR="00B065E4" w:rsidRDefault="00B065E4" w:rsidP="00B065E4">
      <w:pPr>
        <w:pStyle w:val="Brdtekst"/>
      </w:pPr>
      <w:r>
        <w:t>"\u0122" =&gt; "G"</w:t>
      </w:r>
    </w:p>
    <w:p w14:paraId="01A78C57" w14:textId="77777777" w:rsidR="00B065E4" w:rsidRDefault="00B065E4" w:rsidP="00B065E4">
      <w:pPr>
        <w:pStyle w:val="Brdtekst"/>
      </w:pPr>
    </w:p>
    <w:p w14:paraId="13BF98B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Ɠ</w:t>
      </w:r>
      <w:r>
        <w:t xml:space="preserve">  [</w:t>
      </w:r>
      <w:proofErr w:type="gramEnd"/>
      <w:r>
        <w:t>LATIN CAPITAL LETTER G WITH HOOK]</w:t>
      </w:r>
    </w:p>
    <w:p w14:paraId="38522CF3" w14:textId="77777777" w:rsidR="00B065E4" w:rsidRDefault="00B065E4" w:rsidP="00B065E4">
      <w:pPr>
        <w:pStyle w:val="Brdtekst"/>
      </w:pPr>
      <w:r>
        <w:t>"\u0193" =&gt; "G"</w:t>
      </w:r>
    </w:p>
    <w:p w14:paraId="43933969" w14:textId="77777777" w:rsidR="00B065E4" w:rsidRDefault="00B065E4" w:rsidP="00B065E4">
      <w:pPr>
        <w:pStyle w:val="Brdtekst"/>
      </w:pPr>
    </w:p>
    <w:p w14:paraId="020E4C1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Ǥ</w:t>
      </w:r>
      <w:r>
        <w:t xml:space="preserve">  [</w:t>
      </w:r>
      <w:proofErr w:type="gramEnd"/>
      <w:r>
        <w:t>LATIN CAPITAL LETTER G WITH STROKE]</w:t>
      </w:r>
    </w:p>
    <w:p w14:paraId="798A9547" w14:textId="77777777" w:rsidR="00B065E4" w:rsidRDefault="00B065E4" w:rsidP="00B065E4">
      <w:pPr>
        <w:pStyle w:val="Brdtekst"/>
      </w:pPr>
      <w:r>
        <w:t>"\u01E4" =&gt; "G"</w:t>
      </w:r>
    </w:p>
    <w:p w14:paraId="548DAD18" w14:textId="77777777" w:rsidR="00B065E4" w:rsidRDefault="00B065E4" w:rsidP="00B065E4">
      <w:pPr>
        <w:pStyle w:val="Brdtekst"/>
      </w:pPr>
    </w:p>
    <w:p w14:paraId="5A365CA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ǥ</w:t>
      </w:r>
      <w:r>
        <w:t xml:space="preserve">  [</w:t>
      </w:r>
      <w:proofErr w:type="gramEnd"/>
      <w:r>
        <w:t>LATIN SMALL LETTER G WITH STROKE]</w:t>
      </w:r>
    </w:p>
    <w:p w14:paraId="728CE122" w14:textId="77777777" w:rsidR="00B065E4" w:rsidRDefault="00B065E4" w:rsidP="00B065E4">
      <w:pPr>
        <w:pStyle w:val="Brdtekst"/>
      </w:pPr>
      <w:r>
        <w:t>"\u01E5" =&gt; "G"</w:t>
      </w:r>
    </w:p>
    <w:p w14:paraId="21A5C239" w14:textId="77777777" w:rsidR="00B065E4" w:rsidRDefault="00B065E4" w:rsidP="00B065E4">
      <w:pPr>
        <w:pStyle w:val="Brdtekst"/>
      </w:pPr>
    </w:p>
    <w:p w14:paraId="6F18DBB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Ǧ</w:t>
      </w:r>
      <w:r>
        <w:t xml:space="preserve">  [</w:t>
      </w:r>
      <w:proofErr w:type="gramEnd"/>
      <w:r>
        <w:t>LATIN CAPITAL LETTER G WITH CARON]</w:t>
      </w:r>
    </w:p>
    <w:p w14:paraId="27B13773" w14:textId="77777777" w:rsidR="00B065E4" w:rsidRDefault="00B065E4" w:rsidP="00B065E4">
      <w:pPr>
        <w:pStyle w:val="Brdtekst"/>
      </w:pPr>
      <w:r>
        <w:t>"\u01E6" =&gt; "G"</w:t>
      </w:r>
    </w:p>
    <w:p w14:paraId="54A8ECF3" w14:textId="77777777" w:rsidR="00B065E4" w:rsidRDefault="00B065E4" w:rsidP="00B065E4">
      <w:pPr>
        <w:pStyle w:val="Brdtekst"/>
      </w:pPr>
    </w:p>
    <w:p w14:paraId="6F970CA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ǧ</w:t>
      </w:r>
      <w:r>
        <w:t xml:space="preserve">  [</w:t>
      </w:r>
      <w:proofErr w:type="gramEnd"/>
      <w:r>
        <w:t>LATIN SMALL LETTER G WITH CARON]</w:t>
      </w:r>
    </w:p>
    <w:p w14:paraId="10CC5AFA" w14:textId="77777777" w:rsidR="00B065E4" w:rsidRDefault="00B065E4" w:rsidP="00B065E4">
      <w:pPr>
        <w:pStyle w:val="Brdtekst"/>
      </w:pPr>
      <w:r>
        <w:t>"\u01E7" =&gt; "G"</w:t>
      </w:r>
    </w:p>
    <w:p w14:paraId="0ACADE3F" w14:textId="77777777" w:rsidR="00B065E4" w:rsidRDefault="00B065E4" w:rsidP="00B065E4">
      <w:pPr>
        <w:pStyle w:val="Brdtekst"/>
      </w:pPr>
    </w:p>
    <w:p w14:paraId="23BCDDE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Ǵ</w:t>
      </w:r>
      <w:r>
        <w:t xml:space="preserve">  [</w:t>
      </w:r>
      <w:proofErr w:type="gramEnd"/>
      <w:r>
        <w:t>LATIN CAPITAL LETTER G WITH ACUTE]</w:t>
      </w:r>
    </w:p>
    <w:p w14:paraId="1F9A61B5" w14:textId="77777777" w:rsidR="00B065E4" w:rsidRDefault="00B065E4" w:rsidP="00B065E4">
      <w:pPr>
        <w:pStyle w:val="Brdtekst"/>
      </w:pPr>
      <w:r>
        <w:t>"\u01F4" =&gt; "G"</w:t>
      </w:r>
    </w:p>
    <w:p w14:paraId="00A30E5C" w14:textId="77777777" w:rsidR="00B065E4" w:rsidRDefault="00B065E4" w:rsidP="00B065E4">
      <w:pPr>
        <w:pStyle w:val="Brdtekst"/>
      </w:pPr>
    </w:p>
    <w:p w14:paraId="0A6A9C5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ɢ</w:t>
      </w:r>
      <w:r>
        <w:t xml:space="preserve">  [</w:t>
      </w:r>
      <w:proofErr w:type="gramEnd"/>
      <w:r>
        <w:t>LATIN LETTER SMALL CAPITAL G]</w:t>
      </w:r>
    </w:p>
    <w:p w14:paraId="36FC82EF" w14:textId="77777777" w:rsidR="00B065E4" w:rsidRDefault="00B065E4" w:rsidP="00B065E4">
      <w:pPr>
        <w:pStyle w:val="Brdtekst"/>
      </w:pPr>
      <w:r>
        <w:t>"\u0262" =&gt; "G"</w:t>
      </w:r>
    </w:p>
    <w:p w14:paraId="1037DB30" w14:textId="77777777" w:rsidR="00B065E4" w:rsidRDefault="00B065E4" w:rsidP="00B065E4">
      <w:pPr>
        <w:pStyle w:val="Brdtekst"/>
      </w:pPr>
    </w:p>
    <w:p w14:paraId="49E07FD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ʛ</w:t>
      </w:r>
      <w:r>
        <w:t xml:space="preserve">  [</w:t>
      </w:r>
      <w:proofErr w:type="gramEnd"/>
      <w:r>
        <w:t>LATIN LETTER SMALL CAPITAL G WITH HOOK]</w:t>
      </w:r>
    </w:p>
    <w:p w14:paraId="4494B51E" w14:textId="77777777" w:rsidR="00B065E4" w:rsidRDefault="00B065E4" w:rsidP="00B065E4">
      <w:pPr>
        <w:pStyle w:val="Brdtekst"/>
      </w:pPr>
      <w:r>
        <w:t>"\u029B" =&gt; "G"</w:t>
      </w:r>
    </w:p>
    <w:p w14:paraId="17F51638" w14:textId="77777777" w:rsidR="00B065E4" w:rsidRDefault="00B065E4" w:rsidP="00B065E4">
      <w:pPr>
        <w:pStyle w:val="Brdtekst"/>
      </w:pPr>
    </w:p>
    <w:p w14:paraId="30621F6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Ḡ</w:t>
      </w:r>
      <w:r>
        <w:t xml:space="preserve">  [</w:t>
      </w:r>
      <w:proofErr w:type="gramEnd"/>
      <w:r>
        <w:t>LATIN CAPITAL LETTER G WITH MACRON]</w:t>
      </w:r>
    </w:p>
    <w:p w14:paraId="3F5BDA68" w14:textId="77777777" w:rsidR="00B065E4" w:rsidRDefault="00B065E4" w:rsidP="00B065E4">
      <w:pPr>
        <w:pStyle w:val="Brdtekst"/>
      </w:pPr>
      <w:r>
        <w:t>"\u1E20" =&gt; "G"</w:t>
      </w:r>
    </w:p>
    <w:p w14:paraId="41D6AAC3" w14:textId="77777777" w:rsidR="00B065E4" w:rsidRDefault="00B065E4" w:rsidP="00B065E4">
      <w:pPr>
        <w:pStyle w:val="Brdtekst"/>
      </w:pPr>
    </w:p>
    <w:p w14:paraId="6361D2A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Ⓖ</w:t>
      </w:r>
      <w:r>
        <w:t xml:space="preserve">  [</w:t>
      </w:r>
      <w:proofErr w:type="gramEnd"/>
      <w:r>
        <w:t>CIRCLED LATIN CAPITAL LETTER G]</w:t>
      </w:r>
    </w:p>
    <w:p w14:paraId="3ADB4C60" w14:textId="77777777" w:rsidR="00B065E4" w:rsidRDefault="00B065E4" w:rsidP="00B065E4">
      <w:pPr>
        <w:pStyle w:val="Brdtekst"/>
      </w:pPr>
      <w:r>
        <w:t>"\u24BC" =&gt; "G"</w:t>
      </w:r>
    </w:p>
    <w:p w14:paraId="0A0DD472" w14:textId="77777777" w:rsidR="00B065E4" w:rsidRDefault="00B065E4" w:rsidP="00B065E4">
      <w:pPr>
        <w:pStyle w:val="Brdtekst"/>
      </w:pPr>
    </w:p>
    <w:p w14:paraId="4F9BDD8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Ᵹ</w:t>
      </w:r>
      <w:r>
        <w:t xml:space="preserve">  [</w:t>
      </w:r>
      <w:proofErr w:type="gramEnd"/>
      <w:r>
        <w:t>LATIN CAPITAL LETTER INSULAR G]</w:t>
      </w:r>
    </w:p>
    <w:p w14:paraId="298E3BCB" w14:textId="77777777" w:rsidR="00B065E4" w:rsidRDefault="00B065E4" w:rsidP="00B065E4">
      <w:pPr>
        <w:pStyle w:val="Brdtekst"/>
      </w:pPr>
      <w:r>
        <w:t>"\uA77D" =&gt; "G"</w:t>
      </w:r>
    </w:p>
    <w:p w14:paraId="5098939E" w14:textId="77777777" w:rsidR="00B065E4" w:rsidRDefault="00B065E4" w:rsidP="00B065E4">
      <w:pPr>
        <w:pStyle w:val="Brdtekst"/>
      </w:pPr>
    </w:p>
    <w:p w14:paraId="0863E91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Ꝿ</w:t>
      </w:r>
      <w:r>
        <w:t xml:space="preserve">  [</w:t>
      </w:r>
      <w:proofErr w:type="gramEnd"/>
      <w:r>
        <w:t>LATIN CAPITAL LETTER TURNED INSULAR G]</w:t>
      </w:r>
    </w:p>
    <w:p w14:paraId="7BF114C1" w14:textId="77777777" w:rsidR="00B065E4" w:rsidRDefault="00B065E4" w:rsidP="00B065E4">
      <w:pPr>
        <w:pStyle w:val="Brdtekst"/>
      </w:pPr>
      <w:r>
        <w:t>"\uA77E" =&gt; "G"</w:t>
      </w:r>
    </w:p>
    <w:p w14:paraId="6AB6194F" w14:textId="77777777" w:rsidR="00B065E4" w:rsidRDefault="00B065E4" w:rsidP="00B065E4">
      <w:pPr>
        <w:pStyle w:val="Brdtekst"/>
      </w:pPr>
    </w:p>
    <w:p w14:paraId="66F5ECC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Ｇ</w:t>
      </w:r>
      <w:r>
        <w:t xml:space="preserve">  [</w:t>
      </w:r>
      <w:proofErr w:type="gramEnd"/>
      <w:r>
        <w:t>FULLWIDTH LATIN CAPITAL LETTER G]</w:t>
      </w:r>
    </w:p>
    <w:p w14:paraId="038A4D0B" w14:textId="77777777" w:rsidR="00B065E4" w:rsidRDefault="00B065E4" w:rsidP="00B065E4">
      <w:pPr>
        <w:pStyle w:val="Brdtekst"/>
      </w:pPr>
      <w:r>
        <w:t>"\uFF27" =&gt; "G"</w:t>
      </w:r>
    </w:p>
    <w:p w14:paraId="6BBA46EE" w14:textId="77777777" w:rsidR="00B065E4" w:rsidRDefault="00B065E4" w:rsidP="00B065E4">
      <w:pPr>
        <w:pStyle w:val="Brdtekst"/>
      </w:pPr>
    </w:p>
    <w:p w14:paraId="6440118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ĝ  [</w:t>
      </w:r>
      <w:proofErr w:type="gramEnd"/>
      <w:r>
        <w:t>LATIN SMALL LETTER G WITH CIRCUMFLEX]</w:t>
      </w:r>
    </w:p>
    <w:p w14:paraId="08EDEFB8" w14:textId="77777777" w:rsidR="00B065E4" w:rsidRDefault="00B065E4" w:rsidP="00B065E4">
      <w:pPr>
        <w:pStyle w:val="Brdtekst"/>
      </w:pPr>
      <w:r>
        <w:t>"\u011D" =&gt; "g"</w:t>
      </w:r>
    </w:p>
    <w:p w14:paraId="2B1220BD" w14:textId="77777777" w:rsidR="00B065E4" w:rsidRDefault="00B065E4" w:rsidP="00B065E4">
      <w:pPr>
        <w:pStyle w:val="Brdtekst"/>
      </w:pPr>
    </w:p>
    <w:p w14:paraId="717EC3A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ğ  [</w:t>
      </w:r>
      <w:proofErr w:type="gramEnd"/>
      <w:r>
        <w:t>LATIN SMALL LETTER G WITH BREVE]</w:t>
      </w:r>
    </w:p>
    <w:p w14:paraId="2724EB6F" w14:textId="77777777" w:rsidR="00B065E4" w:rsidRDefault="00B065E4" w:rsidP="00B065E4">
      <w:pPr>
        <w:pStyle w:val="Brdtekst"/>
      </w:pPr>
      <w:r>
        <w:t>"\u011F" =&gt; "g"</w:t>
      </w:r>
    </w:p>
    <w:p w14:paraId="4E68CE46" w14:textId="77777777" w:rsidR="00B065E4" w:rsidRDefault="00B065E4" w:rsidP="00B065E4">
      <w:pPr>
        <w:pStyle w:val="Brdtekst"/>
      </w:pPr>
    </w:p>
    <w:p w14:paraId="25BE422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ġ  [</w:t>
      </w:r>
      <w:proofErr w:type="gramEnd"/>
      <w:r>
        <w:t>LATIN SMALL LETTER G WITH DOT ABOVE]</w:t>
      </w:r>
    </w:p>
    <w:p w14:paraId="0EFD7DA9" w14:textId="77777777" w:rsidR="00B065E4" w:rsidRDefault="00B065E4" w:rsidP="00B065E4">
      <w:pPr>
        <w:pStyle w:val="Brdtekst"/>
      </w:pPr>
      <w:r>
        <w:t>"\u0121" =&gt; "g"</w:t>
      </w:r>
    </w:p>
    <w:p w14:paraId="2DCA708C" w14:textId="77777777" w:rsidR="00B065E4" w:rsidRDefault="00B065E4" w:rsidP="00B065E4">
      <w:pPr>
        <w:pStyle w:val="Brdtekst"/>
      </w:pPr>
    </w:p>
    <w:p w14:paraId="4A4C6E8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ģ  [</w:t>
      </w:r>
      <w:proofErr w:type="gramEnd"/>
      <w:r>
        <w:t>LATIN SMALL LETTER G WITH CEDILLA]</w:t>
      </w:r>
    </w:p>
    <w:p w14:paraId="7138BEFA" w14:textId="77777777" w:rsidR="00B065E4" w:rsidRDefault="00B065E4" w:rsidP="00B065E4">
      <w:pPr>
        <w:pStyle w:val="Brdtekst"/>
      </w:pPr>
      <w:r>
        <w:t>"\u0123" =&gt; "g"</w:t>
      </w:r>
    </w:p>
    <w:p w14:paraId="290374C8" w14:textId="77777777" w:rsidR="00B065E4" w:rsidRDefault="00B065E4" w:rsidP="00B065E4">
      <w:pPr>
        <w:pStyle w:val="Brdtekst"/>
      </w:pPr>
    </w:p>
    <w:p w14:paraId="04A3EF2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ǵ</w:t>
      </w:r>
      <w:r>
        <w:t xml:space="preserve">  [</w:t>
      </w:r>
      <w:proofErr w:type="gramEnd"/>
      <w:r>
        <w:t>LATIN SMALL LETTER G WITH ACUTE]</w:t>
      </w:r>
    </w:p>
    <w:p w14:paraId="201A847C" w14:textId="77777777" w:rsidR="00B065E4" w:rsidRDefault="00B065E4" w:rsidP="00B065E4">
      <w:pPr>
        <w:pStyle w:val="Brdtekst"/>
      </w:pPr>
      <w:r>
        <w:t>"\u01F5" =&gt; "g"</w:t>
      </w:r>
    </w:p>
    <w:p w14:paraId="3459504E" w14:textId="77777777" w:rsidR="00B065E4" w:rsidRDefault="00B065E4" w:rsidP="00B065E4">
      <w:pPr>
        <w:pStyle w:val="Brdtekst"/>
      </w:pPr>
    </w:p>
    <w:p w14:paraId="616A903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ɠ</w:t>
      </w:r>
      <w:r>
        <w:t xml:space="preserve">  [</w:t>
      </w:r>
      <w:proofErr w:type="gramEnd"/>
      <w:r>
        <w:t>LATIN SMALL LETTER G WITH HOOK]</w:t>
      </w:r>
    </w:p>
    <w:p w14:paraId="502B3338" w14:textId="77777777" w:rsidR="00B065E4" w:rsidRDefault="00B065E4" w:rsidP="00B065E4">
      <w:pPr>
        <w:pStyle w:val="Brdtekst"/>
      </w:pPr>
      <w:r>
        <w:t>"\u0260" =&gt; "g"</w:t>
      </w:r>
    </w:p>
    <w:p w14:paraId="2458CFC0" w14:textId="77777777" w:rsidR="00B065E4" w:rsidRDefault="00B065E4" w:rsidP="00B065E4">
      <w:pPr>
        <w:pStyle w:val="Brdtekst"/>
      </w:pPr>
    </w:p>
    <w:p w14:paraId="7E26BB8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ɡ</w:t>
      </w:r>
      <w:r>
        <w:t xml:space="preserve">  [</w:t>
      </w:r>
      <w:proofErr w:type="gramEnd"/>
      <w:r>
        <w:t>LATIN SMALL LETTER SCRIPT G]</w:t>
      </w:r>
    </w:p>
    <w:p w14:paraId="2EF4645C" w14:textId="77777777" w:rsidR="00B065E4" w:rsidRDefault="00B065E4" w:rsidP="00B065E4">
      <w:pPr>
        <w:pStyle w:val="Brdtekst"/>
      </w:pPr>
      <w:r>
        <w:t>"\u0261" =&gt; "g"</w:t>
      </w:r>
    </w:p>
    <w:p w14:paraId="70BAFA41" w14:textId="77777777" w:rsidR="00B065E4" w:rsidRDefault="00B065E4" w:rsidP="00B065E4">
      <w:pPr>
        <w:pStyle w:val="Brdtekst"/>
      </w:pPr>
    </w:p>
    <w:p w14:paraId="501F91D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ᵷ</w:t>
      </w:r>
      <w:r>
        <w:t xml:space="preserve">  [</w:t>
      </w:r>
      <w:proofErr w:type="gramEnd"/>
      <w:r>
        <w:t>LATIN SMALL LETTER TURNED G]</w:t>
      </w:r>
    </w:p>
    <w:p w14:paraId="662AB341" w14:textId="77777777" w:rsidR="00B065E4" w:rsidRDefault="00B065E4" w:rsidP="00B065E4">
      <w:pPr>
        <w:pStyle w:val="Brdtekst"/>
      </w:pPr>
      <w:r>
        <w:t>"\u1D77" =&gt; "g"</w:t>
      </w:r>
    </w:p>
    <w:p w14:paraId="0F2BAFC4" w14:textId="77777777" w:rsidR="00B065E4" w:rsidRDefault="00B065E4" w:rsidP="00B065E4">
      <w:pPr>
        <w:pStyle w:val="Brdtekst"/>
      </w:pPr>
    </w:p>
    <w:p w14:paraId="1A029BF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ᵹ</w:t>
      </w:r>
      <w:r>
        <w:t xml:space="preserve">  [</w:t>
      </w:r>
      <w:proofErr w:type="gramEnd"/>
      <w:r>
        <w:t>LATIN SMALL LETTER INSULAR G]</w:t>
      </w:r>
    </w:p>
    <w:p w14:paraId="712526B1" w14:textId="77777777" w:rsidR="00B065E4" w:rsidRDefault="00B065E4" w:rsidP="00B065E4">
      <w:pPr>
        <w:pStyle w:val="Brdtekst"/>
      </w:pPr>
      <w:r>
        <w:t>"\u1D79" =&gt; "g"</w:t>
      </w:r>
    </w:p>
    <w:p w14:paraId="394A52B5" w14:textId="77777777" w:rsidR="00B065E4" w:rsidRDefault="00B065E4" w:rsidP="00B065E4">
      <w:pPr>
        <w:pStyle w:val="Brdtekst"/>
      </w:pPr>
    </w:p>
    <w:p w14:paraId="7353ADB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ᶃ</w:t>
      </w:r>
      <w:r>
        <w:t xml:space="preserve">  [</w:t>
      </w:r>
      <w:proofErr w:type="gramEnd"/>
      <w:r>
        <w:t>LATIN SMALL LETTER G WITH PALATAL HOOK]</w:t>
      </w:r>
    </w:p>
    <w:p w14:paraId="6C3C15A7" w14:textId="77777777" w:rsidR="00B065E4" w:rsidRDefault="00B065E4" w:rsidP="00B065E4">
      <w:pPr>
        <w:pStyle w:val="Brdtekst"/>
      </w:pPr>
      <w:r>
        <w:t>"\u1D83" =&gt; "g"</w:t>
      </w:r>
    </w:p>
    <w:p w14:paraId="58178F4B" w14:textId="77777777" w:rsidR="00B065E4" w:rsidRDefault="00B065E4" w:rsidP="00B065E4">
      <w:pPr>
        <w:pStyle w:val="Brdtekst"/>
      </w:pPr>
    </w:p>
    <w:p w14:paraId="1AE1122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ḡ</w:t>
      </w:r>
      <w:r>
        <w:t xml:space="preserve">  [</w:t>
      </w:r>
      <w:proofErr w:type="gramEnd"/>
      <w:r>
        <w:t>LATIN SMALL LETTER G WITH MACRON]</w:t>
      </w:r>
    </w:p>
    <w:p w14:paraId="478331B2" w14:textId="77777777" w:rsidR="00B065E4" w:rsidRDefault="00B065E4" w:rsidP="00B065E4">
      <w:pPr>
        <w:pStyle w:val="Brdtekst"/>
      </w:pPr>
      <w:r>
        <w:t>"\u1E21" =&gt; "g"</w:t>
      </w:r>
    </w:p>
    <w:p w14:paraId="0F166258" w14:textId="77777777" w:rsidR="00B065E4" w:rsidRDefault="00B065E4" w:rsidP="00B065E4">
      <w:pPr>
        <w:pStyle w:val="Brdtekst"/>
      </w:pPr>
    </w:p>
    <w:p w14:paraId="68C773E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ⓖ</w:t>
      </w:r>
      <w:r>
        <w:t xml:space="preserve">  [</w:t>
      </w:r>
      <w:proofErr w:type="gramEnd"/>
      <w:r>
        <w:t>CIRCLED LATIN SMALL LETTER G]</w:t>
      </w:r>
    </w:p>
    <w:p w14:paraId="46B74083" w14:textId="77777777" w:rsidR="00B065E4" w:rsidRDefault="00B065E4" w:rsidP="00B065E4">
      <w:pPr>
        <w:pStyle w:val="Brdtekst"/>
      </w:pPr>
      <w:r>
        <w:t>"\u24D6" =&gt; "g"</w:t>
      </w:r>
    </w:p>
    <w:p w14:paraId="7F32AD44" w14:textId="77777777" w:rsidR="00B065E4" w:rsidRDefault="00B065E4" w:rsidP="00B065E4">
      <w:pPr>
        <w:pStyle w:val="Brdtekst"/>
      </w:pPr>
    </w:p>
    <w:p w14:paraId="562DF51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ꝿ</w:t>
      </w:r>
      <w:r>
        <w:t xml:space="preserve">  [</w:t>
      </w:r>
      <w:proofErr w:type="gramEnd"/>
      <w:r>
        <w:t>LATIN SMALL LETTER TURNED INSULAR G]</w:t>
      </w:r>
    </w:p>
    <w:p w14:paraId="3C1FBEFB" w14:textId="77777777" w:rsidR="00B065E4" w:rsidRDefault="00B065E4" w:rsidP="00B065E4">
      <w:pPr>
        <w:pStyle w:val="Brdtekst"/>
      </w:pPr>
      <w:r>
        <w:t>"\uA77F" =&gt; "g"</w:t>
      </w:r>
    </w:p>
    <w:p w14:paraId="28EE7E4C" w14:textId="77777777" w:rsidR="00B065E4" w:rsidRDefault="00B065E4" w:rsidP="00B065E4">
      <w:pPr>
        <w:pStyle w:val="Brdtekst"/>
      </w:pPr>
    </w:p>
    <w:p w14:paraId="606FFEA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ｇ</w:t>
      </w:r>
      <w:r>
        <w:t xml:space="preserve">  [</w:t>
      </w:r>
      <w:proofErr w:type="gramEnd"/>
      <w:r>
        <w:t>FULLWIDTH LATIN SMALL LETTER G]</w:t>
      </w:r>
    </w:p>
    <w:p w14:paraId="43892CBA" w14:textId="77777777" w:rsidR="00B065E4" w:rsidRDefault="00B065E4" w:rsidP="00B065E4">
      <w:pPr>
        <w:pStyle w:val="Brdtekst"/>
      </w:pPr>
      <w:r>
        <w:t>"\uFF47" =&gt; "g"</w:t>
      </w:r>
    </w:p>
    <w:p w14:paraId="0085B02B" w14:textId="77777777" w:rsidR="00B065E4" w:rsidRDefault="00B065E4" w:rsidP="00B065E4">
      <w:pPr>
        <w:pStyle w:val="Brdtekst"/>
      </w:pPr>
    </w:p>
    <w:p w14:paraId="23C417D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⒢</w:t>
      </w:r>
      <w:r>
        <w:t xml:space="preserve">  [</w:t>
      </w:r>
      <w:proofErr w:type="gramEnd"/>
      <w:r>
        <w:t>PARENTHESIZED LATIN SMALL LETTER G]</w:t>
      </w:r>
    </w:p>
    <w:p w14:paraId="34D48CF9" w14:textId="77777777" w:rsidR="00B065E4" w:rsidRDefault="00B065E4" w:rsidP="00B065E4">
      <w:pPr>
        <w:pStyle w:val="Brdtekst"/>
      </w:pPr>
      <w:r>
        <w:t>"\u24A2" =&gt; "(g)"</w:t>
      </w:r>
    </w:p>
    <w:p w14:paraId="5930EBF5" w14:textId="77777777" w:rsidR="00B065E4" w:rsidRDefault="00B065E4" w:rsidP="00B065E4">
      <w:pPr>
        <w:pStyle w:val="Brdtekst"/>
      </w:pPr>
    </w:p>
    <w:p w14:paraId="44D900B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Ĥ  [</w:t>
      </w:r>
      <w:proofErr w:type="gramEnd"/>
      <w:r>
        <w:t>LATIN CAPITAL LETTER H WITH CIRCUMFLEX]</w:t>
      </w:r>
    </w:p>
    <w:p w14:paraId="53FE3604" w14:textId="77777777" w:rsidR="00B065E4" w:rsidRDefault="00B065E4" w:rsidP="00B065E4">
      <w:pPr>
        <w:pStyle w:val="Brdtekst"/>
      </w:pPr>
      <w:r>
        <w:t>"\u0124" =&gt; "H"</w:t>
      </w:r>
    </w:p>
    <w:p w14:paraId="5A6B0BBF" w14:textId="77777777" w:rsidR="00B065E4" w:rsidRDefault="00B065E4" w:rsidP="00B065E4">
      <w:pPr>
        <w:pStyle w:val="Brdtekst"/>
      </w:pPr>
    </w:p>
    <w:p w14:paraId="57AE857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Ħ  [</w:t>
      </w:r>
      <w:proofErr w:type="gramEnd"/>
      <w:r>
        <w:t>LATIN CAPITAL LETTER H WITH STROKE]</w:t>
      </w:r>
    </w:p>
    <w:p w14:paraId="5D43E3DA" w14:textId="77777777" w:rsidR="00B065E4" w:rsidRDefault="00B065E4" w:rsidP="00B065E4">
      <w:pPr>
        <w:pStyle w:val="Brdtekst"/>
      </w:pPr>
      <w:r>
        <w:t>"\u0126" =&gt; "H"</w:t>
      </w:r>
    </w:p>
    <w:p w14:paraId="1088FB10" w14:textId="77777777" w:rsidR="00B065E4" w:rsidRDefault="00B065E4" w:rsidP="00B065E4">
      <w:pPr>
        <w:pStyle w:val="Brdtekst"/>
      </w:pPr>
    </w:p>
    <w:p w14:paraId="7214589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Ȟ</w:t>
      </w:r>
      <w:r>
        <w:t xml:space="preserve">  [</w:t>
      </w:r>
      <w:proofErr w:type="gramEnd"/>
      <w:r>
        <w:t>LATIN CAPITAL LETTER H WITH CARON]</w:t>
      </w:r>
    </w:p>
    <w:p w14:paraId="1198B45D" w14:textId="77777777" w:rsidR="00B065E4" w:rsidRDefault="00B065E4" w:rsidP="00B065E4">
      <w:pPr>
        <w:pStyle w:val="Brdtekst"/>
      </w:pPr>
      <w:r>
        <w:t>"\u021E" =&gt; "H"</w:t>
      </w:r>
    </w:p>
    <w:p w14:paraId="2A4C1D24" w14:textId="77777777" w:rsidR="00B065E4" w:rsidRDefault="00B065E4" w:rsidP="00B065E4">
      <w:pPr>
        <w:pStyle w:val="Brdtekst"/>
      </w:pPr>
    </w:p>
    <w:p w14:paraId="4506C14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ʜ</w:t>
      </w:r>
      <w:r>
        <w:t xml:space="preserve">  [</w:t>
      </w:r>
      <w:proofErr w:type="gramEnd"/>
      <w:r>
        <w:t>LATIN LETTER SMALL CAPITAL H]</w:t>
      </w:r>
    </w:p>
    <w:p w14:paraId="2F307F8E" w14:textId="77777777" w:rsidR="00B065E4" w:rsidRDefault="00B065E4" w:rsidP="00B065E4">
      <w:pPr>
        <w:pStyle w:val="Brdtekst"/>
      </w:pPr>
      <w:r>
        <w:t>"\u029C" =&gt; "H"</w:t>
      </w:r>
    </w:p>
    <w:p w14:paraId="729A331D" w14:textId="77777777" w:rsidR="00B065E4" w:rsidRDefault="00B065E4" w:rsidP="00B065E4">
      <w:pPr>
        <w:pStyle w:val="Brdtekst"/>
      </w:pPr>
    </w:p>
    <w:p w14:paraId="20A7D92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Ḣ</w:t>
      </w:r>
      <w:r>
        <w:t xml:space="preserve">  [</w:t>
      </w:r>
      <w:proofErr w:type="gramEnd"/>
      <w:r>
        <w:t>LATIN CAPITAL LETTER H WITH DOT ABOVE]</w:t>
      </w:r>
    </w:p>
    <w:p w14:paraId="624232C9" w14:textId="77777777" w:rsidR="00B065E4" w:rsidRDefault="00B065E4" w:rsidP="00B065E4">
      <w:pPr>
        <w:pStyle w:val="Brdtekst"/>
      </w:pPr>
      <w:r>
        <w:t>"\u1E22" =&gt; "H"</w:t>
      </w:r>
    </w:p>
    <w:p w14:paraId="20A33AC3" w14:textId="77777777" w:rsidR="00B065E4" w:rsidRDefault="00B065E4" w:rsidP="00B065E4">
      <w:pPr>
        <w:pStyle w:val="Brdtekst"/>
      </w:pPr>
    </w:p>
    <w:p w14:paraId="31121A5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Ḥ</w:t>
      </w:r>
      <w:r>
        <w:t xml:space="preserve">  [</w:t>
      </w:r>
      <w:proofErr w:type="gramEnd"/>
      <w:r>
        <w:t>LATIN CAPITAL LETTER H WITH DOT BELOW]</w:t>
      </w:r>
    </w:p>
    <w:p w14:paraId="1E894ABB" w14:textId="77777777" w:rsidR="00B065E4" w:rsidRDefault="00B065E4" w:rsidP="00B065E4">
      <w:pPr>
        <w:pStyle w:val="Brdtekst"/>
      </w:pPr>
      <w:r>
        <w:t>"\u1E24" =&gt; "H"</w:t>
      </w:r>
    </w:p>
    <w:p w14:paraId="1404BA95" w14:textId="77777777" w:rsidR="00B065E4" w:rsidRDefault="00B065E4" w:rsidP="00B065E4">
      <w:pPr>
        <w:pStyle w:val="Brdtekst"/>
      </w:pPr>
    </w:p>
    <w:p w14:paraId="1476A70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Ḧ</w:t>
      </w:r>
      <w:r>
        <w:t xml:space="preserve">  [</w:t>
      </w:r>
      <w:proofErr w:type="gramEnd"/>
      <w:r>
        <w:t>LATIN CAPITAL LETTER H WITH DIAERESIS]</w:t>
      </w:r>
    </w:p>
    <w:p w14:paraId="26F229D5" w14:textId="77777777" w:rsidR="00B065E4" w:rsidRDefault="00B065E4" w:rsidP="00B065E4">
      <w:pPr>
        <w:pStyle w:val="Brdtekst"/>
      </w:pPr>
      <w:r>
        <w:t>"\u1E26" =&gt; "H"</w:t>
      </w:r>
    </w:p>
    <w:p w14:paraId="333BA101" w14:textId="77777777" w:rsidR="00B065E4" w:rsidRDefault="00B065E4" w:rsidP="00B065E4">
      <w:pPr>
        <w:pStyle w:val="Brdtekst"/>
      </w:pPr>
    </w:p>
    <w:p w14:paraId="119C67E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Ḩ</w:t>
      </w:r>
      <w:r>
        <w:t xml:space="preserve">  [</w:t>
      </w:r>
      <w:proofErr w:type="gramEnd"/>
      <w:r>
        <w:t>LATIN CAPITAL LETTER H WITH CEDILLA]</w:t>
      </w:r>
    </w:p>
    <w:p w14:paraId="384BAA4B" w14:textId="77777777" w:rsidR="00B065E4" w:rsidRDefault="00B065E4" w:rsidP="00B065E4">
      <w:pPr>
        <w:pStyle w:val="Brdtekst"/>
      </w:pPr>
      <w:r>
        <w:t>"\u1E28" =&gt; "H"</w:t>
      </w:r>
    </w:p>
    <w:p w14:paraId="49D0C5C1" w14:textId="77777777" w:rsidR="00B065E4" w:rsidRDefault="00B065E4" w:rsidP="00B065E4">
      <w:pPr>
        <w:pStyle w:val="Brdtekst"/>
      </w:pPr>
    </w:p>
    <w:p w14:paraId="693F540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Ḫ</w:t>
      </w:r>
      <w:r>
        <w:t xml:space="preserve">  [</w:t>
      </w:r>
      <w:proofErr w:type="gramEnd"/>
      <w:r>
        <w:t>LATIN CAPITAL LETTER H WITH BREVE BELOW]</w:t>
      </w:r>
    </w:p>
    <w:p w14:paraId="3D87855B" w14:textId="77777777" w:rsidR="00B065E4" w:rsidRDefault="00B065E4" w:rsidP="00B065E4">
      <w:pPr>
        <w:pStyle w:val="Brdtekst"/>
      </w:pPr>
      <w:r>
        <w:t>"\u1E2A" =&gt; "H"</w:t>
      </w:r>
    </w:p>
    <w:p w14:paraId="1313D4B8" w14:textId="77777777" w:rsidR="00B065E4" w:rsidRDefault="00B065E4" w:rsidP="00B065E4">
      <w:pPr>
        <w:pStyle w:val="Brdtekst"/>
      </w:pPr>
    </w:p>
    <w:p w14:paraId="7AD4567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Ⓗ</w:t>
      </w:r>
      <w:r>
        <w:t xml:space="preserve">  [</w:t>
      </w:r>
      <w:proofErr w:type="gramEnd"/>
      <w:r>
        <w:t>CIRCLED LATIN CAPITAL LETTER H]</w:t>
      </w:r>
    </w:p>
    <w:p w14:paraId="3F05A883" w14:textId="77777777" w:rsidR="00B065E4" w:rsidRDefault="00B065E4" w:rsidP="00B065E4">
      <w:pPr>
        <w:pStyle w:val="Brdtekst"/>
      </w:pPr>
      <w:r>
        <w:t>"\u24BD" =&gt; "H"</w:t>
      </w:r>
    </w:p>
    <w:p w14:paraId="571E738B" w14:textId="77777777" w:rsidR="00B065E4" w:rsidRDefault="00B065E4" w:rsidP="00B065E4">
      <w:pPr>
        <w:pStyle w:val="Brdtekst"/>
      </w:pPr>
    </w:p>
    <w:p w14:paraId="4643800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Ⱨ</w:t>
      </w:r>
      <w:r>
        <w:t xml:space="preserve">  [</w:t>
      </w:r>
      <w:proofErr w:type="gramEnd"/>
      <w:r>
        <w:t>LATIN CAPITAL LETTER H WITH DESCENDER]</w:t>
      </w:r>
    </w:p>
    <w:p w14:paraId="2694436C" w14:textId="77777777" w:rsidR="00B065E4" w:rsidRDefault="00B065E4" w:rsidP="00B065E4">
      <w:pPr>
        <w:pStyle w:val="Brdtekst"/>
      </w:pPr>
      <w:r>
        <w:t>"\u2C67" =&gt; "H"</w:t>
      </w:r>
    </w:p>
    <w:p w14:paraId="20EB51C4" w14:textId="77777777" w:rsidR="00B065E4" w:rsidRDefault="00B065E4" w:rsidP="00B065E4">
      <w:pPr>
        <w:pStyle w:val="Brdtekst"/>
      </w:pPr>
    </w:p>
    <w:p w14:paraId="7EAC834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Ⱶ</w:t>
      </w:r>
      <w:r>
        <w:t xml:space="preserve">  [</w:t>
      </w:r>
      <w:proofErr w:type="gramEnd"/>
      <w:r>
        <w:t>LATIN CAPITAL LETTER HALF H]</w:t>
      </w:r>
    </w:p>
    <w:p w14:paraId="3B3501AD" w14:textId="77777777" w:rsidR="00B065E4" w:rsidRDefault="00B065E4" w:rsidP="00B065E4">
      <w:pPr>
        <w:pStyle w:val="Brdtekst"/>
      </w:pPr>
      <w:r>
        <w:t>"\u2C75" =&gt; "H"</w:t>
      </w:r>
    </w:p>
    <w:p w14:paraId="7B8E1D64" w14:textId="77777777" w:rsidR="00B065E4" w:rsidRDefault="00B065E4" w:rsidP="00B065E4">
      <w:pPr>
        <w:pStyle w:val="Brdtekst"/>
      </w:pPr>
    </w:p>
    <w:p w14:paraId="160A737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Ｈ</w:t>
      </w:r>
      <w:r>
        <w:t xml:space="preserve">  [</w:t>
      </w:r>
      <w:proofErr w:type="gramEnd"/>
      <w:r>
        <w:t>FULLWIDTH LATIN CAPITAL LETTER H]</w:t>
      </w:r>
    </w:p>
    <w:p w14:paraId="29FCC366" w14:textId="77777777" w:rsidR="00B065E4" w:rsidRDefault="00B065E4" w:rsidP="00B065E4">
      <w:pPr>
        <w:pStyle w:val="Brdtekst"/>
      </w:pPr>
      <w:r>
        <w:t>"\uFF28" =&gt; "H"</w:t>
      </w:r>
    </w:p>
    <w:p w14:paraId="60E0DCBF" w14:textId="77777777" w:rsidR="00B065E4" w:rsidRDefault="00B065E4" w:rsidP="00B065E4">
      <w:pPr>
        <w:pStyle w:val="Brdtekst"/>
      </w:pPr>
    </w:p>
    <w:p w14:paraId="2D816A2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ĥ  [</w:t>
      </w:r>
      <w:proofErr w:type="gramEnd"/>
      <w:r>
        <w:t>LATIN SMALL LETTER H WITH CIRCUMFLEX]</w:t>
      </w:r>
    </w:p>
    <w:p w14:paraId="58D2EB35" w14:textId="77777777" w:rsidR="00B065E4" w:rsidRDefault="00B065E4" w:rsidP="00B065E4">
      <w:pPr>
        <w:pStyle w:val="Brdtekst"/>
      </w:pPr>
      <w:r>
        <w:t>"\u0125" =&gt; "h"</w:t>
      </w:r>
    </w:p>
    <w:p w14:paraId="2E962633" w14:textId="77777777" w:rsidR="00B065E4" w:rsidRDefault="00B065E4" w:rsidP="00B065E4">
      <w:pPr>
        <w:pStyle w:val="Brdtekst"/>
      </w:pPr>
    </w:p>
    <w:p w14:paraId="5144331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ħ  [</w:t>
      </w:r>
      <w:proofErr w:type="gramEnd"/>
      <w:r>
        <w:t>LATIN SMALL LETTER H WITH STROKE]</w:t>
      </w:r>
    </w:p>
    <w:p w14:paraId="4069CF67" w14:textId="77777777" w:rsidR="00B065E4" w:rsidRDefault="00B065E4" w:rsidP="00B065E4">
      <w:pPr>
        <w:pStyle w:val="Brdtekst"/>
      </w:pPr>
      <w:r>
        <w:t>"\u0127" =&gt; "h"</w:t>
      </w:r>
    </w:p>
    <w:p w14:paraId="36468387" w14:textId="77777777" w:rsidR="00B065E4" w:rsidRDefault="00B065E4" w:rsidP="00B065E4">
      <w:pPr>
        <w:pStyle w:val="Brdtekst"/>
      </w:pPr>
    </w:p>
    <w:p w14:paraId="4A30951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ȟ</w:t>
      </w:r>
      <w:r>
        <w:t xml:space="preserve">  [</w:t>
      </w:r>
      <w:proofErr w:type="gramEnd"/>
      <w:r>
        <w:t>LATIN SMALL LETTER H WITH CARON]</w:t>
      </w:r>
    </w:p>
    <w:p w14:paraId="44D4F617" w14:textId="77777777" w:rsidR="00B065E4" w:rsidRDefault="00B065E4" w:rsidP="00B065E4">
      <w:pPr>
        <w:pStyle w:val="Brdtekst"/>
      </w:pPr>
      <w:r>
        <w:t>"\u021F" =&gt; "h"</w:t>
      </w:r>
    </w:p>
    <w:p w14:paraId="38F19C8F" w14:textId="77777777" w:rsidR="00B065E4" w:rsidRDefault="00B065E4" w:rsidP="00B065E4">
      <w:pPr>
        <w:pStyle w:val="Brdtekst"/>
      </w:pPr>
    </w:p>
    <w:p w14:paraId="280FE96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ɥ</w:t>
      </w:r>
      <w:r>
        <w:t xml:space="preserve">  [</w:t>
      </w:r>
      <w:proofErr w:type="gramEnd"/>
      <w:r>
        <w:t>LATIN SMALL LETTER TURNED H]</w:t>
      </w:r>
    </w:p>
    <w:p w14:paraId="0578D009" w14:textId="77777777" w:rsidR="00B065E4" w:rsidRDefault="00B065E4" w:rsidP="00B065E4">
      <w:pPr>
        <w:pStyle w:val="Brdtekst"/>
      </w:pPr>
      <w:r>
        <w:t>"\u0265" =&gt; "h"</w:t>
      </w:r>
    </w:p>
    <w:p w14:paraId="06D199AD" w14:textId="77777777" w:rsidR="00B065E4" w:rsidRDefault="00B065E4" w:rsidP="00B065E4">
      <w:pPr>
        <w:pStyle w:val="Brdtekst"/>
      </w:pPr>
    </w:p>
    <w:p w14:paraId="3201425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ɦ</w:t>
      </w:r>
      <w:r>
        <w:t xml:space="preserve">  [</w:t>
      </w:r>
      <w:proofErr w:type="gramEnd"/>
      <w:r>
        <w:t>LATIN SMALL LETTER H WITH HOOK]</w:t>
      </w:r>
    </w:p>
    <w:p w14:paraId="755BAC52" w14:textId="77777777" w:rsidR="00B065E4" w:rsidRDefault="00B065E4" w:rsidP="00B065E4">
      <w:pPr>
        <w:pStyle w:val="Brdtekst"/>
      </w:pPr>
      <w:r>
        <w:t>"\u0266" =&gt; "h"</w:t>
      </w:r>
    </w:p>
    <w:p w14:paraId="58EEAB04" w14:textId="77777777" w:rsidR="00B065E4" w:rsidRDefault="00B065E4" w:rsidP="00B065E4">
      <w:pPr>
        <w:pStyle w:val="Brdtekst"/>
      </w:pPr>
    </w:p>
    <w:p w14:paraId="5723A19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ʮ</w:t>
      </w:r>
      <w:r>
        <w:t xml:space="preserve">  [</w:t>
      </w:r>
      <w:proofErr w:type="gramEnd"/>
      <w:r>
        <w:t>LATIN SMALL LETTER TURNED H WITH FISHHOOK]</w:t>
      </w:r>
    </w:p>
    <w:p w14:paraId="0CFA7E8A" w14:textId="77777777" w:rsidR="00B065E4" w:rsidRDefault="00B065E4" w:rsidP="00B065E4">
      <w:pPr>
        <w:pStyle w:val="Brdtekst"/>
      </w:pPr>
      <w:r>
        <w:t>"\u02AE" =&gt; "h"</w:t>
      </w:r>
    </w:p>
    <w:p w14:paraId="00D52A76" w14:textId="77777777" w:rsidR="00B065E4" w:rsidRDefault="00B065E4" w:rsidP="00B065E4">
      <w:pPr>
        <w:pStyle w:val="Brdtekst"/>
      </w:pPr>
    </w:p>
    <w:p w14:paraId="0CCA986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ʯ</w:t>
      </w:r>
      <w:r>
        <w:t xml:space="preserve">  [</w:t>
      </w:r>
      <w:proofErr w:type="gramEnd"/>
      <w:r>
        <w:t>LATIN SMALL LETTER TURNED H WITH FISHHOOK AND TAIL]</w:t>
      </w:r>
    </w:p>
    <w:p w14:paraId="53468A34" w14:textId="77777777" w:rsidR="00B065E4" w:rsidRDefault="00B065E4" w:rsidP="00B065E4">
      <w:pPr>
        <w:pStyle w:val="Brdtekst"/>
      </w:pPr>
      <w:r>
        <w:t>"\u02AF" =&gt; "h"</w:t>
      </w:r>
    </w:p>
    <w:p w14:paraId="5430D4DA" w14:textId="77777777" w:rsidR="00B065E4" w:rsidRDefault="00B065E4" w:rsidP="00B065E4">
      <w:pPr>
        <w:pStyle w:val="Brdtekst"/>
      </w:pPr>
    </w:p>
    <w:p w14:paraId="70629D3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ḣ</w:t>
      </w:r>
      <w:r>
        <w:t xml:space="preserve">  [</w:t>
      </w:r>
      <w:proofErr w:type="gramEnd"/>
      <w:r>
        <w:t>LATIN SMALL LETTER H WITH DOT ABOVE]</w:t>
      </w:r>
    </w:p>
    <w:p w14:paraId="12352D28" w14:textId="77777777" w:rsidR="00B065E4" w:rsidRDefault="00B065E4" w:rsidP="00B065E4">
      <w:pPr>
        <w:pStyle w:val="Brdtekst"/>
      </w:pPr>
      <w:r>
        <w:t>"\u1E23" =&gt; "h"</w:t>
      </w:r>
    </w:p>
    <w:p w14:paraId="1D120E9B" w14:textId="77777777" w:rsidR="00B065E4" w:rsidRDefault="00B065E4" w:rsidP="00B065E4">
      <w:pPr>
        <w:pStyle w:val="Brdtekst"/>
      </w:pPr>
    </w:p>
    <w:p w14:paraId="58C7173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ḥ</w:t>
      </w:r>
      <w:r>
        <w:t xml:space="preserve">  [</w:t>
      </w:r>
      <w:proofErr w:type="gramEnd"/>
      <w:r>
        <w:t>LATIN SMALL LETTER H WITH DOT BELOW]</w:t>
      </w:r>
    </w:p>
    <w:p w14:paraId="68D18632" w14:textId="77777777" w:rsidR="00B065E4" w:rsidRDefault="00B065E4" w:rsidP="00B065E4">
      <w:pPr>
        <w:pStyle w:val="Brdtekst"/>
      </w:pPr>
      <w:r>
        <w:t>"\u1E25" =&gt; "h"</w:t>
      </w:r>
    </w:p>
    <w:p w14:paraId="49160C5F" w14:textId="77777777" w:rsidR="00B065E4" w:rsidRDefault="00B065E4" w:rsidP="00B065E4">
      <w:pPr>
        <w:pStyle w:val="Brdtekst"/>
      </w:pPr>
    </w:p>
    <w:p w14:paraId="6DE57B0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ḧ</w:t>
      </w:r>
      <w:r>
        <w:t xml:space="preserve">  [</w:t>
      </w:r>
      <w:proofErr w:type="gramEnd"/>
      <w:r>
        <w:t>LATIN SMALL LETTER H WITH DIAERESIS]</w:t>
      </w:r>
    </w:p>
    <w:p w14:paraId="17AE295E" w14:textId="77777777" w:rsidR="00B065E4" w:rsidRDefault="00B065E4" w:rsidP="00B065E4">
      <w:pPr>
        <w:pStyle w:val="Brdtekst"/>
      </w:pPr>
      <w:r>
        <w:t>"\u1E27" =&gt; "h"</w:t>
      </w:r>
    </w:p>
    <w:p w14:paraId="0F75C302" w14:textId="77777777" w:rsidR="00B065E4" w:rsidRDefault="00B065E4" w:rsidP="00B065E4">
      <w:pPr>
        <w:pStyle w:val="Brdtekst"/>
      </w:pPr>
    </w:p>
    <w:p w14:paraId="33C6DE9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ḩ</w:t>
      </w:r>
      <w:r>
        <w:t xml:space="preserve">  [</w:t>
      </w:r>
      <w:proofErr w:type="gramEnd"/>
      <w:r>
        <w:t>LATIN SMALL LETTER H WITH CEDILLA]</w:t>
      </w:r>
    </w:p>
    <w:p w14:paraId="6F574AC2" w14:textId="77777777" w:rsidR="00B065E4" w:rsidRDefault="00B065E4" w:rsidP="00B065E4">
      <w:pPr>
        <w:pStyle w:val="Brdtekst"/>
      </w:pPr>
      <w:r>
        <w:t>"\u1E29" =&gt; "h"</w:t>
      </w:r>
    </w:p>
    <w:p w14:paraId="02DBDBE2" w14:textId="77777777" w:rsidR="00B065E4" w:rsidRDefault="00B065E4" w:rsidP="00B065E4">
      <w:pPr>
        <w:pStyle w:val="Brdtekst"/>
      </w:pPr>
    </w:p>
    <w:p w14:paraId="478F13B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ḫ</w:t>
      </w:r>
      <w:r>
        <w:t xml:space="preserve">  [</w:t>
      </w:r>
      <w:proofErr w:type="gramEnd"/>
      <w:r>
        <w:t>LATIN SMALL LETTER H WITH BREVE BELOW]</w:t>
      </w:r>
    </w:p>
    <w:p w14:paraId="56F335AF" w14:textId="77777777" w:rsidR="00B065E4" w:rsidRDefault="00B065E4" w:rsidP="00B065E4">
      <w:pPr>
        <w:pStyle w:val="Brdtekst"/>
      </w:pPr>
      <w:r>
        <w:t>"\u1E2B" =&gt; "h"</w:t>
      </w:r>
    </w:p>
    <w:p w14:paraId="4B5F56E3" w14:textId="77777777" w:rsidR="00B065E4" w:rsidRDefault="00B065E4" w:rsidP="00B065E4">
      <w:pPr>
        <w:pStyle w:val="Brdtekst"/>
      </w:pPr>
    </w:p>
    <w:p w14:paraId="239513E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ẖ</w:t>
      </w:r>
      <w:r>
        <w:t xml:space="preserve">  [</w:t>
      </w:r>
      <w:proofErr w:type="gramEnd"/>
      <w:r>
        <w:t>LATIN SMALL LETTER H WITH LINE BELOW]</w:t>
      </w:r>
    </w:p>
    <w:p w14:paraId="2929BC7E" w14:textId="77777777" w:rsidR="00B065E4" w:rsidRDefault="00B065E4" w:rsidP="00B065E4">
      <w:pPr>
        <w:pStyle w:val="Brdtekst"/>
      </w:pPr>
      <w:r>
        <w:t>"\u1E96" =&gt; "h"</w:t>
      </w:r>
    </w:p>
    <w:p w14:paraId="4131085D" w14:textId="77777777" w:rsidR="00B065E4" w:rsidRDefault="00B065E4" w:rsidP="00B065E4">
      <w:pPr>
        <w:pStyle w:val="Brdtekst"/>
      </w:pPr>
    </w:p>
    <w:p w14:paraId="111AA26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ⓗ</w:t>
      </w:r>
      <w:r>
        <w:t xml:space="preserve">  [</w:t>
      </w:r>
      <w:proofErr w:type="gramEnd"/>
      <w:r>
        <w:t>CIRCLED LATIN SMALL LETTER H]</w:t>
      </w:r>
    </w:p>
    <w:p w14:paraId="45D5930D" w14:textId="77777777" w:rsidR="00B065E4" w:rsidRDefault="00B065E4" w:rsidP="00B065E4">
      <w:pPr>
        <w:pStyle w:val="Brdtekst"/>
      </w:pPr>
      <w:r>
        <w:t>"\u24D7" =&gt; "h"</w:t>
      </w:r>
    </w:p>
    <w:p w14:paraId="2D772BB2" w14:textId="77777777" w:rsidR="00B065E4" w:rsidRDefault="00B065E4" w:rsidP="00B065E4">
      <w:pPr>
        <w:pStyle w:val="Brdtekst"/>
      </w:pPr>
    </w:p>
    <w:p w14:paraId="4FD41A9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ⱨ</w:t>
      </w:r>
      <w:r>
        <w:t xml:space="preserve">  [</w:t>
      </w:r>
      <w:proofErr w:type="gramEnd"/>
      <w:r>
        <w:t>LATIN SMALL LETTER H WITH DESCENDER]</w:t>
      </w:r>
    </w:p>
    <w:p w14:paraId="170BEA6B" w14:textId="77777777" w:rsidR="00B065E4" w:rsidRDefault="00B065E4" w:rsidP="00B065E4">
      <w:pPr>
        <w:pStyle w:val="Brdtekst"/>
      </w:pPr>
      <w:r>
        <w:t>"\u2C68" =&gt; "h"</w:t>
      </w:r>
    </w:p>
    <w:p w14:paraId="3F2CD81F" w14:textId="77777777" w:rsidR="00B065E4" w:rsidRDefault="00B065E4" w:rsidP="00B065E4">
      <w:pPr>
        <w:pStyle w:val="Brdtekst"/>
      </w:pPr>
    </w:p>
    <w:p w14:paraId="366C018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ⱶ</w:t>
      </w:r>
      <w:r>
        <w:t xml:space="preserve">  [</w:t>
      </w:r>
      <w:proofErr w:type="gramEnd"/>
      <w:r>
        <w:t>LATIN SMALL LETTER HALF H]</w:t>
      </w:r>
    </w:p>
    <w:p w14:paraId="68830024" w14:textId="77777777" w:rsidR="00B065E4" w:rsidRDefault="00B065E4" w:rsidP="00B065E4">
      <w:pPr>
        <w:pStyle w:val="Brdtekst"/>
      </w:pPr>
      <w:r>
        <w:t>"\u2C76" =&gt; "h"</w:t>
      </w:r>
    </w:p>
    <w:p w14:paraId="04A94118" w14:textId="77777777" w:rsidR="00B065E4" w:rsidRDefault="00B065E4" w:rsidP="00B065E4">
      <w:pPr>
        <w:pStyle w:val="Brdtekst"/>
      </w:pPr>
    </w:p>
    <w:p w14:paraId="6C32EB4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ｈ</w:t>
      </w:r>
      <w:r>
        <w:t xml:space="preserve">  [</w:t>
      </w:r>
      <w:proofErr w:type="gramEnd"/>
      <w:r>
        <w:t>FULLWIDTH LATIN SMALL LETTER H]</w:t>
      </w:r>
    </w:p>
    <w:p w14:paraId="78797136" w14:textId="77777777" w:rsidR="00B065E4" w:rsidRDefault="00B065E4" w:rsidP="00B065E4">
      <w:pPr>
        <w:pStyle w:val="Brdtekst"/>
      </w:pPr>
      <w:r>
        <w:t>"\uFF48" =&gt; "h"</w:t>
      </w:r>
    </w:p>
    <w:p w14:paraId="65F92438" w14:textId="77777777" w:rsidR="00B065E4" w:rsidRDefault="00B065E4" w:rsidP="00B065E4">
      <w:pPr>
        <w:pStyle w:val="Brdtekst"/>
      </w:pPr>
    </w:p>
    <w:p w14:paraId="21EF5F1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Ƕ</w:t>
      </w:r>
      <w:r>
        <w:t xml:space="preserve">  http://en.wikipedia.org/wiki/Hwair</w:t>
      </w:r>
      <w:proofErr w:type="gramEnd"/>
      <w:r>
        <w:t xml:space="preserve">  [LATIN CAPITAL LETTER HWAIR]</w:t>
      </w:r>
    </w:p>
    <w:p w14:paraId="771F1080" w14:textId="77777777" w:rsidR="00B065E4" w:rsidRDefault="00B065E4" w:rsidP="00B065E4">
      <w:pPr>
        <w:pStyle w:val="Brdtekst"/>
      </w:pPr>
      <w:r>
        <w:t>"\u01F6" =&gt; "HV"</w:t>
      </w:r>
    </w:p>
    <w:p w14:paraId="7DC8EBF7" w14:textId="77777777" w:rsidR="00B065E4" w:rsidRDefault="00B065E4" w:rsidP="00B065E4">
      <w:pPr>
        <w:pStyle w:val="Brdtekst"/>
      </w:pPr>
    </w:p>
    <w:p w14:paraId="2011717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⒣</w:t>
      </w:r>
      <w:r>
        <w:t xml:space="preserve">  [</w:t>
      </w:r>
      <w:proofErr w:type="gramEnd"/>
      <w:r>
        <w:t>PARENTHESIZED LATIN SMALL LETTER H]</w:t>
      </w:r>
    </w:p>
    <w:p w14:paraId="583AE37B" w14:textId="77777777" w:rsidR="00B065E4" w:rsidRDefault="00B065E4" w:rsidP="00B065E4">
      <w:pPr>
        <w:pStyle w:val="Brdtekst"/>
      </w:pPr>
      <w:r>
        <w:t>"\u24A3" =&gt; "(h)"</w:t>
      </w:r>
    </w:p>
    <w:p w14:paraId="6635CC2F" w14:textId="77777777" w:rsidR="00B065E4" w:rsidRDefault="00B065E4" w:rsidP="00B065E4">
      <w:pPr>
        <w:pStyle w:val="Brdtekst"/>
      </w:pPr>
    </w:p>
    <w:p w14:paraId="38E7137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ƕ</w:t>
      </w:r>
      <w:r>
        <w:t xml:space="preserve">  [</w:t>
      </w:r>
      <w:proofErr w:type="gramEnd"/>
      <w:r>
        <w:t>LATIN SMALL LETTER HV]</w:t>
      </w:r>
    </w:p>
    <w:p w14:paraId="13E3C29C" w14:textId="77777777" w:rsidR="00B065E4" w:rsidRDefault="00B065E4" w:rsidP="00B065E4">
      <w:pPr>
        <w:pStyle w:val="Brdtekst"/>
      </w:pPr>
      <w:r>
        <w:t>"\u0195" =&gt; "</w:t>
      </w:r>
      <w:proofErr w:type="spellStart"/>
      <w:r>
        <w:t>hv</w:t>
      </w:r>
      <w:proofErr w:type="spellEnd"/>
      <w:r>
        <w:t>"</w:t>
      </w:r>
    </w:p>
    <w:p w14:paraId="23AD9B7D" w14:textId="77777777" w:rsidR="00B065E4" w:rsidRDefault="00B065E4" w:rsidP="00B065E4">
      <w:pPr>
        <w:pStyle w:val="Brdtekst"/>
      </w:pPr>
    </w:p>
    <w:p w14:paraId="5632C27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Ì  [</w:t>
      </w:r>
      <w:proofErr w:type="gramEnd"/>
      <w:r>
        <w:t>LATIN CAPITAL LETTER I WITH GRAVE]</w:t>
      </w:r>
    </w:p>
    <w:p w14:paraId="745AD73F" w14:textId="77777777" w:rsidR="00B065E4" w:rsidRDefault="00B065E4" w:rsidP="00B065E4">
      <w:pPr>
        <w:pStyle w:val="Brdtekst"/>
      </w:pPr>
      <w:r>
        <w:t>"\u00CC" =&gt; "I"</w:t>
      </w:r>
    </w:p>
    <w:p w14:paraId="5C00766F" w14:textId="77777777" w:rsidR="00B065E4" w:rsidRDefault="00B065E4" w:rsidP="00B065E4">
      <w:pPr>
        <w:pStyle w:val="Brdtekst"/>
      </w:pPr>
    </w:p>
    <w:p w14:paraId="18CC658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Í  [</w:t>
      </w:r>
      <w:proofErr w:type="gramEnd"/>
      <w:r>
        <w:t>LATIN CAPITAL LETTER I WITH ACUTE]</w:t>
      </w:r>
    </w:p>
    <w:p w14:paraId="7460BB45" w14:textId="77777777" w:rsidR="00B065E4" w:rsidRDefault="00B065E4" w:rsidP="00B065E4">
      <w:pPr>
        <w:pStyle w:val="Brdtekst"/>
      </w:pPr>
      <w:r>
        <w:t>"\u00CD" =&gt; "I"</w:t>
      </w:r>
    </w:p>
    <w:p w14:paraId="3DFD393B" w14:textId="77777777" w:rsidR="00B065E4" w:rsidRDefault="00B065E4" w:rsidP="00B065E4">
      <w:pPr>
        <w:pStyle w:val="Brdtekst"/>
      </w:pPr>
    </w:p>
    <w:p w14:paraId="36896D5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Î  [</w:t>
      </w:r>
      <w:proofErr w:type="gramEnd"/>
      <w:r>
        <w:t>LATIN CAPITAL LETTER I WITH CIRCUMFLEX]</w:t>
      </w:r>
    </w:p>
    <w:p w14:paraId="513390F2" w14:textId="77777777" w:rsidR="00B065E4" w:rsidRDefault="00B065E4" w:rsidP="00B065E4">
      <w:pPr>
        <w:pStyle w:val="Brdtekst"/>
      </w:pPr>
      <w:r>
        <w:t>"\u00CE" =&gt; "I"</w:t>
      </w:r>
    </w:p>
    <w:p w14:paraId="424C698F" w14:textId="77777777" w:rsidR="00B065E4" w:rsidRDefault="00B065E4" w:rsidP="00B065E4">
      <w:pPr>
        <w:pStyle w:val="Brdtekst"/>
      </w:pPr>
    </w:p>
    <w:p w14:paraId="087A5E0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Ï  [</w:t>
      </w:r>
      <w:proofErr w:type="gramEnd"/>
      <w:r>
        <w:t>LATIN CAPITAL LETTER I WITH DIAERESIS]</w:t>
      </w:r>
    </w:p>
    <w:p w14:paraId="59760C88" w14:textId="77777777" w:rsidR="00B065E4" w:rsidRDefault="00B065E4" w:rsidP="00B065E4">
      <w:pPr>
        <w:pStyle w:val="Brdtekst"/>
      </w:pPr>
      <w:r>
        <w:t>"\u00CF" =&gt; "I"</w:t>
      </w:r>
    </w:p>
    <w:p w14:paraId="20CB9D04" w14:textId="77777777" w:rsidR="00B065E4" w:rsidRDefault="00B065E4" w:rsidP="00B065E4">
      <w:pPr>
        <w:pStyle w:val="Brdtekst"/>
      </w:pPr>
    </w:p>
    <w:p w14:paraId="3E53739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Ĩ  [</w:t>
      </w:r>
      <w:proofErr w:type="gramEnd"/>
      <w:r>
        <w:t>LATIN CAPITAL LETTER I WITH TILDE]</w:t>
      </w:r>
    </w:p>
    <w:p w14:paraId="2286A9EC" w14:textId="77777777" w:rsidR="00B065E4" w:rsidRDefault="00B065E4" w:rsidP="00B065E4">
      <w:pPr>
        <w:pStyle w:val="Brdtekst"/>
      </w:pPr>
      <w:r>
        <w:t>"\u0128" =&gt; "I"</w:t>
      </w:r>
    </w:p>
    <w:p w14:paraId="23318772" w14:textId="77777777" w:rsidR="00B065E4" w:rsidRDefault="00B065E4" w:rsidP="00B065E4">
      <w:pPr>
        <w:pStyle w:val="Brdtekst"/>
      </w:pPr>
    </w:p>
    <w:p w14:paraId="3E25E98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Ī  [</w:t>
      </w:r>
      <w:proofErr w:type="gramEnd"/>
      <w:r>
        <w:t>LATIN CAPITAL LETTER I WITH MACRON]</w:t>
      </w:r>
    </w:p>
    <w:p w14:paraId="4F7D5E20" w14:textId="77777777" w:rsidR="00B065E4" w:rsidRDefault="00B065E4" w:rsidP="00B065E4">
      <w:pPr>
        <w:pStyle w:val="Brdtekst"/>
      </w:pPr>
      <w:r>
        <w:t>"\u012A" =&gt; "I"</w:t>
      </w:r>
    </w:p>
    <w:p w14:paraId="1790C94B" w14:textId="77777777" w:rsidR="00B065E4" w:rsidRDefault="00B065E4" w:rsidP="00B065E4">
      <w:pPr>
        <w:pStyle w:val="Brdtekst"/>
      </w:pPr>
    </w:p>
    <w:p w14:paraId="288709A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Ĭ  [</w:t>
      </w:r>
      <w:proofErr w:type="gramEnd"/>
      <w:r>
        <w:t>LATIN CAPITAL LETTER I WITH BREVE]</w:t>
      </w:r>
    </w:p>
    <w:p w14:paraId="5F8A297A" w14:textId="77777777" w:rsidR="00B065E4" w:rsidRDefault="00B065E4" w:rsidP="00B065E4">
      <w:pPr>
        <w:pStyle w:val="Brdtekst"/>
      </w:pPr>
      <w:r>
        <w:t>"\u012C" =&gt; "I"</w:t>
      </w:r>
    </w:p>
    <w:p w14:paraId="5266170B" w14:textId="77777777" w:rsidR="00B065E4" w:rsidRDefault="00B065E4" w:rsidP="00B065E4">
      <w:pPr>
        <w:pStyle w:val="Brdtekst"/>
      </w:pPr>
    </w:p>
    <w:p w14:paraId="318EE62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Į  [</w:t>
      </w:r>
      <w:proofErr w:type="gramEnd"/>
      <w:r>
        <w:t>LATIN CAPITAL LETTER I WITH OGONEK]</w:t>
      </w:r>
    </w:p>
    <w:p w14:paraId="522021E3" w14:textId="77777777" w:rsidR="00B065E4" w:rsidRDefault="00B065E4" w:rsidP="00B065E4">
      <w:pPr>
        <w:pStyle w:val="Brdtekst"/>
      </w:pPr>
      <w:r>
        <w:t>"\u012E" =&gt; "I"</w:t>
      </w:r>
    </w:p>
    <w:p w14:paraId="35C0D263" w14:textId="77777777" w:rsidR="00B065E4" w:rsidRDefault="00B065E4" w:rsidP="00B065E4">
      <w:pPr>
        <w:pStyle w:val="Brdtekst"/>
      </w:pPr>
    </w:p>
    <w:p w14:paraId="4154006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İ  [</w:t>
      </w:r>
      <w:proofErr w:type="gramEnd"/>
      <w:r>
        <w:t>LATIN CAPITAL LETTER I WITH DOT ABOVE]</w:t>
      </w:r>
    </w:p>
    <w:p w14:paraId="4EA01A20" w14:textId="77777777" w:rsidR="00B065E4" w:rsidRDefault="00B065E4" w:rsidP="00B065E4">
      <w:pPr>
        <w:pStyle w:val="Brdtekst"/>
      </w:pPr>
      <w:r>
        <w:t>"\u0130" =&gt; "I"</w:t>
      </w:r>
    </w:p>
    <w:p w14:paraId="6F172BFE" w14:textId="77777777" w:rsidR="00B065E4" w:rsidRDefault="00B065E4" w:rsidP="00B065E4">
      <w:pPr>
        <w:pStyle w:val="Brdtekst"/>
      </w:pPr>
    </w:p>
    <w:p w14:paraId="66FF9E7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Ɩ</w:t>
      </w:r>
      <w:r>
        <w:t xml:space="preserve">  [</w:t>
      </w:r>
      <w:proofErr w:type="gramEnd"/>
      <w:r>
        <w:t>LATIN CAPITAL LETTER IOTA]</w:t>
      </w:r>
    </w:p>
    <w:p w14:paraId="776F2A59" w14:textId="77777777" w:rsidR="00B065E4" w:rsidRDefault="00B065E4" w:rsidP="00B065E4">
      <w:pPr>
        <w:pStyle w:val="Brdtekst"/>
      </w:pPr>
      <w:r>
        <w:t>"\u0196" =&gt; "I"</w:t>
      </w:r>
    </w:p>
    <w:p w14:paraId="7EB8807B" w14:textId="77777777" w:rsidR="00B065E4" w:rsidRDefault="00B065E4" w:rsidP="00B065E4">
      <w:pPr>
        <w:pStyle w:val="Brdtekst"/>
      </w:pPr>
    </w:p>
    <w:p w14:paraId="0725DB1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Ɨ</w:t>
      </w:r>
      <w:r>
        <w:t xml:space="preserve">  [</w:t>
      </w:r>
      <w:proofErr w:type="gramEnd"/>
      <w:r>
        <w:t>LATIN CAPITAL LETTER I WITH STROKE]</w:t>
      </w:r>
    </w:p>
    <w:p w14:paraId="52536E5A" w14:textId="77777777" w:rsidR="00B065E4" w:rsidRDefault="00B065E4" w:rsidP="00B065E4">
      <w:pPr>
        <w:pStyle w:val="Brdtekst"/>
      </w:pPr>
      <w:r>
        <w:t>"\u0197" =&gt; "I"</w:t>
      </w:r>
    </w:p>
    <w:p w14:paraId="65BD60D7" w14:textId="77777777" w:rsidR="00B065E4" w:rsidRDefault="00B065E4" w:rsidP="00B065E4">
      <w:pPr>
        <w:pStyle w:val="Brdtekst"/>
      </w:pPr>
    </w:p>
    <w:p w14:paraId="2D38F26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Ǐ</w:t>
      </w:r>
      <w:r>
        <w:t xml:space="preserve">  [</w:t>
      </w:r>
      <w:proofErr w:type="gramEnd"/>
      <w:r>
        <w:t>LATIN CAPITAL LETTER I WITH CARON]</w:t>
      </w:r>
    </w:p>
    <w:p w14:paraId="7CB7E1CE" w14:textId="77777777" w:rsidR="00B065E4" w:rsidRDefault="00B065E4" w:rsidP="00B065E4">
      <w:pPr>
        <w:pStyle w:val="Brdtekst"/>
      </w:pPr>
      <w:r>
        <w:t>"\u01CF" =&gt; "I"</w:t>
      </w:r>
    </w:p>
    <w:p w14:paraId="355EA93A" w14:textId="77777777" w:rsidR="00B065E4" w:rsidRDefault="00B065E4" w:rsidP="00B065E4">
      <w:pPr>
        <w:pStyle w:val="Brdtekst"/>
      </w:pPr>
    </w:p>
    <w:p w14:paraId="0B8EE69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Ȉ</w:t>
      </w:r>
      <w:r>
        <w:t xml:space="preserve">  [</w:t>
      </w:r>
      <w:proofErr w:type="gramEnd"/>
      <w:r>
        <w:t>LATIN CAPITAL LETTER I WITH DOUBLE GRAVE]</w:t>
      </w:r>
    </w:p>
    <w:p w14:paraId="04321F5B" w14:textId="77777777" w:rsidR="00B065E4" w:rsidRDefault="00B065E4" w:rsidP="00B065E4">
      <w:pPr>
        <w:pStyle w:val="Brdtekst"/>
      </w:pPr>
      <w:r>
        <w:t>"\u0208" =&gt; "I"</w:t>
      </w:r>
    </w:p>
    <w:p w14:paraId="11E9A560" w14:textId="77777777" w:rsidR="00B065E4" w:rsidRDefault="00B065E4" w:rsidP="00B065E4">
      <w:pPr>
        <w:pStyle w:val="Brdtekst"/>
      </w:pPr>
    </w:p>
    <w:p w14:paraId="4B7A1A0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Ȋ</w:t>
      </w:r>
      <w:r>
        <w:t xml:space="preserve">  [</w:t>
      </w:r>
      <w:proofErr w:type="gramEnd"/>
      <w:r>
        <w:t>LATIN CAPITAL LETTER I WITH INVERTED BREVE]</w:t>
      </w:r>
    </w:p>
    <w:p w14:paraId="2644992B" w14:textId="77777777" w:rsidR="00B065E4" w:rsidRDefault="00B065E4" w:rsidP="00B065E4">
      <w:pPr>
        <w:pStyle w:val="Brdtekst"/>
      </w:pPr>
      <w:r>
        <w:t>"\u020A" =&gt; "I"</w:t>
      </w:r>
    </w:p>
    <w:p w14:paraId="30B4C350" w14:textId="77777777" w:rsidR="00B065E4" w:rsidRDefault="00B065E4" w:rsidP="00B065E4">
      <w:pPr>
        <w:pStyle w:val="Brdtekst"/>
      </w:pPr>
    </w:p>
    <w:p w14:paraId="21B5B2D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ɪ</w:t>
      </w:r>
      <w:r>
        <w:t xml:space="preserve">  [</w:t>
      </w:r>
      <w:proofErr w:type="gramEnd"/>
      <w:r>
        <w:t>LATIN LETTER SMALL CAPITAL I]</w:t>
      </w:r>
    </w:p>
    <w:p w14:paraId="529B000E" w14:textId="77777777" w:rsidR="00B065E4" w:rsidRDefault="00B065E4" w:rsidP="00B065E4">
      <w:pPr>
        <w:pStyle w:val="Brdtekst"/>
      </w:pPr>
      <w:r>
        <w:t>"\u026A" =&gt; "I"</w:t>
      </w:r>
    </w:p>
    <w:p w14:paraId="1F5DEF08" w14:textId="77777777" w:rsidR="00B065E4" w:rsidRDefault="00B065E4" w:rsidP="00B065E4">
      <w:pPr>
        <w:pStyle w:val="Brdtekst"/>
      </w:pPr>
    </w:p>
    <w:p w14:paraId="71A7C67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ᵻ</w:t>
      </w:r>
      <w:r>
        <w:t xml:space="preserve">  [</w:t>
      </w:r>
      <w:proofErr w:type="gramEnd"/>
      <w:r>
        <w:t>LATIN SMALL CAPITAL LETTER I WITH STROKE]</w:t>
      </w:r>
    </w:p>
    <w:p w14:paraId="4C76BFA4" w14:textId="77777777" w:rsidR="00B065E4" w:rsidRDefault="00B065E4" w:rsidP="00B065E4">
      <w:pPr>
        <w:pStyle w:val="Brdtekst"/>
      </w:pPr>
      <w:r>
        <w:t>"\u1D7B" =&gt; "I"</w:t>
      </w:r>
    </w:p>
    <w:p w14:paraId="02A2D7C4" w14:textId="77777777" w:rsidR="00B065E4" w:rsidRDefault="00B065E4" w:rsidP="00B065E4">
      <w:pPr>
        <w:pStyle w:val="Brdtekst"/>
      </w:pPr>
    </w:p>
    <w:p w14:paraId="3C3C1DD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Ḭ</w:t>
      </w:r>
      <w:r>
        <w:t xml:space="preserve">  [</w:t>
      </w:r>
      <w:proofErr w:type="gramEnd"/>
      <w:r>
        <w:t>LATIN CAPITAL LETTER I WITH TILDE BELOW]</w:t>
      </w:r>
    </w:p>
    <w:p w14:paraId="6952B92C" w14:textId="77777777" w:rsidR="00B065E4" w:rsidRDefault="00B065E4" w:rsidP="00B065E4">
      <w:pPr>
        <w:pStyle w:val="Brdtekst"/>
      </w:pPr>
      <w:r>
        <w:t>"\u1E2C" =&gt; "I"</w:t>
      </w:r>
    </w:p>
    <w:p w14:paraId="2596B091" w14:textId="77777777" w:rsidR="00B065E4" w:rsidRDefault="00B065E4" w:rsidP="00B065E4">
      <w:pPr>
        <w:pStyle w:val="Brdtekst"/>
      </w:pPr>
    </w:p>
    <w:p w14:paraId="21006D8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Ḯ</w:t>
      </w:r>
      <w:r>
        <w:t xml:space="preserve">  [</w:t>
      </w:r>
      <w:proofErr w:type="gramEnd"/>
      <w:r>
        <w:t>LATIN CAPITAL LETTER I WITH DIAERESIS AND ACUTE]</w:t>
      </w:r>
    </w:p>
    <w:p w14:paraId="28761554" w14:textId="77777777" w:rsidR="00B065E4" w:rsidRDefault="00B065E4" w:rsidP="00B065E4">
      <w:pPr>
        <w:pStyle w:val="Brdtekst"/>
      </w:pPr>
      <w:r>
        <w:t>"\u1E2E" =&gt; "I"</w:t>
      </w:r>
    </w:p>
    <w:p w14:paraId="551D1014" w14:textId="77777777" w:rsidR="00B065E4" w:rsidRDefault="00B065E4" w:rsidP="00B065E4">
      <w:pPr>
        <w:pStyle w:val="Brdtekst"/>
      </w:pPr>
    </w:p>
    <w:p w14:paraId="56FEC3E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Ỉ  [</w:t>
      </w:r>
      <w:proofErr w:type="gramEnd"/>
      <w:r>
        <w:t>LATIN CAPITAL LETTER I WITH HOOK ABOVE]</w:t>
      </w:r>
    </w:p>
    <w:p w14:paraId="06AF5430" w14:textId="77777777" w:rsidR="00B065E4" w:rsidRDefault="00B065E4" w:rsidP="00B065E4">
      <w:pPr>
        <w:pStyle w:val="Brdtekst"/>
      </w:pPr>
      <w:r>
        <w:t>"\u1EC8" =&gt; "I"</w:t>
      </w:r>
    </w:p>
    <w:p w14:paraId="0F3D56EF" w14:textId="77777777" w:rsidR="00B065E4" w:rsidRDefault="00B065E4" w:rsidP="00B065E4">
      <w:pPr>
        <w:pStyle w:val="Brdtekst"/>
      </w:pPr>
    </w:p>
    <w:p w14:paraId="3F3CC9B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Ị  [</w:t>
      </w:r>
      <w:proofErr w:type="gramEnd"/>
      <w:r>
        <w:t>LATIN CAPITAL LETTER I WITH DOT BELOW]</w:t>
      </w:r>
    </w:p>
    <w:p w14:paraId="1A1368D8" w14:textId="77777777" w:rsidR="00B065E4" w:rsidRDefault="00B065E4" w:rsidP="00B065E4">
      <w:pPr>
        <w:pStyle w:val="Brdtekst"/>
      </w:pPr>
      <w:r>
        <w:t>"\u1ECA" =&gt; "I"</w:t>
      </w:r>
    </w:p>
    <w:p w14:paraId="75A9E781" w14:textId="77777777" w:rsidR="00B065E4" w:rsidRDefault="00B065E4" w:rsidP="00B065E4">
      <w:pPr>
        <w:pStyle w:val="Brdtekst"/>
      </w:pPr>
    </w:p>
    <w:p w14:paraId="1223332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Ⓘ</w:t>
      </w:r>
      <w:r>
        <w:t xml:space="preserve">  [</w:t>
      </w:r>
      <w:proofErr w:type="gramEnd"/>
      <w:r>
        <w:t>CIRCLED LATIN CAPITAL LETTER I]</w:t>
      </w:r>
    </w:p>
    <w:p w14:paraId="6B6F342A" w14:textId="77777777" w:rsidR="00B065E4" w:rsidRDefault="00B065E4" w:rsidP="00B065E4">
      <w:pPr>
        <w:pStyle w:val="Brdtekst"/>
      </w:pPr>
      <w:r>
        <w:t>"\u24BE" =&gt; "I"</w:t>
      </w:r>
    </w:p>
    <w:p w14:paraId="243121E6" w14:textId="77777777" w:rsidR="00B065E4" w:rsidRDefault="00B065E4" w:rsidP="00B065E4">
      <w:pPr>
        <w:pStyle w:val="Brdtekst"/>
      </w:pPr>
    </w:p>
    <w:p w14:paraId="0BEE4B1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ꟾ</w:t>
      </w:r>
      <w:r>
        <w:t xml:space="preserve">  [</w:t>
      </w:r>
      <w:proofErr w:type="gramEnd"/>
      <w:r>
        <w:t>LATIN EPIGRAPHIC LETTER I LONGA]</w:t>
      </w:r>
    </w:p>
    <w:p w14:paraId="4FC3D00E" w14:textId="77777777" w:rsidR="00B065E4" w:rsidRDefault="00B065E4" w:rsidP="00B065E4">
      <w:pPr>
        <w:pStyle w:val="Brdtekst"/>
      </w:pPr>
      <w:r>
        <w:t>"\uA7FE" =&gt; "I"</w:t>
      </w:r>
    </w:p>
    <w:p w14:paraId="261177FD" w14:textId="77777777" w:rsidR="00B065E4" w:rsidRDefault="00B065E4" w:rsidP="00B065E4">
      <w:pPr>
        <w:pStyle w:val="Brdtekst"/>
      </w:pPr>
    </w:p>
    <w:p w14:paraId="0734E2A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Ｉ</w:t>
      </w:r>
      <w:r>
        <w:t xml:space="preserve">  [</w:t>
      </w:r>
      <w:proofErr w:type="gramEnd"/>
      <w:r>
        <w:t>FULLWIDTH LATIN CAPITAL LETTER I]</w:t>
      </w:r>
    </w:p>
    <w:p w14:paraId="12E7EDEC" w14:textId="77777777" w:rsidR="00B065E4" w:rsidRDefault="00B065E4" w:rsidP="00B065E4">
      <w:pPr>
        <w:pStyle w:val="Brdtekst"/>
      </w:pPr>
      <w:r>
        <w:t>"\uFF29" =&gt; "I"</w:t>
      </w:r>
    </w:p>
    <w:p w14:paraId="669F34A0" w14:textId="77777777" w:rsidR="00B065E4" w:rsidRDefault="00B065E4" w:rsidP="00B065E4">
      <w:pPr>
        <w:pStyle w:val="Brdtekst"/>
      </w:pPr>
    </w:p>
    <w:p w14:paraId="04B2B95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ì  [</w:t>
      </w:r>
      <w:proofErr w:type="gramEnd"/>
      <w:r>
        <w:t>LATIN SMALL LETTER I WITH GRAVE]</w:t>
      </w:r>
    </w:p>
    <w:p w14:paraId="577C0E13" w14:textId="77777777" w:rsidR="00B065E4" w:rsidRDefault="00B065E4" w:rsidP="00B065E4">
      <w:pPr>
        <w:pStyle w:val="Brdtekst"/>
      </w:pPr>
      <w:r>
        <w:t>"\u00EC" =&gt; "</w:t>
      </w:r>
      <w:proofErr w:type="spellStart"/>
      <w:r>
        <w:t>i</w:t>
      </w:r>
      <w:proofErr w:type="spellEnd"/>
      <w:r>
        <w:t>"</w:t>
      </w:r>
    </w:p>
    <w:p w14:paraId="4D34CAD7" w14:textId="77777777" w:rsidR="00B065E4" w:rsidRDefault="00B065E4" w:rsidP="00B065E4">
      <w:pPr>
        <w:pStyle w:val="Brdtekst"/>
      </w:pPr>
    </w:p>
    <w:p w14:paraId="7D566F1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í  [</w:t>
      </w:r>
      <w:proofErr w:type="gramEnd"/>
      <w:r>
        <w:t>LATIN SMALL LETTER I WITH ACUTE]</w:t>
      </w:r>
    </w:p>
    <w:p w14:paraId="77F004FD" w14:textId="77777777" w:rsidR="00B065E4" w:rsidRDefault="00B065E4" w:rsidP="00B065E4">
      <w:pPr>
        <w:pStyle w:val="Brdtekst"/>
      </w:pPr>
      <w:r>
        <w:t>"\u00ED" =&gt; "</w:t>
      </w:r>
      <w:proofErr w:type="spellStart"/>
      <w:r>
        <w:t>i</w:t>
      </w:r>
      <w:proofErr w:type="spellEnd"/>
      <w:r>
        <w:t>"</w:t>
      </w:r>
    </w:p>
    <w:p w14:paraId="4DFC5D10" w14:textId="77777777" w:rsidR="00B065E4" w:rsidRDefault="00B065E4" w:rsidP="00B065E4">
      <w:pPr>
        <w:pStyle w:val="Brdtekst"/>
      </w:pPr>
    </w:p>
    <w:p w14:paraId="658B121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î  [</w:t>
      </w:r>
      <w:proofErr w:type="gramEnd"/>
      <w:r>
        <w:t>LATIN SMALL LETTER I WITH CIRCUMFLEX]</w:t>
      </w:r>
    </w:p>
    <w:p w14:paraId="2341F00C" w14:textId="77777777" w:rsidR="00B065E4" w:rsidRDefault="00B065E4" w:rsidP="00B065E4">
      <w:pPr>
        <w:pStyle w:val="Brdtekst"/>
      </w:pPr>
      <w:r>
        <w:t>"\u00EE" =&gt; "</w:t>
      </w:r>
      <w:proofErr w:type="spellStart"/>
      <w:r>
        <w:t>i</w:t>
      </w:r>
      <w:proofErr w:type="spellEnd"/>
      <w:r>
        <w:t>"</w:t>
      </w:r>
    </w:p>
    <w:p w14:paraId="33A2C138" w14:textId="77777777" w:rsidR="00B065E4" w:rsidRDefault="00B065E4" w:rsidP="00B065E4">
      <w:pPr>
        <w:pStyle w:val="Brdtekst"/>
      </w:pPr>
    </w:p>
    <w:p w14:paraId="05DB586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ï  [</w:t>
      </w:r>
      <w:proofErr w:type="gramEnd"/>
      <w:r>
        <w:t>LATIN SMALL LETTER I WITH DIAERESIS]</w:t>
      </w:r>
    </w:p>
    <w:p w14:paraId="4ADB9088" w14:textId="77777777" w:rsidR="00B065E4" w:rsidRDefault="00B065E4" w:rsidP="00B065E4">
      <w:pPr>
        <w:pStyle w:val="Brdtekst"/>
      </w:pPr>
      <w:r>
        <w:t>"\u00EF" =&gt; "</w:t>
      </w:r>
      <w:proofErr w:type="spellStart"/>
      <w:r>
        <w:t>i</w:t>
      </w:r>
      <w:proofErr w:type="spellEnd"/>
      <w:r>
        <w:t>"</w:t>
      </w:r>
    </w:p>
    <w:p w14:paraId="644489D2" w14:textId="77777777" w:rsidR="00B065E4" w:rsidRDefault="00B065E4" w:rsidP="00B065E4">
      <w:pPr>
        <w:pStyle w:val="Brdtekst"/>
      </w:pPr>
    </w:p>
    <w:p w14:paraId="3468240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ĩ  [</w:t>
      </w:r>
      <w:proofErr w:type="gramEnd"/>
      <w:r>
        <w:t>LATIN SMALL LETTER I WITH TILDE]</w:t>
      </w:r>
    </w:p>
    <w:p w14:paraId="1A3A886B" w14:textId="77777777" w:rsidR="00B065E4" w:rsidRDefault="00B065E4" w:rsidP="00B065E4">
      <w:pPr>
        <w:pStyle w:val="Brdtekst"/>
      </w:pPr>
      <w:r>
        <w:t>"\u0129" =&gt; "</w:t>
      </w:r>
      <w:proofErr w:type="spellStart"/>
      <w:r>
        <w:t>i</w:t>
      </w:r>
      <w:proofErr w:type="spellEnd"/>
      <w:r>
        <w:t>"</w:t>
      </w:r>
    </w:p>
    <w:p w14:paraId="529037FA" w14:textId="77777777" w:rsidR="00B065E4" w:rsidRDefault="00B065E4" w:rsidP="00B065E4">
      <w:pPr>
        <w:pStyle w:val="Brdtekst"/>
      </w:pPr>
    </w:p>
    <w:p w14:paraId="01C05A2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ī  [</w:t>
      </w:r>
      <w:proofErr w:type="gramEnd"/>
      <w:r>
        <w:t>LATIN SMALL LETTER I WITH MACRON]</w:t>
      </w:r>
    </w:p>
    <w:p w14:paraId="4B4E2B1B" w14:textId="77777777" w:rsidR="00B065E4" w:rsidRDefault="00B065E4" w:rsidP="00B065E4">
      <w:pPr>
        <w:pStyle w:val="Brdtekst"/>
      </w:pPr>
      <w:r>
        <w:t>"\u012B" =&gt; "</w:t>
      </w:r>
      <w:proofErr w:type="spellStart"/>
      <w:r>
        <w:t>i</w:t>
      </w:r>
      <w:proofErr w:type="spellEnd"/>
      <w:r>
        <w:t>"</w:t>
      </w:r>
    </w:p>
    <w:p w14:paraId="10D88E78" w14:textId="77777777" w:rsidR="00B065E4" w:rsidRDefault="00B065E4" w:rsidP="00B065E4">
      <w:pPr>
        <w:pStyle w:val="Brdtekst"/>
      </w:pPr>
    </w:p>
    <w:p w14:paraId="5EDE4C0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ĭ  [</w:t>
      </w:r>
      <w:proofErr w:type="gramEnd"/>
      <w:r>
        <w:t>LATIN SMALL LETTER I WITH BREVE]</w:t>
      </w:r>
    </w:p>
    <w:p w14:paraId="1117E930" w14:textId="77777777" w:rsidR="00B065E4" w:rsidRDefault="00B065E4" w:rsidP="00B065E4">
      <w:pPr>
        <w:pStyle w:val="Brdtekst"/>
      </w:pPr>
      <w:r>
        <w:t>"\u012D" =&gt; "</w:t>
      </w:r>
      <w:proofErr w:type="spellStart"/>
      <w:r>
        <w:t>i</w:t>
      </w:r>
      <w:proofErr w:type="spellEnd"/>
      <w:r>
        <w:t>"</w:t>
      </w:r>
    </w:p>
    <w:p w14:paraId="5D5989D6" w14:textId="77777777" w:rsidR="00B065E4" w:rsidRDefault="00B065E4" w:rsidP="00B065E4">
      <w:pPr>
        <w:pStyle w:val="Brdtekst"/>
      </w:pPr>
    </w:p>
    <w:p w14:paraId="4F09C7C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į  [</w:t>
      </w:r>
      <w:proofErr w:type="gramEnd"/>
      <w:r>
        <w:t>LATIN SMALL LETTER I WITH OGONEK]</w:t>
      </w:r>
    </w:p>
    <w:p w14:paraId="45432DB6" w14:textId="77777777" w:rsidR="00B065E4" w:rsidRDefault="00B065E4" w:rsidP="00B065E4">
      <w:pPr>
        <w:pStyle w:val="Brdtekst"/>
      </w:pPr>
      <w:r>
        <w:t>"\u012F" =&gt; "</w:t>
      </w:r>
      <w:proofErr w:type="spellStart"/>
      <w:r>
        <w:t>i</w:t>
      </w:r>
      <w:proofErr w:type="spellEnd"/>
      <w:r>
        <w:t>"</w:t>
      </w:r>
    </w:p>
    <w:p w14:paraId="3D3D6CF8" w14:textId="77777777" w:rsidR="00B065E4" w:rsidRDefault="00B065E4" w:rsidP="00B065E4">
      <w:pPr>
        <w:pStyle w:val="Brdtekst"/>
      </w:pPr>
    </w:p>
    <w:p w14:paraId="788A355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ı  [</w:t>
      </w:r>
      <w:proofErr w:type="gramEnd"/>
      <w:r>
        <w:t>LATIN SMALL LETTER DOTLESS I]</w:t>
      </w:r>
    </w:p>
    <w:p w14:paraId="692E37BB" w14:textId="77777777" w:rsidR="00B065E4" w:rsidRDefault="00B065E4" w:rsidP="00B065E4">
      <w:pPr>
        <w:pStyle w:val="Brdtekst"/>
      </w:pPr>
      <w:r>
        <w:t>"\u0131" =&gt; "</w:t>
      </w:r>
      <w:proofErr w:type="spellStart"/>
      <w:r>
        <w:t>i</w:t>
      </w:r>
      <w:proofErr w:type="spellEnd"/>
      <w:r>
        <w:t>"</w:t>
      </w:r>
    </w:p>
    <w:p w14:paraId="2D1CE005" w14:textId="77777777" w:rsidR="00B065E4" w:rsidRDefault="00B065E4" w:rsidP="00B065E4">
      <w:pPr>
        <w:pStyle w:val="Brdtekst"/>
      </w:pPr>
    </w:p>
    <w:p w14:paraId="47CAE68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ǐ</w:t>
      </w:r>
      <w:r>
        <w:t xml:space="preserve">  [</w:t>
      </w:r>
      <w:proofErr w:type="gramEnd"/>
      <w:r>
        <w:t>LATIN SMALL LETTER I WITH CARON]</w:t>
      </w:r>
    </w:p>
    <w:p w14:paraId="4DFB74AE" w14:textId="77777777" w:rsidR="00B065E4" w:rsidRDefault="00B065E4" w:rsidP="00B065E4">
      <w:pPr>
        <w:pStyle w:val="Brdtekst"/>
      </w:pPr>
      <w:r>
        <w:t>"\u01D0" =&gt; "</w:t>
      </w:r>
      <w:proofErr w:type="spellStart"/>
      <w:r>
        <w:t>i</w:t>
      </w:r>
      <w:proofErr w:type="spellEnd"/>
      <w:r>
        <w:t>"</w:t>
      </w:r>
    </w:p>
    <w:p w14:paraId="42B81FA9" w14:textId="77777777" w:rsidR="00B065E4" w:rsidRDefault="00B065E4" w:rsidP="00B065E4">
      <w:pPr>
        <w:pStyle w:val="Brdtekst"/>
      </w:pPr>
    </w:p>
    <w:p w14:paraId="2CA3782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ȉ</w:t>
      </w:r>
      <w:r>
        <w:t xml:space="preserve">  [</w:t>
      </w:r>
      <w:proofErr w:type="gramEnd"/>
      <w:r>
        <w:t>LATIN SMALL LETTER I WITH DOUBLE GRAVE]</w:t>
      </w:r>
    </w:p>
    <w:p w14:paraId="164631C3" w14:textId="77777777" w:rsidR="00B065E4" w:rsidRDefault="00B065E4" w:rsidP="00B065E4">
      <w:pPr>
        <w:pStyle w:val="Brdtekst"/>
      </w:pPr>
      <w:r>
        <w:t>"\u0209" =&gt; "</w:t>
      </w:r>
      <w:proofErr w:type="spellStart"/>
      <w:r>
        <w:t>i</w:t>
      </w:r>
      <w:proofErr w:type="spellEnd"/>
      <w:r>
        <w:t>"</w:t>
      </w:r>
    </w:p>
    <w:p w14:paraId="1DEFD065" w14:textId="77777777" w:rsidR="00B065E4" w:rsidRDefault="00B065E4" w:rsidP="00B065E4">
      <w:pPr>
        <w:pStyle w:val="Brdtekst"/>
      </w:pPr>
    </w:p>
    <w:p w14:paraId="141A824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ȋ</w:t>
      </w:r>
      <w:r>
        <w:t xml:space="preserve">  [</w:t>
      </w:r>
      <w:proofErr w:type="gramEnd"/>
      <w:r>
        <w:t>LATIN SMALL LETTER I WITH INVERTED BREVE]</w:t>
      </w:r>
    </w:p>
    <w:p w14:paraId="580440CB" w14:textId="77777777" w:rsidR="00B065E4" w:rsidRDefault="00B065E4" w:rsidP="00B065E4">
      <w:pPr>
        <w:pStyle w:val="Brdtekst"/>
      </w:pPr>
      <w:r>
        <w:t>"\u020B" =&gt; "</w:t>
      </w:r>
      <w:proofErr w:type="spellStart"/>
      <w:r>
        <w:t>i</w:t>
      </w:r>
      <w:proofErr w:type="spellEnd"/>
      <w:r>
        <w:t>"</w:t>
      </w:r>
    </w:p>
    <w:p w14:paraId="3636A0A3" w14:textId="77777777" w:rsidR="00B065E4" w:rsidRDefault="00B065E4" w:rsidP="00B065E4">
      <w:pPr>
        <w:pStyle w:val="Brdtekst"/>
      </w:pPr>
    </w:p>
    <w:p w14:paraId="68BD4E7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ɨ</w:t>
      </w:r>
      <w:r>
        <w:t xml:space="preserve">  [</w:t>
      </w:r>
      <w:proofErr w:type="gramEnd"/>
      <w:r>
        <w:t>LATIN SMALL LETTER I WITH STROKE]</w:t>
      </w:r>
    </w:p>
    <w:p w14:paraId="4178802D" w14:textId="77777777" w:rsidR="00B065E4" w:rsidRDefault="00B065E4" w:rsidP="00B065E4">
      <w:pPr>
        <w:pStyle w:val="Brdtekst"/>
      </w:pPr>
      <w:r>
        <w:t>"\u0268" =&gt; "</w:t>
      </w:r>
      <w:proofErr w:type="spellStart"/>
      <w:r>
        <w:t>i</w:t>
      </w:r>
      <w:proofErr w:type="spellEnd"/>
      <w:r>
        <w:t>"</w:t>
      </w:r>
    </w:p>
    <w:p w14:paraId="46DA20BA" w14:textId="77777777" w:rsidR="00B065E4" w:rsidRDefault="00B065E4" w:rsidP="00B065E4">
      <w:pPr>
        <w:pStyle w:val="Brdtekst"/>
      </w:pPr>
    </w:p>
    <w:p w14:paraId="39266C5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ᴉ</w:t>
      </w:r>
      <w:r>
        <w:t xml:space="preserve">  [</w:t>
      </w:r>
      <w:proofErr w:type="gramEnd"/>
      <w:r>
        <w:t>LATIN SMALL LETTER TURNED I]</w:t>
      </w:r>
    </w:p>
    <w:p w14:paraId="1218221A" w14:textId="77777777" w:rsidR="00B065E4" w:rsidRDefault="00B065E4" w:rsidP="00B065E4">
      <w:pPr>
        <w:pStyle w:val="Brdtekst"/>
      </w:pPr>
      <w:r>
        <w:t>"\u1D09" =&gt; "</w:t>
      </w:r>
      <w:proofErr w:type="spellStart"/>
      <w:r>
        <w:t>i</w:t>
      </w:r>
      <w:proofErr w:type="spellEnd"/>
      <w:r>
        <w:t>"</w:t>
      </w:r>
    </w:p>
    <w:p w14:paraId="42E0EBA7" w14:textId="77777777" w:rsidR="00B065E4" w:rsidRDefault="00B065E4" w:rsidP="00B065E4">
      <w:pPr>
        <w:pStyle w:val="Brdtekst"/>
      </w:pPr>
    </w:p>
    <w:p w14:paraId="49BD45F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ᵢ</w:t>
      </w:r>
      <w:r>
        <w:t xml:space="preserve">  [</w:t>
      </w:r>
      <w:proofErr w:type="gramEnd"/>
      <w:r>
        <w:t>LATIN SUBSCRIPT SMALL LETTER I]</w:t>
      </w:r>
    </w:p>
    <w:p w14:paraId="7D3164C6" w14:textId="77777777" w:rsidR="00B065E4" w:rsidRDefault="00B065E4" w:rsidP="00B065E4">
      <w:pPr>
        <w:pStyle w:val="Brdtekst"/>
      </w:pPr>
      <w:r>
        <w:t>"\u1D62" =&gt; "</w:t>
      </w:r>
      <w:proofErr w:type="spellStart"/>
      <w:r>
        <w:t>i</w:t>
      </w:r>
      <w:proofErr w:type="spellEnd"/>
      <w:r>
        <w:t>"</w:t>
      </w:r>
    </w:p>
    <w:p w14:paraId="6AF3F68A" w14:textId="77777777" w:rsidR="00B065E4" w:rsidRDefault="00B065E4" w:rsidP="00B065E4">
      <w:pPr>
        <w:pStyle w:val="Brdtekst"/>
      </w:pPr>
    </w:p>
    <w:p w14:paraId="2C45FAA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ᵼ</w:t>
      </w:r>
      <w:r>
        <w:t xml:space="preserve">  [</w:t>
      </w:r>
      <w:proofErr w:type="gramEnd"/>
      <w:r>
        <w:t>LATIN SMALL LETTER IOTA WITH STROKE]</w:t>
      </w:r>
    </w:p>
    <w:p w14:paraId="13ADAF83" w14:textId="77777777" w:rsidR="00B065E4" w:rsidRDefault="00B065E4" w:rsidP="00B065E4">
      <w:pPr>
        <w:pStyle w:val="Brdtekst"/>
      </w:pPr>
      <w:r>
        <w:t>"\u1D7C" =&gt; "</w:t>
      </w:r>
      <w:proofErr w:type="spellStart"/>
      <w:r>
        <w:t>i</w:t>
      </w:r>
      <w:proofErr w:type="spellEnd"/>
      <w:r>
        <w:t>"</w:t>
      </w:r>
    </w:p>
    <w:p w14:paraId="0932FC13" w14:textId="77777777" w:rsidR="00B065E4" w:rsidRDefault="00B065E4" w:rsidP="00B065E4">
      <w:pPr>
        <w:pStyle w:val="Brdtekst"/>
      </w:pPr>
    </w:p>
    <w:p w14:paraId="03FD235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ᶖ</w:t>
      </w:r>
      <w:r>
        <w:t xml:space="preserve">  [</w:t>
      </w:r>
      <w:proofErr w:type="gramEnd"/>
      <w:r>
        <w:t>LATIN SMALL LETTER I WITH RETROFLEX HOOK]</w:t>
      </w:r>
    </w:p>
    <w:p w14:paraId="2140C008" w14:textId="77777777" w:rsidR="00B065E4" w:rsidRDefault="00B065E4" w:rsidP="00B065E4">
      <w:pPr>
        <w:pStyle w:val="Brdtekst"/>
      </w:pPr>
      <w:r>
        <w:t>"\u1D96" =&gt; "</w:t>
      </w:r>
      <w:proofErr w:type="spellStart"/>
      <w:r>
        <w:t>i</w:t>
      </w:r>
      <w:proofErr w:type="spellEnd"/>
      <w:r>
        <w:t>"</w:t>
      </w:r>
    </w:p>
    <w:p w14:paraId="4C13B212" w14:textId="77777777" w:rsidR="00B065E4" w:rsidRDefault="00B065E4" w:rsidP="00B065E4">
      <w:pPr>
        <w:pStyle w:val="Brdtekst"/>
      </w:pPr>
    </w:p>
    <w:p w14:paraId="2AA33B1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ḭ</w:t>
      </w:r>
      <w:r>
        <w:t xml:space="preserve">  [</w:t>
      </w:r>
      <w:proofErr w:type="gramEnd"/>
      <w:r>
        <w:t>LATIN SMALL LETTER I WITH TILDE BELOW]</w:t>
      </w:r>
    </w:p>
    <w:p w14:paraId="531F10C3" w14:textId="77777777" w:rsidR="00B065E4" w:rsidRDefault="00B065E4" w:rsidP="00B065E4">
      <w:pPr>
        <w:pStyle w:val="Brdtekst"/>
      </w:pPr>
      <w:r>
        <w:t>"\u1E2D" =&gt; "</w:t>
      </w:r>
      <w:proofErr w:type="spellStart"/>
      <w:r>
        <w:t>i</w:t>
      </w:r>
      <w:proofErr w:type="spellEnd"/>
      <w:r>
        <w:t>"</w:t>
      </w:r>
    </w:p>
    <w:p w14:paraId="69D2EB25" w14:textId="77777777" w:rsidR="00B065E4" w:rsidRDefault="00B065E4" w:rsidP="00B065E4">
      <w:pPr>
        <w:pStyle w:val="Brdtekst"/>
      </w:pPr>
    </w:p>
    <w:p w14:paraId="5B93D04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ḯ</w:t>
      </w:r>
      <w:r>
        <w:t xml:space="preserve">  [</w:t>
      </w:r>
      <w:proofErr w:type="gramEnd"/>
      <w:r>
        <w:t>LATIN SMALL LETTER I WITH DIAERESIS AND ACUTE]</w:t>
      </w:r>
    </w:p>
    <w:p w14:paraId="50A9BB23" w14:textId="77777777" w:rsidR="00B065E4" w:rsidRDefault="00B065E4" w:rsidP="00B065E4">
      <w:pPr>
        <w:pStyle w:val="Brdtekst"/>
      </w:pPr>
      <w:r>
        <w:t>"\u1E2F" =&gt; "</w:t>
      </w:r>
      <w:proofErr w:type="spellStart"/>
      <w:r>
        <w:t>i</w:t>
      </w:r>
      <w:proofErr w:type="spellEnd"/>
      <w:r>
        <w:t>"</w:t>
      </w:r>
    </w:p>
    <w:p w14:paraId="1A7CFFEA" w14:textId="77777777" w:rsidR="00B065E4" w:rsidRDefault="00B065E4" w:rsidP="00B065E4">
      <w:pPr>
        <w:pStyle w:val="Brdtekst"/>
      </w:pPr>
    </w:p>
    <w:p w14:paraId="4872717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ỉ  [</w:t>
      </w:r>
      <w:proofErr w:type="gramEnd"/>
      <w:r>
        <w:t>LATIN SMALL LETTER I WITH HOOK ABOVE]</w:t>
      </w:r>
    </w:p>
    <w:p w14:paraId="69772084" w14:textId="77777777" w:rsidR="00B065E4" w:rsidRDefault="00B065E4" w:rsidP="00B065E4">
      <w:pPr>
        <w:pStyle w:val="Brdtekst"/>
      </w:pPr>
      <w:r>
        <w:t>"\u1EC9" =&gt; "</w:t>
      </w:r>
      <w:proofErr w:type="spellStart"/>
      <w:r>
        <w:t>i</w:t>
      </w:r>
      <w:proofErr w:type="spellEnd"/>
      <w:r>
        <w:t>"</w:t>
      </w:r>
    </w:p>
    <w:p w14:paraId="1A275CB2" w14:textId="77777777" w:rsidR="00B065E4" w:rsidRDefault="00B065E4" w:rsidP="00B065E4">
      <w:pPr>
        <w:pStyle w:val="Brdtekst"/>
      </w:pPr>
    </w:p>
    <w:p w14:paraId="731BCBF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ị  [</w:t>
      </w:r>
      <w:proofErr w:type="gramEnd"/>
      <w:r>
        <w:t>LATIN SMALL LETTER I WITH DOT BELOW]</w:t>
      </w:r>
    </w:p>
    <w:p w14:paraId="0C6D9303" w14:textId="77777777" w:rsidR="00B065E4" w:rsidRDefault="00B065E4" w:rsidP="00B065E4">
      <w:pPr>
        <w:pStyle w:val="Brdtekst"/>
      </w:pPr>
      <w:r>
        <w:t>"\u1ECB" =&gt; "</w:t>
      </w:r>
      <w:proofErr w:type="spellStart"/>
      <w:r>
        <w:t>i</w:t>
      </w:r>
      <w:proofErr w:type="spellEnd"/>
      <w:r>
        <w:t>"</w:t>
      </w:r>
    </w:p>
    <w:p w14:paraId="62AD955B" w14:textId="77777777" w:rsidR="00B065E4" w:rsidRDefault="00B065E4" w:rsidP="00B065E4">
      <w:pPr>
        <w:pStyle w:val="Brdtekst"/>
      </w:pPr>
    </w:p>
    <w:p w14:paraId="3847B7E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ⁱ</w:t>
      </w:r>
      <w:r>
        <w:t xml:space="preserve">  [</w:t>
      </w:r>
      <w:proofErr w:type="gramEnd"/>
      <w:r>
        <w:t>SUPERSCRIPT LATIN SMALL LETTER I]</w:t>
      </w:r>
    </w:p>
    <w:p w14:paraId="3266C55A" w14:textId="77777777" w:rsidR="00B065E4" w:rsidRDefault="00B065E4" w:rsidP="00B065E4">
      <w:pPr>
        <w:pStyle w:val="Brdtekst"/>
      </w:pPr>
      <w:r>
        <w:t>"\u2071" =&gt; "</w:t>
      </w:r>
      <w:proofErr w:type="spellStart"/>
      <w:r>
        <w:t>i</w:t>
      </w:r>
      <w:proofErr w:type="spellEnd"/>
      <w:r>
        <w:t>"</w:t>
      </w:r>
    </w:p>
    <w:p w14:paraId="2BADDC85" w14:textId="77777777" w:rsidR="00B065E4" w:rsidRDefault="00B065E4" w:rsidP="00B065E4">
      <w:pPr>
        <w:pStyle w:val="Brdtekst"/>
      </w:pPr>
    </w:p>
    <w:p w14:paraId="47F1B77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ⓘ</w:t>
      </w:r>
      <w:r>
        <w:t xml:space="preserve">  [</w:t>
      </w:r>
      <w:proofErr w:type="gramEnd"/>
      <w:r>
        <w:t>CIRCLED LATIN SMALL LETTER I]</w:t>
      </w:r>
    </w:p>
    <w:p w14:paraId="1F17AE84" w14:textId="77777777" w:rsidR="00B065E4" w:rsidRDefault="00B065E4" w:rsidP="00B065E4">
      <w:pPr>
        <w:pStyle w:val="Brdtekst"/>
      </w:pPr>
      <w:r>
        <w:t>"\u24D8" =&gt; "</w:t>
      </w:r>
      <w:proofErr w:type="spellStart"/>
      <w:r>
        <w:t>i</w:t>
      </w:r>
      <w:proofErr w:type="spellEnd"/>
      <w:r>
        <w:t>"</w:t>
      </w:r>
    </w:p>
    <w:p w14:paraId="6A8EBB78" w14:textId="77777777" w:rsidR="00B065E4" w:rsidRDefault="00B065E4" w:rsidP="00B065E4">
      <w:pPr>
        <w:pStyle w:val="Brdtekst"/>
      </w:pPr>
    </w:p>
    <w:p w14:paraId="00BAC94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ｉ</w:t>
      </w:r>
      <w:r>
        <w:t xml:space="preserve">  [</w:t>
      </w:r>
      <w:proofErr w:type="gramEnd"/>
      <w:r>
        <w:t>FULLWIDTH LATIN SMALL LETTER I]</w:t>
      </w:r>
    </w:p>
    <w:p w14:paraId="18C97F98" w14:textId="77777777" w:rsidR="00B065E4" w:rsidRDefault="00B065E4" w:rsidP="00B065E4">
      <w:pPr>
        <w:pStyle w:val="Brdtekst"/>
      </w:pPr>
      <w:r>
        <w:t>"\uFF49" =&gt; "</w:t>
      </w:r>
      <w:proofErr w:type="spellStart"/>
      <w:r>
        <w:t>i</w:t>
      </w:r>
      <w:proofErr w:type="spellEnd"/>
      <w:r>
        <w:t>"</w:t>
      </w:r>
    </w:p>
    <w:p w14:paraId="05309DED" w14:textId="77777777" w:rsidR="00B065E4" w:rsidRDefault="00B065E4" w:rsidP="00B065E4">
      <w:pPr>
        <w:pStyle w:val="Brdtekst"/>
      </w:pPr>
    </w:p>
    <w:p w14:paraId="3527327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Ĳ  [</w:t>
      </w:r>
      <w:proofErr w:type="gramEnd"/>
      <w:r>
        <w:t>LATIN CAPITAL LIGATURE IJ]</w:t>
      </w:r>
    </w:p>
    <w:p w14:paraId="3BC74174" w14:textId="77777777" w:rsidR="00B065E4" w:rsidRDefault="00B065E4" w:rsidP="00B065E4">
      <w:pPr>
        <w:pStyle w:val="Brdtekst"/>
      </w:pPr>
      <w:r>
        <w:t>"\u0132" =&gt; "IJ"</w:t>
      </w:r>
    </w:p>
    <w:p w14:paraId="6626CEE6" w14:textId="77777777" w:rsidR="00B065E4" w:rsidRDefault="00B065E4" w:rsidP="00B065E4">
      <w:pPr>
        <w:pStyle w:val="Brdtekst"/>
      </w:pPr>
    </w:p>
    <w:p w14:paraId="79DC484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⒤</w:t>
      </w:r>
      <w:r>
        <w:t xml:space="preserve">  [</w:t>
      </w:r>
      <w:proofErr w:type="gramEnd"/>
      <w:r>
        <w:t>PARENTHESIZED LATIN SMALL LETTER I]</w:t>
      </w:r>
    </w:p>
    <w:p w14:paraId="12CE0698" w14:textId="77777777" w:rsidR="00B065E4" w:rsidRDefault="00B065E4" w:rsidP="00B065E4">
      <w:pPr>
        <w:pStyle w:val="Brdtekst"/>
      </w:pPr>
      <w:r>
        <w:t>"\u24A4" =&gt; "(</w:t>
      </w:r>
      <w:proofErr w:type="spellStart"/>
      <w:r>
        <w:t>i</w:t>
      </w:r>
      <w:proofErr w:type="spellEnd"/>
      <w:r>
        <w:t>)"</w:t>
      </w:r>
    </w:p>
    <w:p w14:paraId="04DFA241" w14:textId="77777777" w:rsidR="00B065E4" w:rsidRDefault="00B065E4" w:rsidP="00B065E4">
      <w:pPr>
        <w:pStyle w:val="Brdtekst"/>
      </w:pPr>
    </w:p>
    <w:p w14:paraId="1260517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ĳ  [</w:t>
      </w:r>
      <w:proofErr w:type="gramEnd"/>
      <w:r>
        <w:t>LATIN SMALL LIGATURE IJ]</w:t>
      </w:r>
    </w:p>
    <w:p w14:paraId="1421D80A" w14:textId="77777777" w:rsidR="00B065E4" w:rsidRDefault="00B065E4" w:rsidP="00B065E4">
      <w:pPr>
        <w:pStyle w:val="Brdtekst"/>
      </w:pPr>
      <w:r>
        <w:t>"\u0133" =&gt; "</w:t>
      </w:r>
      <w:proofErr w:type="spellStart"/>
      <w:r>
        <w:t>ij</w:t>
      </w:r>
      <w:proofErr w:type="spellEnd"/>
      <w:r>
        <w:t>"</w:t>
      </w:r>
    </w:p>
    <w:p w14:paraId="7169A5A3" w14:textId="77777777" w:rsidR="00B065E4" w:rsidRDefault="00B065E4" w:rsidP="00B065E4">
      <w:pPr>
        <w:pStyle w:val="Brdtekst"/>
      </w:pPr>
    </w:p>
    <w:p w14:paraId="7D044C4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Ĵ  [</w:t>
      </w:r>
      <w:proofErr w:type="gramEnd"/>
      <w:r>
        <w:t>LATIN CAPITAL LETTER J WITH CIRCUMFLEX]</w:t>
      </w:r>
    </w:p>
    <w:p w14:paraId="28EF5FEB" w14:textId="77777777" w:rsidR="00B065E4" w:rsidRDefault="00B065E4" w:rsidP="00B065E4">
      <w:pPr>
        <w:pStyle w:val="Brdtekst"/>
      </w:pPr>
      <w:r>
        <w:t>"\u0134" =&gt; "J"</w:t>
      </w:r>
    </w:p>
    <w:p w14:paraId="023F744B" w14:textId="77777777" w:rsidR="00B065E4" w:rsidRDefault="00B065E4" w:rsidP="00B065E4">
      <w:pPr>
        <w:pStyle w:val="Brdtekst"/>
      </w:pPr>
    </w:p>
    <w:p w14:paraId="575D246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Ɉ</w:t>
      </w:r>
      <w:r>
        <w:t xml:space="preserve">  [</w:t>
      </w:r>
      <w:proofErr w:type="gramEnd"/>
      <w:r>
        <w:t>LATIN CAPITAL LETTER J WITH STROKE]</w:t>
      </w:r>
    </w:p>
    <w:p w14:paraId="2B4993DB" w14:textId="77777777" w:rsidR="00B065E4" w:rsidRDefault="00B065E4" w:rsidP="00B065E4">
      <w:pPr>
        <w:pStyle w:val="Brdtekst"/>
      </w:pPr>
      <w:r>
        <w:t>"\u0248" =&gt; "J"</w:t>
      </w:r>
    </w:p>
    <w:p w14:paraId="40B9F148" w14:textId="77777777" w:rsidR="00B065E4" w:rsidRDefault="00B065E4" w:rsidP="00B065E4">
      <w:pPr>
        <w:pStyle w:val="Brdtekst"/>
      </w:pPr>
    </w:p>
    <w:p w14:paraId="386A1DE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ᴊ</w:t>
      </w:r>
      <w:r>
        <w:t xml:space="preserve">  [</w:t>
      </w:r>
      <w:proofErr w:type="gramEnd"/>
      <w:r>
        <w:t>LATIN LETTER SMALL CAPITAL J]</w:t>
      </w:r>
    </w:p>
    <w:p w14:paraId="5A097949" w14:textId="77777777" w:rsidR="00B065E4" w:rsidRDefault="00B065E4" w:rsidP="00B065E4">
      <w:pPr>
        <w:pStyle w:val="Brdtekst"/>
      </w:pPr>
      <w:r>
        <w:t>"\u1D0A" =&gt; "J"</w:t>
      </w:r>
    </w:p>
    <w:p w14:paraId="387ECDF8" w14:textId="77777777" w:rsidR="00B065E4" w:rsidRDefault="00B065E4" w:rsidP="00B065E4">
      <w:pPr>
        <w:pStyle w:val="Brdtekst"/>
      </w:pPr>
    </w:p>
    <w:p w14:paraId="73B084D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Ⓙ</w:t>
      </w:r>
      <w:r>
        <w:t xml:space="preserve">  [</w:t>
      </w:r>
      <w:proofErr w:type="gramEnd"/>
      <w:r>
        <w:t>CIRCLED LATIN CAPITAL LETTER J]</w:t>
      </w:r>
    </w:p>
    <w:p w14:paraId="55E660C9" w14:textId="77777777" w:rsidR="00B065E4" w:rsidRDefault="00B065E4" w:rsidP="00B065E4">
      <w:pPr>
        <w:pStyle w:val="Brdtekst"/>
      </w:pPr>
      <w:r>
        <w:t>"\u24BF" =&gt; "J"</w:t>
      </w:r>
    </w:p>
    <w:p w14:paraId="021BEFF1" w14:textId="77777777" w:rsidR="00B065E4" w:rsidRDefault="00B065E4" w:rsidP="00B065E4">
      <w:pPr>
        <w:pStyle w:val="Brdtekst"/>
      </w:pPr>
    </w:p>
    <w:p w14:paraId="04D099C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Ｊ</w:t>
      </w:r>
      <w:r>
        <w:t xml:space="preserve">  [</w:t>
      </w:r>
      <w:proofErr w:type="gramEnd"/>
      <w:r>
        <w:t>FULLWIDTH LATIN CAPITAL LETTER J]</w:t>
      </w:r>
    </w:p>
    <w:p w14:paraId="51A7A3EF" w14:textId="77777777" w:rsidR="00B065E4" w:rsidRDefault="00B065E4" w:rsidP="00B065E4">
      <w:pPr>
        <w:pStyle w:val="Brdtekst"/>
      </w:pPr>
      <w:r>
        <w:t>"\uFF2A" =&gt; "J"</w:t>
      </w:r>
    </w:p>
    <w:p w14:paraId="2748ED58" w14:textId="77777777" w:rsidR="00B065E4" w:rsidRDefault="00B065E4" w:rsidP="00B065E4">
      <w:pPr>
        <w:pStyle w:val="Brdtekst"/>
      </w:pPr>
    </w:p>
    <w:p w14:paraId="33C6183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ĵ  [</w:t>
      </w:r>
      <w:proofErr w:type="gramEnd"/>
      <w:r>
        <w:t>LATIN SMALL LETTER J WITH CIRCUMFLEX]</w:t>
      </w:r>
    </w:p>
    <w:p w14:paraId="519CE31B" w14:textId="77777777" w:rsidR="00B065E4" w:rsidRDefault="00B065E4" w:rsidP="00B065E4">
      <w:pPr>
        <w:pStyle w:val="Brdtekst"/>
      </w:pPr>
      <w:r>
        <w:t>"\u0135" =&gt; "j"</w:t>
      </w:r>
    </w:p>
    <w:p w14:paraId="0AC161D2" w14:textId="77777777" w:rsidR="00B065E4" w:rsidRDefault="00B065E4" w:rsidP="00B065E4">
      <w:pPr>
        <w:pStyle w:val="Brdtekst"/>
      </w:pPr>
    </w:p>
    <w:p w14:paraId="37D2750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ǰ</w:t>
      </w:r>
      <w:r>
        <w:t xml:space="preserve">  [</w:t>
      </w:r>
      <w:proofErr w:type="gramEnd"/>
      <w:r>
        <w:t>LATIN SMALL LETTER J WITH CARON]</w:t>
      </w:r>
    </w:p>
    <w:p w14:paraId="1FE163AB" w14:textId="77777777" w:rsidR="00B065E4" w:rsidRDefault="00B065E4" w:rsidP="00B065E4">
      <w:pPr>
        <w:pStyle w:val="Brdtekst"/>
      </w:pPr>
      <w:r>
        <w:t>"\u01F0" =&gt; "j"</w:t>
      </w:r>
    </w:p>
    <w:p w14:paraId="24B958D6" w14:textId="77777777" w:rsidR="00B065E4" w:rsidRDefault="00B065E4" w:rsidP="00B065E4">
      <w:pPr>
        <w:pStyle w:val="Brdtekst"/>
      </w:pPr>
    </w:p>
    <w:p w14:paraId="7591C8A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ȷ  [</w:t>
      </w:r>
      <w:proofErr w:type="gramEnd"/>
      <w:r>
        <w:t>LATIN SMALL LETTER DOTLESS J]</w:t>
      </w:r>
    </w:p>
    <w:p w14:paraId="74CCAB3A" w14:textId="77777777" w:rsidR="00B065E4" w:rsidRDefault="00B065E4" w:rsidP="00B065E4">
      <w:pPr>
        <w:pStyle w:val="Brdtekst"/>
      </w:pPr>
      <w:r>
        <w:t>"\u0237" =&gt; "j"</w:t>
      </w:r>
    </w:p>
    <w:p w14:paraId="6AD1BF30" w14:textId="77777777" w:rsidR="00B065E4" w:rsidRDefault="00B065E4" w:rsidP="00B065E4">
      <w:pPr>
        <w:pStyle w:val="Brdtekst"/>
      </w:pPr>
    </w:p>
    <w:p w14:paraId="0BA07CA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ɉ</w:t>
      </w:r>
      <w:r>
        <w:t xml:space="preserve">  [</w:t>
      </w:r>
      <w:proofErr w:type="gramEnd"/>
      <w:r>
        <w:t>LATIN SMALL LETTER J WITH STROKE]</w:t>
      </w:r>
    </w:p>
    <w:p w14:paraId="26DB52B6" w14:textId="77777777" w:rsidR="00B065E4" w:rsidRDefault="00B065E4" w:rsidP="00B065E4">
      <w:pPr>
        <w:pStyle w:val="Brdtekst"/>
      </w:pPr>
      <w:r>
        <w:t>"\u0249" =&gt; "j"</w:t>
      </w:r>
    </w:p>
    <w:p w14:paraId="4700D87F" w14:textId="77777777" w:rsidR="00B065E4" w:rsidRDefault="00B065E4" w:rsidP="00B065E4">
      <w:pPr>
        <w:pStyle w:val="Brdtekst"/>
      </w:pPr>
    </w:p>
    <w:p w14:paraId="067E6BD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ɟ</w:t>
      </w:r>
      <w:r>
        <w:t xml:space="preserve">  [</w:t>
      </w:r>
      <w:proofErr w:type="gramEnd"/>
      <w:r>
        <w:t>LATIN SMALL LETTER DOTLESS J WITH STROKE]</w:t>
      </w:r>
    </w:p>
    <w:p w14:paraId="3AFABEB7" w14:textId="77777777" w:rsidR="00B065E4" w:rsidRDefault="00B065E4" w:rsidP="00B065E4">
      <w:pPr>
        <w:pStyle w:val="Brdtekst"/>
      </w:pPr>
      <w:r>
        <w:t>"\u025F" =&gt; "j"</w:t>
      </w:r>
    </w:p>
    <w:p w14:paraId="40733624" w14:textId="77777777" w:rsidR="00B065E4" w:rsidRDefault="00B065E4" w:rsidP="00B065E4">
      <w:pPr>
        <w:pStyle w:val="Brdtekst"/>
      </w:pPr>
    </w:p>
    <w:p w14:paraId="1EF0DDB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ʄ</w:t>
      </w:r>
      <w:r>
        <w:t xml:space="preserve">  [</w:t>
      </w:r>
      <w:proofErr w:type="gramEnd"/>
      <w:r>
        <w:t>LATIN SMALL LETTER DOTLESS J WITH STROKE AND HOOK]</w:t>
      </w:r>
    </w:p>
    <w:p w14:paraId="1977939F" w14:textId="77777777" w:rsidR="00B065E4" w:rsidRDefault="00B065E4" w:rsidP="00B065E4">
      <w:pPr>
        <w:pStyle w:val="Brdtekst"/>
      </w:pPr>
      <w:r>
        <w:t>"\u0284" =&gt; "j"</w:t>
      </w:r>
    </w:p>
    <w:p w14:paraId="1B670D2F" w14:textId="77777777" w:rsidR="00B065E4" w:rsidRDefault="00B065E4" w:rsidP="00B065E4">
      <w:pPr>
        <w:pStyle w:val="Brdtekst"/>
      </w:pPr>
    </w:p>
    <w:p w14:paraId="5B71966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ʝ</w:t>
      </w:r>
      <w:r>
        <w:t xml:space="preserve">  [</w:t>
      </w:r>
      <w:proofErr w:type="gramEnd"/>
      <w:r>
        <w:t>LATIN SMALL LETTER J WITH CROSSED-TAIL]</w:t>
      </w:r>
    </w:p>
    <w:p w14:paraId="2FA4789D" w14:textId="77777777" w:rsidR="00B065E4" w:rsidRDefault="00B065E4" w:rsidP="00B065E4">
      <w:pPr>
        <w:pStyle w:val="Brdtekst"/>
      </w:pPr>
      <w:r>
        <w:t>"\u029D" =&gt; "j"</w:t>
      </w:r>
    </w:p>
    <w:p w14:paraId="53B3EE88" w14:textId="77777777" w:rsidR="00B065E4" w:rsidRDefault="00B065E4" w:rsidP="00B065E4">
      <w:pPr>
        <w:pStyle w:val="Brdtekst"/>
      </w:pPr>
    </w:p>
    <w:p w14:paraId="38D2CCE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ⓙ</w:t>
      </w:r>
      <w:r>
        <w:t xml:space="preserve">  [</w:t>
      </w:r>
      <w:proofErr w:type="gramEnd"/>
      <w:r>
        <w:t>CIRCLED LATIN SMALL LETTER J]</w:t>
      </w:r>
    </w:p>
    <w:p w14:paraId="0A0B3FD7" w14:textId="77777777" w:rsidR="00B065E4" w:rsidRDefault="00B065E4" w:rsidP="00B065E4">
      <w:pPr>
        <w:pStyle w:val="Brdtekst"/>
      </w:pPr>
      <w:r>
        <w:t>"\u24D9" =&gt; "j"</w:t>
      </w:r>
    </w:p>
    <w:p w14:paraId="6C9CDBFE" w14:textId="77777777" w:rsidR="00B065E4" w:rsidRDefault="00B065E4" w:rsidP="00B065E4">
      <w:pPr>
        <w:pStyle w:val="Brdtekst"/>
      </w:pPr>
    </w:p>
    <w:p w14:paraId="58B084A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ⱼ</w:t>
      </w:r>
      <w:r>
        <w:t xml:space="preserve">  [</w:t>
      </w:r>
      <w:proofErr w:type="gramEnd"/>
      <w:r>
        <w:t>LATIN SUBSCRIPT SMALL LETTER J]</w:t>
      </w:r>
    </w:p>
    <w:p w14:paraId="06DDCB5F" w14:textId="77777777" w:rsidR="00B065E4" w:rsidRDefault="00B065E4" w:rsidP="00B065E4">
      <w:pPr>
        <w:pStyle w:val="Brdtekst"/>
      </w:pPr>
      <w:r>
        <w:t>"\u2C7C" =&gt; "j"</w:t>
      </w:r>
    </w:p>
    <w:p w14:paraId="05CFA0AE" w14:textId="77777777" w:rsidR="00B065E4" w:rsidRDefault="00B065E4" w:rsidP="00B065E4">
      <w:pPr>
        <w:pStyle w:val="Brdtekst"/>
      </w:pPr>
    </w:p>
    <w:p w14:paraId="0953EA4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ｊ</w:t>
      </w:r>
      <w:r>
        <w:t xml:space="preserve">  [</w:t>
      </w:r>
      <w:proofErr w:type="gramEnd"/>
      <w:r>
        <w:t>FULLWIDTH LATIN SMALL LETTER J]</w:t>
      </w:r>
    </w:p>
    <w:p w14:paraId="734FB966" w14:textId="77777777" w:rsidR="00B065E4" w:rsidRDefault="00B065E4" w:rsidP="00B065E4">
      <w:pPr>
        <w:pStyle w:val="Brdtekst"/>
      </w:pPr>
      <w:r>
        <w:t>"\uFF4A" =&gt; "j"</w:t>
      </w:r>
    </w:p>
    <w:p w14:paraId="548877D0" w14:textId="77777777" w:rsidR="00B065E4" w:rsidRDefault="00B065E4" w:rsidP="00B065E4">
      <w:pPr>
        <w:pStyle w:val="Brdtekst"/>
      </w:pPr>
    </w:p>
    <w:p w14:paraId="126946D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⒥</w:t>
      </w:r>
      <w:r>
        <w:t xml:space="preserve">  [</w:t>
      </w:r>
      <w:proofErr w:type="gramEnd"/>
      <w:r>
        <w:t>PARENTHESIZED LATIN SMALL LETTER J]</w:t>
      </w:r>
    </w:p>
    <w:p w14:paraId="6BCFB5F7" w14:textId="77777777" w:rsidR="00B065E4" w:rsidRDefault="00B065E4" w:rsidP="00B065E4">
      <w:pPr>
        <w:pStyle w:val="Brdtekst"/>
      </w:pPr>
      <w:r>
        <w:t>"\u24A5" =&gt; "(j)"</w:t>
      </w:r>
    </w:p>
    <w:p w14:paraId="1A84BB58" w14:textId="77777777" w:rsidR="00B065E4" w:rsidRDefault="00B065E4" w:rsidP="00B065E4">
      <w:pPr>
        <w:pStyle w:val="Brdtekst"/>
      </w:pPr>
    </w:p>
    <w:p w14:paraId="7113E71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Ķ  [</w:t>
      </w:r>
      <w:proofErr w:type="gramEnd"/>
      <w:r>
        <w:t>LATIN CAPITAL LETTER K WITH CEDILLA]</w:t>
      </w:r>
    </w:p>
    <w:p w14:paraId="23968D65" w14:textId="77777777" w:rsidR="00B065E4" w:rsidRDefault="00B065E4" w:rsidP="00B065E4">
      <w:pPr>
        <w:pStyle w:val="Brdtekst"/>
      </w:pPr>
      <w:r>
        <w:t>"\u0136" =&gt; "K"</w:t>
      </w:r>
    </w:p>
    <w:p w14:paraId="61BB1C5A" w14:textId="77777777" w:rsidR="00B065E4" w:rsidRDefault="00B065E4" w:rsidP="00B065E4">
      <w:pPr>
        <w:pStyle w:val="Brdtekst"/>
      </w:pPr>
    </w:p>
    <w:p w14:paraId="623B9F8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Ƙ</w:t>
      </w:r>
      <w:r>
        <w:t xml:space="preserve">  [</w:t>
      </w:r>
      <w:proofErr w:type="gramEnd"/>
      <w:r>
        <w:t>LATIN CAPITAL LETTER K WITH HOOK]</w:t>
      </w:r>
    </w:p>
    <w:p w14:paraId="24640165" w14:textId="77777777" w:rsidR="00B065E4" w:rsidRDefault="00B065E4" w:rsidP="00B065E4">
      <w:pPr>
        <w:pStyle w:val="Brdtekst"/>
      </w:pPr>
      <w:r>
        <w:t>"\u0198" =&gt; "K"</w:t>
      </w:r>
    </w:p>
    <w:p w14:paraId="2B964321" w14:textId="77777777" w:rsidR="00B065E4" w:rsidRDefault="00B065E4" w:rsidP="00B065E4">
      <w:pPr>
        <w:pStyle w:val="Brdtekst"/>
      </w:pPr>
    </w:p>
    <w:p w14:paraId="3E9A0EB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Ǩ</w:t>
      </w:r>
      <w:r>
        <w:t xml:space="preserve">  [</w:t>
      </w:r>
      <w:proofErr w:type="gramEnd"/>
      <w:r>
        <w:t>LATIN CAPITAL LETTER K WITH CARON]</w:t>
      </w:r>
    </w:p>
    <w:p w14:paraId="37349359" w14:textId="77777777" w:rsidR="00B065E4" w:rsidRDefault="00B065E4" w:rsidP="00B065E4">
      <w:pPr>
        <w:pStyle w:val="Brdtekst"/>
      </w:pPr>
      <w:r>
        <w:t>"\u01E8" =&gt; "K"</w:t>
      </w:r>
    </w:p>
    <w:p w14:paraId="77058EA0" w14:textId="77777777" w:rsidR="00B065E4" w:rsidRDefault="00B065E4" w:rsidP="00B065E4">
      <w:pPr>
        <w:pStyle w:val="Brdtekst"/>
      </w:pPr>
    </w:p>
    <w:p w14:paraId="2B3D936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ᴋ</w:t>
      </w:r>
      <w:r>
        <w:t xml:space="preserve">  [</w:t>
      </w:r>
      <w:proofErr w:type="gramEnd"/>
      <w:r>
        <w:t>LATIN LETTER SMALL CAPITAL K]</w:t>
      </w:r>
    </w:p>
    <w:p w14:paraId="744C92E2" w14:textId="77777777" w:rsidR="00B065E4" w:rsidRDefault="00B065E4" w:rsidP="00B065E4">
      <w:pPr>
        <w:pStyle w:val="Brdtekst"/>
      </w:pPr>
      <w:r>
        <w:t>"\u1D0B" =&gt; "K"</w:t>
      </w:r>
    </w:p>
    <w:p w14:paraId="38ABD858" w14:textId="77777777" w:rsidR="00B065E4" w:rsidRDefault="00B065E4" w:rsidP="00B065E4">
      <w:pPr>
        <w:pStyle w:val="Brdtekst"/>
      </w:pPr>
    </w:p>
    <w:p w14:paraId="339785B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Ḱ</w:t>
      </w:r>
      <w:r>
        <w:t xml:space="preserve">  [</w:t>
      </w:r>
      <w:proofErr w:type="gramEnd"/>
      <w:r>
        <w:t>LATIN CAPITAL LETTER K WITH ACUTE]</w:t>
      </w:r>
    </w:p>
    <w:p w14:paraId="56F12D25" w14:textId="77777777" w:rsidR="00B065E4" w:rsidRDefault="00B065E4" w:rsidP="00B065E4">
      <w:pPr>
        <w:pStyle w:val="Brdtekst"/>
      </w:pPr>
      <w:r>
        <w:t>"\u1E30" =&gt; "K"</w:t>
      </w:r>
    </w:p>
    <w:p w14:paraId="7D5DCDB6" w14:textId="77777777" w:rsidR="00B065E4" w:rsidRDefault="00B065E4" w:rsidP="00B065E4">
      <w:pPr>
        <w:pStyle w:val="Brdtekst"/>
      </w:pPr>
    </w:p>
    <w:p w14:paraId="12A9C73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Ḳ</w:t>
      </w:r>
      <w:r>
        <w:t xml:space="preserve">  [</w:t>
      </w:r>
      <w:proofErr w:type="gramEnd"/>
      <w:r>
        <w:t>LATIN CAPITAL LETTER K WITH DOT BELOW]</w:t>
      </w:r>
    </w:p>
    <w:p w14:paraId="164B50E2" w14:textId="77777777" w:rsidR="00B065E4" w:rsidRDefault="00B065E4" w:rsidP="00B065E4">
      <w:pPr>
        <w:pStyle w:val="Brdtekst"/>
      </w:pPr>
      <w:r>
        <w:t>"\u1E32" =&gt; "K"</w:t>
      </w:r>
    </w:p>
    <w:p w14:paraId="626ABCC6" w14:textId="77777777" w:rsidR="00B065E4" w:rsidRDefault="00B065E4" w:rsidP="00B065E4">
      <w:pPr>
        <w:pStyle w:val="Brdtekst"/>
      </w:pPr>
    </w:p>
    <w:p w14:paraId="33D8ED7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Ḵ</w:t>
      </w:r>
      <w:r>
        <w:t xml:space="preserve">  [</w:t>
      </w:r>
      <w:proofErr w:type="gramEnd"/>
      <w:r>
        <w:t>LATIN CAPITAL LETTER K WITH LINE BELOW]</w:t>
      </w:r>
    </w:p>
    <w:p w14:paraId="241BD464" w14:textId="77777777" w:rsidR="00B065E4" w:rsidRDefault="00B065E4" w:rsidP="00B065E4">
      <w:pPr>
        <w:pStyle w:val="Brdtekst"/>
      </w:pPr>
      <w:r>
        <w:t>"\u1E34" =&gt; "K"</w:t>
      </w:r>
    </w:p>
    <w:p w14:paraId="5AAFBD18" w14:textId="77777777" w:rsidR="00B065E4" w:rsidRDefault="00B065E4" w:rsidP="00B065E4">
      <w:pPr>
        <w:pStyle w:val="Brdtekst"/>
      </w:pPr>
    </w:p>
    <w:p w14:paraId="22F6277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Ⓚ</w:t>
      </w:r>
      <w:r>
        <w:t xml:space="preserve">  [</w:t>
      </w:r>
      <w:proofErr w:type="gramEnd"/>
      <w:r>
        <w:t>CIRCLED LATIN CAPITAL LETTER K]</w:t>
      </w:r>
    </w:p>
    <w:p w14:paraId="58551A0F" w14:textId="77777777" w:rsidR="00B065E4" w:rsidRDefault="00B065E4" w:rsidP="00B065E4">
      <w:pPr>
        <w:pStyle w:val="Brdtekst"/>
      </w:pPr>
      <w:r>
        <w:t>"\u24C0" =&gt; "K"</w:t>
      </w:r>
    </w:p>
    <w:p w14:paraId="53D587C4" w14:textId="77777777" w:rsidR="00B065E4" w:rsidRDefault="00B065E4" w:rsidP="00B065E4">
      <w:pPr>
        <w:pStyle w:val="Brdtekst"/>
      </w:pPr>
    </w:p>
    <w:p w14:paraId="41C64DA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Ⱪ</w:t>
      </w:r>
      <w:r>
        <w:t xml:space="preserve">  [</w:t>
      </w:r>
      <w:proofErr w:type="gramEnd"/>
      <w:r>
        <w:t>LATIN CAPITAL LETTER K WITH DESCENDER]</w:t>
      </w:r>
    </w:p>
    <w:p w14:paraId="6F9D1B1D" w14:textId="77777777" w:rsidR="00B065E4" w:rsidRDefault="00B065E4" w:rsidP="00B065E4">
      <w:pPr>
        <w:pStyle w:val="Brdtekst"/>
      </w:pPr>
      <w:r>
        <w:t>"\u2C69" =&gt; "K"</w:t>
      </w:r>
    </w:p>
    <w:p w14:paraId="79260A83" w14:textId="77777777" w:rsidR="00B065E4" w:rsidRDefault="00B065E4" w:rsidP="00B065E4">
      <w:pPr>
        <w:pStyle w:val="Brdtekst"/>
      </w:pPr>
    </w:p>
    <w:p w14:paraId="436E41D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Ꝁ</w:t>
      </w:r>
      <w:r>
        <w:t xml:space="preserve">  [</w:t>
      </w:r>
      <w:proofErr w:type="gramEnd"/>
      <w:r>
        <w:t>LATIN CAPITAL LETTER K WITH STROKE]</w:t>
      </w:r>
    </w:p>
    <w:p w14:paraId="77E0D7DA" w14:textId="77777777" w:rsidR="00B065E4" w:rsidRDefault="00B065E4" w:rsidP="00B065E4">
      <w:pPr>
        <w:pStyle w:val="Brdtekst"/>
      </w:pPr>
      <w:r>
        <w:t>"\uA740" =&gt; "K"</w:t>
      </w:r>
    </w:p>
    <w:p w14:paraId="07C5C4FA" w14:textId="77777777" w:rsidR="00B065E4" w:rsidRDefault="00B065E4" w:rsidP="00B065E4">
      <w:pPr>
        <w:pStyle w:val="Brdtekst"/>
      </w:pPr>
    </w:p>
    <w:p w14:paraId="49226B2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Ꝃ</w:t>
      </w:r>
      <w:r>
        <w:t xml:space="preserve">  [</w:t>
      </w:r>
      <w:proofErr w:type="gramEnd"/>
      <w:r>
        <w:t>LATIN CAPITAL LETTER K WITH DIAGONAL STROKE]</w:t>
      </w:r>
    </w:p>
    <w:p w14:paraId="4876C509" w14:textId="77777777" w:rsidR="00B065E4" w:rsidRDefault="00B065E4" w:rsidP="00B065E4">
      <w:pPr>
        <w:pStyle w:val="Brdtekst"/>
      </w:pPr>
      <w:r>
        <w:t>"\uA742" =&gt; "K"</w:t>
      </w:r>
    </w:p>
    <w:p w14:paraId="0F71D7BE" w14:textId="77777777" w:rsidR="00B065E4" w:rsidRDefault="00B065E4" w:rsidP="00B065E4">
      <w:pPr>
        <w:pStyle w:val="Brdtekst"/>
      </w:pPr>
    </w:p>
    <w:p w14:paraId="1D6E55F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Ꝅ</w:t>
      </w:r>
      <w:r>
        <w:t xml:space="preserve">  [</w:t>
      </w:r>
      <w:proofErr w:type="gramEnd"/>
      <w:r>
        <w:t>LATIN CAPITAL LETTER K WITH STROKE AND DIAGONAL STROKE]</w:t>
      </w:r>
    </w:p>
    <w:p w14:paraId="2CE49237" w14:textId="77777777" w:rsidR="00B065E4" w:rsidRDefault="00B065E4" w:rsidP="00B065E4">
      <w:pPr>
        <w:pStyle w:val="Brdtekst"/>
      </w:pPr>
      <w:r>
        <w:t>"\uA744" =&gt; "K"</w:t>
      </w:r>
    </w:p>
    <w:p w14:paraId="57CA0545" w14:textId="77777777" w:rsidR="00B065E4" w:rsidRDefault="00B065E4" w:rsidP="00B065E4">
      <w:pPr>
        <w:pStyle w:val="Brdtekst"/>
      </w:pPr>
    </w:p>
    <w:p w14:paraId="7C39183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Ｋ</w:t>
      </w:r>
      <w:r>
        <w:t xml:space="preserve">  [</w:t>
      </w:r>
      <w:proofErr w:type="gramEnd"/>
      <w:r>
        <w:t>FULLWIDTH LATIN CAPITAL LETTER K]</w:t>
      </w:r>
    </w:p>
    <w:p w14:paraId="35638C6A" w14:textId="77777777" w:rsidR="00B065E4" w:rsidRDefault="00B065E4" w:rsidP="00B065E4">
      <w:pPr>
        <w:pStyle w:val="Brdtekst"/>
      </w:pPr>
      <w:r>
        <w:t>"\uFF2B" =&gt; "K"</w:t>
      </w:r>
    </w:p>
    <w:p w14:paraId="470E9773" w14:textId="77777777" w:rsidR="00B065E4" w:rsidRDefault="00B065E4" w:rsidP="00B065E4">
      <w:pPr>
        <w:pStyle w:val="Brdtekst"/>
      </w:pPr>
    </w:p>
    <w:p w14:paraId="15D4E18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ķ  [</w:t>
      </w:r>
      <w:proofErr w:type="gramEnd"/>
      <w:r>
        <w:t>LATIN SMALL LETTER K WITH CEDILLA]</w:t>
      </w:r>
    </w:p>
    <w:p w14:paraId="22DDE911" w14:textId="77777777" w:rsidR="00B065E4" w:rsidRDefault="00B065E4" w:rsidP="00B065E4">
      <w:pPr>
        <w:pStyle w:val="Brdtekst"/>
      </w:pPr>
      <w:r>
        <w:t>"\u0137" =&gt; "k"</w:t>
      </w:r>
    </w:p>
    <w:p w14:paraId="3642FAE8" w14:textId="77777777" w:rsidR="00B065E4" w:rsidRDefault="00B065E4" w:rsidP="00B065E4">
      <w:pPr>
        <w:pStyle w:val="Brdtekst"/>
      </w:pPr>
    </w:p>
    <w:p w14:paraId="42A065E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ƙ</w:t>
      </w:r>
      <w:r>
        <w:t xml:space="preserve">  [</w:t>
      </w:r>
      <w:proofErr w:type="gramEnd"/>
      <w:r>
        <w:t>LATIN SMALL LETTER K WITH HOOK]</w:t>
      </w:r>
    </w:p>
    <w:p w14:paraId="1E733886" w14:textId="77777777" w:rsidR="00B065E4" w:rsidRDefault="00B065E4" w:rsidP="00B065E4">
      <w:pPr>
        <w:pStyle w:val="Brdtekst"/>
      </w:pPr>
      <w:r>
        <w:t>"\u0199" =&gt; "k"</w:t>
      </w:r>
    </w:p>
    <w:p w14:paraId="454C3715" w14:textId="77777777" w:rsidR="00B065E4" w:rsidRDefault="00B065E4" w:rsidP="00B065E4">
      <w:pPr>
        <w:pStyle w:val="Brdtekst"/>
      </w:pPr>
    </w:p>
    <w:p w14:paraId="17EA08A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ǩ</w:t>
      </w:r>
      <w:r>
        <w:t xml:space="preserve">  [</w:t>
      </w:r>
      <w:proofErr w:type="gramEnd"/>
      <w:r>
        <w:t>LATIN SMALL LETTER K WITH CARON]</w:t>
      </w:r>
    </w:p>
    <w:p w14:paraId="0859E6D4" w14:textId="77777777" w:rsidR="00B065E4" w:rsidRDefault="00B065E4" w:rsidP="00B065E4">
      <w:pPr>
        <w:pStyle w:val="Brdtekst"/>
      </w:pPr>
      <w:r>
        <w:t>"\u01E9" =&gt; "k"</w:t>
      </w:r>
    </w:p>
    <w:p w14:paraId="7BF8FA6D" w14:textId="77777777" w:rsidR="00B065E4" w:rsidRDefault="00B065E4" w:rsidP="00B065E4">
      <w:pPr>
        <w:pStyle w:val="Brdtekst"/>
      </w:pPr>
    </w:p>
    <w:p w14:paraId="19AC164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ʞ</w:t>
      </w:r>
      <w:r>
        <w:t xml:space="preserve">  [</w:t>
      </w:r>
      <w:proofErr w:type="gramEnd"/>
      <w:r>
        <w:t>LATIN SMALL LETTER TURNED K]</w:t>
      </w:r>
    </w:p>
    <w:p w14:paraId="79DF137A" w14:textId="77777777" w:rsidR="00B065E4" w:rsidRDefault="00B065E4" w:rsidP="00B065E4">
      <w:pPr>
        <w:pStyle w:val="Brdtekst"/>
      </w:pPr>
      <w:r>
        <w:t>"\u029E" =&gt; "k"</w:t>
      </w:r>
    </w:p>
    <w:p w14:paraId="7DFB3B48" w14:textId="77777777" w:rsidR="00B065E4" w:rsidRDefault="00B065E4" w:rsidP="00B065E4">
      <w:pPr>
        <w:pStyle w:val="Brdtekst"/>
      </w:pPr>
    </w:p>
    <w:p w14:paraId="2A1E450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ᶄ</w:t>
      </w:r>
      <w:r>
        <w:t xml:space="preserve">  [</w:t>
      </w:r>
      <w:proofErr w:type="gramEnd"/>
      <w:r>
        <w:t>LATIN SMALL LETTER K WITH PALATAL HOOK]</w:t>
      </w:r>
    </w:p>
    <w:p w14:paraId="664BBBFE" w14:textId="77777777" w:rsidR="00B065E4" w:rsidRDefault="00B065E4" w:rsidP="00B065E4">
      <w:pPr>
        <w:pStyle w:val="Brdtekst"/>
      </w:pPr>
      <w:r>
        <w:t>"\u1D84" =&gt; "k"</w:t>
      </w:r>
    </w:p>
    <w:p w14:paraId="0277E8ED" w14:textId="77777777" w:rsidR="00B065E4" w:rsidRDefault="00B065E4" w:rsidP="00B065E4">
      <w:pPr>
        <w:pStyle w:val="Brdtekst"/>
      </w:pPr>
    </w:p>
    <w:p w14:paraId="4D2F83E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ḱ</w:t>
      </w:r>
      <w:r>
        <w:t xml:space="preserve">  [</w:t>
      </w:r>
      <w:proofErr w:type="gramEnd"/>
      <w:r>
        <w:t>LATIN SMALL LETTER K WITH ACUTE]</w:t>
      </w:r>
    </w:p>
    <w:p w14:paraId="32E4B494" w14:textId="77777777" w:rsidR="00B065E4" w:rsidRDefault="00B065E4" w:rsidP="00B065E4">
      <w:pPr>
        <w:pStyle w:val="Brdtekst"/>
      </w:pPr>
      <w:r>
        <w:t>"\u1E31" =&gt; "k"</w:t>
      </w:r>
    </w:p>
    <w:p w14:paraId="0AF052F5" w14:textId="77777777" w:rsidR="00B065E4" w:rsidRDefault="00B065E4" w:rsidP="00B065E4">
      <w:pPr>
        <w:pStyle w:val="Brdtekst"/>
      </w:pPr>
    </w:p>
    <w:p w14:paraId="40AB358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ḳ</w:t>
      </w:r>
      <w:r>
        <w:t xml:space="preserve">  [</w:t>
      </w:r>
      <w:proofErr w:type="gramEnd"/>
      <w:r>
        <w:t>LATIN SMALL LETTER K WITH DOT BELOW]</w:t>
      </w:r>
    </w:p>
    <w:p w14:paraId="0331628D" w14:textId="77777777" w:rsidR="00B065E4" w:rsidRDefault="00B065E4" w:rsidP="00B065E4">
      <w:pPr>
        <w:pStyle w:val="Brdtekst"/>
      </w:pPr>
      <w:r>
        <w:t>"\u1E33" =&gt; "k"</w:t>
      </w:r>
    </w:p>
    <w:p w14:paraId="189E5AEC" w14:textId="77777777" w:rsidR="00B065E4" w:rsidRDefault="00B065E4" w:rsidP="00B065E4">
      <w:pPr>
        <w:pStyle w:val="Brdtekst"/>
      </w:pPr>
    </w:p>
    <w:p w14:paraId="0E12BCD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ḵ</w:t>
      </w:r>
      <w:r>
        <w:t xml:space="preserve">  [</w:t>
      </w:r>
      <w:proofErr w:type="gramEnd"/>
      <w:r>
        <w:t>LATIN SMALL LETTER K WITH LINE BELOW]</w:t>
      </w:r>
    </w:p>
    <w:p w14:paraId="7FE38248" w14:textId="77777777" w:rsidR="00B065E4" w:rsidRDefault="00B065E4" w:rsidP="00B065E4">
      <w:pPr>
        <w:pStyle w:val="Brdtekst"/>
      </w:pPr>
      <w:r>
        <w:t>"\u1E35" =&gt; "k"</w:t>
      </w:r>
    </w:p>
    <w:p w14:paraId="5609FFDD" w14:textId="77777777" w:rsidR="00B065E4" w:rsidRDefault="00B065E4" w:rsidP="00B065E4">
      <w:pPr>
        <w:pStyle w:val="Brdtekst"/>
      </w:pPr>
    </w:p>
    <w:p w14:paraId="58A996E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ⓚ</w:t>
      </w:r>
      <w:r>
        <w:t xml:space="preserve">  [</w:t>
      </w:r>
      <w:proofErr w:type="gramEnd"/>
      <w:r>
        <w:t>CIRCLED LATIN SMALL LETTER K]</w:t>
      </w:r>
    </w:p>
    <w:p w14:paraId="7D0FF389" w14:textId="77777777" w:rsidR="00B065E4" w:rsidRDefault="00B065E4" w:rsidP="00B065E4">
      <w:pPr>
        <w:pStyle w:val="Brdtekst"/>
      </w:pPr>
      <w:r>
        <w:t>"\u24DA" =&gt; "k"</w:t>
      </w:r>
    </w:p>
    <w:p w14:paraId="67FECF1F" w14:textId="77777777" w:rsidR="00B065E4" w:rsidRDefault="00B065E4" w:rsidP="00B065E4">
      <w:pPr>
        <w:pStyle w:val="Brdtekst"/>
      </w:pPr>
    </w:p>
    <w:p w14:paraId="355CB7F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ⱪ</w:t>
      </w:r>
      <w:r>
        <w:t xml:space="preserve">  [</w:t>
      </w:r>
      <w:proofErr w:type="gramEnd"/>
      <w:r>
        <w:t>LATIN SMALL LETTER K WITH DESCENDER]</w:t>
      </w:r>
    </w:p>
    <w:p w14:paraId="41099708" w14:textId="77777777" w:rsidR="00B065E4" w:rsidRDefault="00B065E4" w:rsidP="00B065E4">
      <w:pPr>
        <w:pStyle w:val="Brdtekst"/>
      </w:pPr>
      <w:r>
        <w:t>"\u2C6A" =&gt; "k"</w:t>
      </w:r>
    </w:p>
    <w:p w14:paraId="27F3D8C3" w14:textId="77777777" w:rsidR="00B065E4" w:rsidRDefault="00B065E4" w:rsidP="00B065E4">
      <w:pPr>
        <w:pStyle w:val="Brdtekst"/>
      </w:pPr>
    </w:p>
    <w:p w14:paraId="50CF75E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ꝁ</w:t>
      </w:r>
      <w:r>
        <w:t xml:space="preserve">  [</w:t>
      </w:r>
      <w:proofErr w:type="gramEnd"/>
      <w:r>
        <w:t>LATIN SMALL LETTER K WITH STROKE]</w:t>
      </w:r>
    </w:p>
    <w:p w14:paraId="41EBCAB5" w14:textId="77777777" w:rsidR="00B065E4" w:rsidRDefault="00B065E4" w:rsidP="00B065E4">
      <w:pPr>
        <w:pStyle w:val="Brdtekst"/>
      </w:pPr>
      <w:r>
        <w:t>"\uA741" =&gt; "k"</w:t>
      </w:r>
    </w:p>
    <w:p w14:paraId="0DCC51C8" w14:textId="77777777" w:rsidR="00B065E4" w:rsidRDefault="00B065E4" w:rsidP="00B065E4">
      <w:pPr>
        <w:pStyle w:val="Brdtekst"/>
      </w:pPr>
    </w:p>
    <w:p w14:paraId="726A18D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ꝃ</w:t>
      </w:r>
      <w:r>
        <w:t xml:space="preserve">  [</w:t>
      </w:r>
      <w:proofErr w:type="gramEnd"/>
      <w:r>
        <w:t>LATIN SMALL LETTER K WITH DIAGONAL STROKE]</w:t>
      </w:r>
    </w:p>
    <w:p w14:paraId="6B477F8A" w14:textId="77777777" w:rsidR="00B065E4" w:rsidRDefault="00B065E4" w:rsidP="00B065E4">
      <w:pPr>
        <w:pStyle w:val="Brdtekst"/>
      </w:pPr>
      <w:r>
        <w:t>"\uA743" =&gt; "k"</w:t>
      </w:r>
    </w:p>
    <w:p w14:paraId="30F4BB28" w14:textId="77777777" w:rsidR="00B065E4" w:rsidRDefault="00B065E4" w:rsidP="00B065E4">
      <w:pPr>
        <w:pStyle w:val="Brdtekst"/>
      </w:pPr>
    </w:p>
    <w:p w14:paraId="37BCC84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ꝅ</w:t>
      </w:r>
      <w:r>
        <w:t xml:space="preserve">  [</w:t>
      </w:r>
      <w:proofErr w:type="gramEnd"/>
      <w:r>
        <w:t>LATIN SMALL LETTER K WITH STROKE AND DIAGONAL STROKE]</w:t>
      </w:r>
    </w:p>
    <w:p w14:paraId="605BD7A1" w14:textId="77777777" w:rsidR="00B065E4" w:rsidRDefault="00B065E4" w:rsidP="00B065E4">
      <w:pPr>
        <w:pStyle w:val="Brdtekst"/>
      </w:pPr>
      <w:r>
        <w:t>"\uA745" =&gt; "k"</w:t>
      </w:r>
    </w:p>
    <w:p w14:paraId="3E6C3027" w14:textId="77777777" w:rsidR="00B065E4" w:rsidRDefault="00B065E4" w:rsidP="00B065E4">
      <w:pPr>
        <w:pStyle w:val="Brdtekst"/>
      </w:pPr>
    </w:p>
    <w:p w14:paraId="57801AE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ｋ</w:t>
      </w:r>
      <w:r>
        <w:t xml:space="preserve">  [</w:t>
      </w:r>
      <w:proofErr w:type="gramEnd"/>
      <w:r>
        <w:t>FULLWIDTH LATIN SMALL LETTER K]</w:t>
      </w:r>
    </w:p>
    <w:p w14:paraId="689464AF" w14:textId="77777777" w:rsidR="00B065E4" w:rsidRDefault="00B065E4" w:rsidP="00B065E4">
      <w:pPr>
        <w:pStyle w:val="Brdtekst"/>
      </w:pPr>
      <w:r>
        <w:t>"\uFF4B" =&gt; "k"</w:t>
      </w:r>
    </w:p>
    <w:p w14:paraId="1FE76ED5" w14:textId="77777777" w:rsidR="00B065E4" w:rsidRDefault="00B065E4" w:rsidP="00B065E4">
      <w:pPr>
        <w:pStyle w:val="Brdtekst"/>
      </w:pPr>
    </w:p>
    <w:p w14:paraId="0C93B26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⒦</w:t>
      </w:r>
      <w:r>
        <w:t xml:space="preserve">  [</w:t>
      </w:r>
      <w:proofErr w:type="gramEnd"/>
      <w:r>
        <w:t>PARENTHESIZED LATIN SMALL LETTER K]</w:t>
      </w:r>
    </w:p>
    <w:p w14:paraId="192EF447" w14:textId="77777777" w:rsidR="00B065E4" w:rsidRDefault="00B065E4" w:rsidP="00B065E4">
      <w:pPr>
        <w:pStyle w:val="Brdtekst"/>
      </w:pPr>
      <w:r>
        <w:t>"\u24A6" =&gt; "(k)"</w:t>
      </w:r>
    </w:p>
    <w:p w14:paraId="395E14BF" w14:textId="77777777" w:rsidR="00B065E4" w:rsidRDefault="00B065E4" w:rsidP="00B065E4">
      <w:pPr>
        <w:pStyle w:val="Brdtekst"/>
      </w:pPr>
    </w:p>
    <w:p w14:paraId="694EABC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Ĺ  [</w:t>
      </w:r>
      <w:proofErr w:type="gramEnd"/>
      <w:r>
        <w:t>LATIN CAPITAL LETTER L WITH ACUTE]</w:t>
      </w:r>
    </w:p>
    <w:p w14:paraId="0A2069E1" w14:textId="77777777" w:rsidR="00B065E4" w:rsidRDefault="00B065E4" w:rsidP="00B065E4">
      <w:pPr>
        <w:pStyle w:val="Brdtekst"/>
      </w:pPr>
      <w:r>
        <w:t>"\u0139" =&gt; "L"</w:t>
      </w:r>
    </w:p>
    <w:p w14:paraId="188A90E4" w14:textId="77777777" w:rsidR="00B065E4" w:rsidRDefault="00B065E4" w:rsidP="00B065E4">
      <w:pPr>
        <w:pStyle w:val="Brdtekst"/>
      </w:pPr>
    </w:p>
    <w:p w14:paraId="16E53E7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Ļ  [</w:t>
      </w:r>
      <w:proofErr w:type="gramEnd"/>
      <w:r>
        <w:t>LATIN CAPITAL LETTER L WITH CEDILLA]</w:t>
      </w:r>
    </w:p>
    <w:p w14:paraId="739B1C12" w14:textId="77777777" w:rsidR="00B065E4" w:rsidRDefault="00B065E4" w:rsidP="00B065E4">
      <w:pPr>
        <w:pStyle w:val="Brdtekst"/>
      </w:pPr>
      <w:r>
        <w:t>"\u013B" =&gt; "L"</w:t>
      </w:r>
    </w:p>
    <w:p w14:paraId="2090D680" w14:textId="77777777" w:rsidR="00B065E4" w:rsidRDefault="00B065E4" w:rsidP="00B065E4">
      <w:pPr>
        <w:pStyle w:val="Brdtekst"/>
      </w:pPr>
    </w:p>
    <w:p w14:paraId="6F81BEF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Ľ  [</w:t>
      </w:r>
      <w:proofErr w:type="gramEnd"/>
      <w:r>
        <w:t>LATIN CAPITAL LETTER L WITH CARON]</w:t>
      </w:r>
    </w:p>
    <w:p w14:paraId="5F8915F3" w14:textId="77777777" w:rsidR="00B065E4" w:rsidRDefault="00B065E4" w:rsidP="00B065E4">
      <w:pPr>
        <w:pStyle w:val="Brdtekst"/>
      </w:pPr>
      <w:r>
        <w:t>"\u013D" =&gt; "L"</w:t>
      </w:r>
    </w:p>
    <w:p w14:paraId="291BF8E6" w14:textId="77777777" w:rsidR="00B065E4" w:rsidRDefault="00B065E4" w:rsidP="00B065E4">
      <w:pPr>
        <w:pStyle w:val="Brdtekst"/>
      </w:pPr>
    </w:p>
    <w:p w14:paraId="31285F6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Ŀ  [</w:t>
      </w:r>
      <w:proofErr w:type="gramEnd"/>
      <w:r>
        <w:t>LATIN CAPITAL LETTER L WITH MIDDLE DOT]</w:t>
      </w:r>
    </w:p>
    <w:p w14:paraId="74E1CA90" w14:textId="77777777" w:rsidR="00B065E4" w:rsidRDefault="00B065E4" w:rsidP="00B065E4">
      <w:pPr>
        <w:pStyle w:val="Brdtekst"/>
      </w:pPr>
      <w:r>
        <w:t>"\u013F" =&gt; "L"</w:t>
      </w:r>
    </w:p>
    <w:p w14:paraId="1524DAB8" w14:textId="77777777" w:rsidR="00B065E4" w:rsidRDefault="00B065E4" w:rsidP="00B065E4">
      <w:pPr>
        <w:pStyle w:val="Brdtekst"/>
      </w:pPr>
    </w:p>
    <w:p w14:paraId="41E7879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Ł  [</w:t>
      </w:r>
      <w:proofErr w:type="gramEnd"/>
      <w:r>
        <w:t>LATIN CAPITAL LETTER L WITH STROKE]</w:t>
      </w:r>
    </w:p>
    <w:p w14:paraId="6A4A1913" w14:textId="77777777" w:rsidR="00B065E4" w:rsidRDefault="00B065E4" w:rsidP="00B065E4">
      <w:pPr>
        <w:pStyle w:val="Brdtekst"/>
      </w:pPr>
      <w:r>
        <w:t>"\u0141" =&gt; "L"</w:t>
      </w:r>
    </w:p>
    <w:p w14:paraId="37B0F0F4" w14:textId="77777777" w:rsidR="00B065E4" w:rsidRDefault="00B065E4" w:rsidP="00B065E4">
      <w:pPr>
        <w:pStyle w:val="Brdtekst"/>
      </w:pPr>
    </w:p>
    <w:p w14:paraId="1A188E9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Ƚ</w:t>
      </w:r>
      <w:r>
        <w:t xml:space="preserve">  [</w:t>
      </w:r>
      <w:proofErr w:type="gramEnd"/>
      <w:r>
        <w:t>LATIN CAPITAL LETTER L WITH BAR]</w:t>
      </w:r>
    </w:p>
    <w:p w14:paraId="3B2226EB" w14:textId="77777777" w:rsidR="00B065E4" w:rsidRDefault="00B065E4" w:rsidP="00B065E4">
      <w:pPr>
        <w:pStyle w:val="Brdtekst"/>
      </w:pPr>
      <w:r>
        <w:t>"\u023D" =&gt; "L"</w:t>
      </w:r>
    </w:p>
    <w:p w14:paraId="283BE1D6" w14:textId="77777777" w:rsidR="00B065E4" w:rsidRDefault="00B065E4" w:rsidP="00B065E4">
      <w:pPr>
        <w:pStyle w:val="Brdtekst"/>
      </w:pPr>
    </w:p>
    <w:p w14:paraId="1C5387C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ʟ</w:t>
      </w:r>
      <w:r>
        <w:t xml:space="preserve">  [</w:t>
      </w:r>
      <w:proofErr w:type="gramEnd"/>
      <w:r>
        <w:t>LATIN LETTER SMALL CAPITAL L]</w:t>
      </w:r>
    </w:p>
    <w:p w14:paraId="4B8C2672" w14:textId="77777777" w:rsidR="00B065E4" w:rsidRDefault="00B065E4" w:rsidP="00B065E4">
      <w:pPr>
        <w:pStyle w:val="Brdtekst"/>
      </w:pPr>
      <w:r>
        <w:t>"\u029F" =&gt; "L"</w:t>
      </w:r>
    </w:p>
    <w:p w14:paraId="5AABBEC0" w14:textId="77777777" w:rsidR="00B065E4" w:rsidRDefault="00B065E4" w:rsidP="00B065E4">
      <w:pPr>
        <w:pStyle w:val="Brdtekst"/>
      </w:pPr>
    </w:p>
    <w:p w14:paraId="09C1B5B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ᴌ</w:t>
      </w:r>
      <w:r>
        <w:t xml:space="preserve">  [</w:t>
      </w:r>
      <w:proofErr w:type="gramEnd"/>
      <w:r>
        <w:t>LATIN LETTER SMALL CAPITAL L WITH STROKE]</w:t>
      </w:r>
    </w:p>
    <w:p w14:paraId="676467B8" w14:textId="77777777" w:rsidR="00B065E4" w:rsidRDefault="00B065E4" w:rsidP="00B065E4">
      <w:pPr>
        <w:pStyle w:val="Brdtekst"/>
      </w:pPr>
      <w:r>
        <w:t>"\u1D0C" =&gt; "L"</w:t>
      </w:r>
    </w:p>
    <w:p w14:paraId="11EBF9EE" w14:textId="77777777" w:rsidR="00B065E4" w:rsidRDefault="00B065E4" w:rsidP="00B065E4">
      <w:pPr>
        <w:pStyle w:val="Brdtekst"/>
      </w:pPr>
    </w:p>
    <w:p w14:paraId="24DFCB2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Ḷ</w:t>
      </w:r>
      <w:r>
        <w:t xml:space="preserve">  [</w:t>
      </w:r>
      <w:proofErr w:type="gramEnd"/>
      <w:r>
        <w:t>LATIN CAPITAL LETTER L WITH DOT BELOW]</w:t>
      </w:r>
    </w:p>
    <w:p w14:paraId="3881204F" w14:textId="77777777" w:rsidR="00B065E4" w:rsidRDefault="00B065E4" w:rsidP="00B065E4">
      <w:pPr>
        <w:pStyle w:val="Brdtekst"/>
      </w:pPr>
      <w:r>
        <w:t>"\u1E36" =&gt; "L"</w:t>
      </w:r>
    </w:p>
    <w:p w14:paraId="4CC156AF" w14:textId="77777777" w:rsidR="00B065E4" w:rsidRDefault="00B065E4" w:rsidP="00B065E4">
      <w:pPr>
        <w:pStyle w:val="Brdtekst"/>
      </w:pPr>
    </w:p>
    <w:p w14:paraId="3027453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Ḹ</w:t>
      </w:r>
      <w:r>
        <w:t xml:space="preserve">  [</w:t>
      </w:r>
      <w:proofErr w:type="gramEnd"/>
      <w:r>
        <w:t>LATIN CAPITAL LETTER L WITH DOT BELOW AND MACRON]</w:t>
      </w:r>
    </w:p>
    <w:p w14:paraId="6D969642" w14:textId="77777777" w:rsidR="00B065E4" w:rsidRDefault="00B065E4" w:rsidP="00B065E4">
      <w:pPr>
        <w:pStyle w:val="Brdtekst"/>
      </w:pPr>
      <w:r>
        <w:t>"\u1E38" =&gt; "L"</w:t>
      </w:r>
    </w:p>
    <w:p w14:paraId="450F4EEC" w14:textId="77777777" w:rsidR="00B065E4" w:rsidRDefault="00B065E4" w:rsidP="00B065E4">
      <w:pPr>
        <w:pStyle w:val="Brdtekst"/>
      </w:pPr>
    </w:p>
    <w:p w14:paraId="775391C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Ḻ</w:t>
      </w:r>
      <w:r>
        <w:t xml:space="preserve">  [</w:t>
      </w:r>
      <w:proofErr w:type="gramEnd"/>
      <w:r>
        <w:t>LATIN CAPITAL LETTER L WITH LINE BELOW]</w:t>
      </w:r>
    </w:p>
    <w:p w14:paraId="5C0C0AD5" w14:textId="77777777" w:rsidR="00B065E4" w:rsidRDefault="00B065E4" w:rsidP="00B065E4">
      <w:pPr>
        <w:pStyle w:val="Brdtekst"/>
      </w:pPr>
      <w:r>
        <w:t>"\u1E3A" =&gt; "L"</w:t>
      </w:r>
    </w:p>
    <w:p w14:paraId="55086651" w14:textId="77777777" w:rsidR="00B065E4" w:rsidRDefault="00B065E4" w:rsidP="00B065E4">
      <w:pPr>
        <w:pStyle w:val="Brdtekst"/>
      </w:pPr>
    </w:p>
    <w:p w14:paraId="3E4A229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Ḽ</w:t>
      </w:r>
      <w:r>
        <w:t xml:space="preserve">  [</w:t>
      </w:r>
      <w:proofErr w:type="gramEnd"/>
      <w:r>
        <w:t>LATIN CAPITAL LETTER L WITH CIRCUMFLEX BELOW]</w:t>
      </w:r>
    </w:p>
    <w:p w14:paraId="3D1CF928" w14:textId="77777777" w:rsidR="00B065E4" w:rsidRDefault="00B065E4" w:rsidP="00B065E4">
      <w:pPr>
        <w:pStyle w:val="Brdtekst"/>
      </w:pPr>
      <w:r>
        <w:t>"\u1E3C" =&gt; "L"</w:t>
      </w:r>
    </w:p>
    <w:p w14:paraId="1B8F3D43" w14:textId="77777777" w:rsidR="00B065E4" w:rsidRDefault="00B065E4" w:rsidP="00B065E4">
      <w:pPr>
        <w:pStyle w:val="Brdtekst"/>
      </w:pPr>
    </w:p>
    <w:p w14:paraId="612E02F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Ⓛ</w:t>
      </w:r>
      <w:r>
        <w:t xml:space="preserve">  [</w:t>
      </w:r>
      <w:proofErr w:type="gramEnd"/>
      <w:r>
        <w:t>CIRCLED LATIN CAPITAL LETTER L]</w:t>
      </w:r>
    </w:p>
    <w:p w14:paraId="3D3580F9" w14:textId="77777777" w:rsidR="00B065E4" w:rsidRDefault="00B065E4" w:rsidP="00B065E4">
      <w:pPr>
        <w:pStyle w:val="Brdtekst"/>
      </w:pPr>
      <w:r>
        <w:t>"\u24C1" =&gt; "L"</w:t>
      </w:r>
    </w:p>
    <w:p w14:paraId="48A19ADC" w14:textId="77777777" w:rsidR="00B065E4" w:rsidRDefault="00B065E4" w:rsidP="00B065E4">
      <w:pPr>
        <w:pStyle w:val="Brdtekst"/>
      </w:pPr>
    </w:p>
    <w:p w14:paraId="7ABED1E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Ⱡ</w:t>
      </w:r>
      <w:r>
        <w:t xml:space="preserve">  [</w:t>
      </w:r>
      <w:proofErr w:type="gramEnd"/>
      <w:r>
        <w:t>LATIN CAPITAL LETTER L WITH DOUBLE BAR]</w:t>
      </w:r>
    </w:p>
    <w:p w14:paraId="05882913" w14:textId="77777777" w:rsidR="00B065E4" w:rsidRDefault="00B065E4" w:rsidP="00B065E4">
      <w:pPr>
        <w:pStyle w:val="Brdtekst"/>
      </w:pPr>
      <w:r>
        <w:t>"\u2C60" =&gt; "L"</w:t>
      </w:r>
    </w:p>
    <w:p w14:paraId="539C6564" w14:textId="77777777" w:rsidR="00B065E4" w:rsidRDefault="00B065E4" w:rsidP="00B065E4">
      <w:pPr>
        <w:pStyle w:val="Brdtekst"/>
      </w:pPr>
    </w:p>
    <w:p w14:paraId="31EA7C9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Ɫ</w:t>
      </w:r>
      <w:r>
        <w:t xml:space="preserve">  [</w:t>
      </w:r>
      <w:proofErr w:type="gramEnd"/>
      <w:r>
        <w:t>LATIN CAPITAL LETTER L WITH MIDDLE TILDE]</w:t>
      </w:r>
    </w:p>
    <w:p w14:paraId="0BBB0088" w14:textId="77777777" w:rsidR="00B065E4" w:rsidRDefault="00B065E4" w:rsidP="00B065E4">
      <w:pPr>
        <w:pStyle w:val="Brdtekst"/>
      </w:pPr>
      <w:r>
        <w:t>"\u2C62" =&gt; "L"</w:t>
      </w:r>
    </w:p>
    <w:p w14:paraId="20101A0E" w14:textId="77777777" w:rsidR="00B065E4" w:rsidRDefault="00B065E4" w:rsidP="00B065E4">
      <w:pPr>
        <w:pStyle w:val="Brdtekst"/>
      </w:pPr>
    </w:p>
    <w:p w14:paraId="24C44AD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Ꝇ</w:t>
      </w:r>
      <w:r>
        <w:t xml:space="preserve">  [</w:t>
      </w:r>
      <w:proofErr w:type="gramEnd"/>
      <w:r>
        <w:t>LATIN CAPITAL LETTER BROKEN L]</w:t>
      </w:r>
    </w:p>
    <w:p w14:paraId="197856C7" w14:textId="77777777" w:rsidR="00B065E4" w:rsidRDefault="00B065E4" w:rsidP="00B065E4">
      <w:pPr>
        <w:pStyle w:val="Brdtekst"/>
      </w:pPr>
      <w:r>
        <w:t>"\uA746" =&gt; "L"</w:t>
      </w:r>
    </w:p>
    <w:p w14:paraId="38A5D201" w14:textId="77777777" w:rsidR="00B065E4" w:rsidRDefault="00B065E4" w:rsidP="00B065E4">
      <w:pPr>
        <w:pStyle w:val="Brdtekst"/>
      </w:pPr>
    </w:p>
    <w:p w14:paraId="4C7655A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Ꝉ</w:t>
      </w:r>
      <w:r>
        <w:t xml:space="preserve">  [</w:t>
      </w:r>
      <w:proofErr w:type="gramEnd"/>
      <w:r>
        <w:t>LATIN CAPITAL LETTER L WITH HIGH STROKE]</w:t>
      </w:r>
    </w:p>
    <w:p w14:paraId="72C14AC6" w14:textId="77777777" w:rsidR="00B065E4" w:rsidRDefault="00B065E4" w:rsidP="00B065E4">
      <w:pPr>
        <w:pStyle w:val="Brdtekst"/>
      </w:pPr>
      <w:r>
        <w:t>"\uA748" =&gt; "L"</w:t>
      </w:r>
    </w:p>
    <w:p w14:paraId="7C5E7CF8" w14:textId="77777777" w:rsidR="00B065E4" w:rsidRDefault="00B065E4" w:rsidP="00B065E4">
      <w:pPr>
        <w:pStyle w:val="Brdtekst"/>
      </w:pPr>
    </w:p>
    <w:p w14:paraId="4FED3DC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Ꞁ</w:t>
      </w:r>
      <w:r>
        <w:t xml:space="preserve">  [</w:t>
      </w:r>
      <w:proofErr w:type="gramEnd"/>
      <w:r>
        <w:t>LATIN CAPITAL LETTER TURNED L]</w:t>
      </w:r>
    </w:p>
    <w:p w14:paraId="5B68466C" w14:textId="77777777" w:rsidR="00B065E4" w:rsidRDefault="00B065E4" w:rsidP="00B065E4">
      <w:pPr>
        <w:pStyle w:val="Brdtekst"/>
      </w:pPr>
      <w:r>
        <w:t>"\uA780" =&gt; "L"</w:t>
      </w:r>
    </w:p>
    <w:p w14:paraId="4A62877B" w14:textId="77777777" w:rsidR="00B065E4" w:rsidRDefault="00B065E4" w:rsidP="00B065E4">
      <w:pPr>
        <w:pStyle w:val="Brdtekst"/>
      </w:pPr>
    </w:p>
    <w:p w14:paraId="40F4694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Ｌ</w:t>
      </w:r>
      <w:r>
        <w:t xml:space="preserve">  [</w:t>
      </w:r>
      <w:proofErr w:type="gramEnd"/>
      <w:r>
        <w:t>FULLWIDTH LATIN CAPITAL LETTER L]</w:t>
      </w:r>
    </w:p>
    <w:p w14:paraId="7B76A7D8" w14:textId="77777777" w:rsidR="00B065E4" w:rsidRDefault="00B065E4" w:rsidP="00B065E4">
      <w:pPr>
        <w:pStyle w:val="Brdtekst"/>
      </w:pPr>
      <w:r>
        <w:t>"\uFF2C" =&gt; "L"</w:t>
      </w:r>
    </w:p>
    <w:p w14:paraId="12120361" w14:textId="77777777" w:rsidR="00B065E4" w:rsidRDefault="00B065E4" w:rsidP="00B065E4">
      <w:pPr>
        <w:pStyle w:val="Brdtekst"/>
      </w:pPr>
    </w:p>
    <w:p w14:paraId="5818681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ĺ  [</w:t>
      </w:r>
      <w:proofErr w:type="gramEnd"/>
      <w:r>
        <w:t>LATIN SMALL LETTER L WITH ACUTE]</w:t>
      </w:r>
    </w:p>
    <w:p w14:paraId="3B5E41FA" w14:textId="77777777" w:rsidR="00B065E4" w:rsidRDefault="00B065E4" w:rsidP="00B065E4">
      <w:pPr>
        <w:pStyle w:val="Brdtekst"/>
      </w:pPr>
      <w:r>
        <w:t>"\u013A" =&gt; "l"</w:t>
      </w:r>
    </w:p>
    <w:p w14:paraId="2A15E4D2" w14:textId="77777777" w:rsidR="00B065E4" w:rsidRDefault="00B065E4" w:rsidP="00B065E4">
      <w:pPr>
        <w:pStyle w:val="Brdtekst"/>
      </w:pPr>
    </w:p>
    <w:p w14:paraId="24F80D5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ļ  [</w:t>
      </w:r>
      <w:proofErr w:type="gramEnd"/>
      <w:r>
        <w:t>LATIN SMALL LETTER L WITH CEDILLA]</w:t>
      </w:r>
    </w:p>
    <w:p w14:paraId="5B241C77" w14:textId="77777777" w:rsidR="00B065E4" w:rsidRDefault="00B065E4" w:rsidP="00B065E4">
      <w:pPr>
        <w:pStyle w:val="Brdtekst"/>
      </w:pPr>
      <w:r>
        <w:t>"\u013C" =&gt; "l"</w:t>
      </w:r>
    </w:p>
    <w:p w14:paraId="1364EFFA" w14:textId="77777777" w:rsidR="00B065E4" w:rsidRDefault="00B065E4" w:rsidP="00B065E4">
      <w:pPr>
        <w:pStyle w:val="Brdtekst"/>
      </w:pPr>
    </w:p>
    <w:p w14:paraId="22570F2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ľ  [</w:t>
      </w:r>
      <w:proofErr w:type="gramEnd"/>
      <w:r>
        <w:t>LATIN SMALL LETTER L WITH CARON]</w:t>
      </w:r>
    </w:p>
    <w:p w14:paraId="00EC3F81" w14:textId="77777777" w:rsidR="00B065E4" w:rsidRDefault="00B065E4" w:rsidP="00B065E4">
      <w:pPr>
        <w:pStyle w:val="Brdtekst"/>
      </w:pPr>
      <w:r>
        <w:t>"\u013E" =&gt; "l"</w:t>
      </w:r>
    </w:p>
    <w:p w14:paraId="024CFB87" w14:textId="77777777" w:rsidR="00B065E4" w:rsidRDefault="00B065E4" w:rsidP="00B065E4">
      <w:pPr>
        <w:pStyle w:val="Brdtekst"/>
      </w:pPr>
    </w:p>
    <w:p w14:paraId="5E5A1E5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ŀ  [</w:t>
      </w:r>
      <w:proofErr w:type="gramEnd"/>
      <w:r>
        <w:t>LATIN SMALL LETTER L WITH MIDDLE DOT]</w:t>
      </w:r>
    </w:p>
    <w:p w14:paraId="424AF311" w14:textId="77777777" w:rsidR="00B065E4" w:rsidRDefault="00B065E4" w:rsidP="00B065E4">
      <w:pPr>
        <w:pStyle w:val="Brdtekst"/>
      </w:pPr>
      <w:r>
        <w:t>"\u0140" =&gt; "l"</w:t>
      </w:r>
    </w:p>
    <w:p w14:paraId="505B9D47" w14:textId="77777777" w:rsidR="00B065E4" w:rsidRDefault="00B065E4" w:rsidP="00B065E4">
      <w:pPr>
        <w:pStyle w:val="Brdtekst"/>
      </w:pPr>
    </w:p>
    <w:p w14:paraId="65AD9F4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ł  [</w:t>
      </w:r>
      <w:proofErr w:type="gramEnd"/>
      <w:r>
        <w:t>LATIN SMALL LETTER L WITH STROKE]</w:t>
      </w:r>
    </w:p>
    <w:p w14:paraId="50C47BF9" w14:textId="77777777" w:rsidR="00B065E4" w:rsidRDefault="00B065E4" w:rsidP="00B065E4">
      <w:pPr>
        <w:pStyle w:val="Brdtekst"/>
      </w:pPr>
      <w:r>
        <w:t>"\u0142" =&gt; "l"</w:t>
      </w:r>
    </w:p>
    <w:p w14:paraId="1CD4F21A" w14:textId="77777777" w:rsidR="00B065E4" w:rsidRDefault="00B065E4" w:rsidP="00B065E4">
      <w:pPr>
        <w:pStyle w:val="Brdtekst"/>
      </w:pPr>
    </w:p>
    <w:p w14:paraId="30587F7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ƚ</w:t>
      </w:r>
      <w:r>
        <w:t xml:space="preserve">  [</w:t>
      </w:r>
      <w:proofErr w:type="gramEnd"/>
      <w:r>
        <w:t>LATIN SMALL LETTER L WITH BAR]</w:t>
      </w:r>
    </w:p>
    <w:p w14:paraId="4E1F2F5B" w14:textId="77777777" w:rsidR="00B065E4" w:rsidRDefault="00B065E4" w:rsidP="00B065E4">
      <w:pPr>
        <w:pStyle w:val="Brdtekst"/>
      </w:pPr>
      <w:r>
        <w:t>"\u019A" =&gt; "l"</w:t>
      </w:r>
    </w:p>
    <w:p w14:paraId="1D688D34" w14:textId="77777777" w:rsidR="00B065E4" w:rsidRDefault="00B065E4" w:rsidP="00B065E4">
      <w:pPr>
        <w:pStyle w:val="Brdtekst"/>
      </w:pPr>
    </w:p>
    <w:p w14:paraId="4EFDC0E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ȴ</w:t>
      </w:r>
      <w:r>
        <w:t xml:space="preserve">  [</w:t>
      </w:r>
      <w:proofErr w:type="gramEnd"/>
      <w:r>
        <w:t>LATIN SMALL LETTER L WITH CURL]</w:t>
      </w:r>
    </w:p>
    <w:p w14:paraId="77DD7265" w14:textId="77777777" w:rsidR="00B065E4" w:rsidRDefault="00B065E4" w:rsidP="00B065E4">
      <w:pPr>
        <w:pStyle w:val="Brdtekst"/>
      </w:pPr>
      <w:r>
        <w:t>"\u0234" =&gt; "l"</w:t>
      </w:r>
    </w:p>
    <w:p w14:paraId="057A73CC" w14:textId="77777777" w:rsidR="00B065E4" w:rsidRDefault="00B065E4" w:rsidP="00B065E4">
      <w:pPr>
        <w:pStyle w:val="Brdtekst"/>
      </w:pPr>
    </w:p>
    <w:p w14:paraId="45B90A3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ɫ</w:t>
      </w:r>
      <w:r>
        <w:t xml:space="preserve">  [</w:t>
      </w:r>
      <w:proofErr w:type="gramEnd"/>
      <w:r>
        <w:t>LATIN SMALL LETTER L WITH MIDDLE TILDE]</w:t>
      </w:r>
    </w:p>
    <w:p w14:paraId="66C8AC4D" w14:textId="77777777" w:rsidR="00B065E4" w:rsidRDefault="00B065E4" w:rsidP="00B065E4">
      <w:pPr>
        <w:pStyle w:val="Brdtekst"/>
      </w:pPr>
      <w:r>
        <w:t>"\u026B" =&gt; "l"</w:t>
      </w:r>
    </w:p>
    <w:p w14:paraId="3B86F026" w14:textId="77777777" w:rsidR="00B065E4" w:rsidRDefault="00B065E4" w:rsidP="00B065E4">
      <w:pPr>
        <w:pStyle w:val="Brdtekst"/>
      </w:pPr>
    </w:p>
    <w:p w14:paraId="42B7A40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ɬ</w:t>
      </w:r>
      <w:r>
        <w:t xml:space="preserve">  [</w:t>
      </w:r>
      <w:proofErr w:type="gramEnd"/>
      <w:r>
        <w:t>LATIN SMALL LETTER L WITH BELT]</w:t>
      </w:r>
    </w:p>
    <w:p w14:paraId="1A1D035B" w14:textId="77777777" w:rsidR="00B065E4" w:rsidRDefault="00B065E4" w:rsidP="00B065E4">
      <w:pPr>
        <w:pStyle w:val="Brdtekst"/>
      </w:pPr>
      <w:r>
        <w:t>"\u026C" =&gt; "l"</w:t>
      </w:r>
    </w:p>
    <w:p w14:paraId="661666DD" w14:textId="77777777" w:rsidR="00B065E4" w:rsidRDefault="00B065E4" w:rsidP="00B065E4">
      <w:pPr>
        <w:pStyle w:val="Brdtekst"/>
      </w:pPr>
    </w:p>
    <w:p w14:paraId="04751DF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ɭ</w:t>
      </w:r>
      <w:r>
        <w:t xml:space="preserve">  [</w:t>
      </w:r>
      <w:proofErr w:type="gramEnd"/>
      <w:r>
        <w:t>LATIN SMALL LETTER L WITH RETROFLEX HOOK]</w:t>
      </w:r>
    </w:p>
    <w:p w14:paraId="1C0AE22C" w14:textId="77777777" w:rsidR="00B065E4" w:rsidRDefault="00B065E4" w:rsidP="00B065E4">
      <w:pPr>
        <w:pStyle w:val="Brdtekst"/>
      </w:pPr>
      <w:r>
        <w:t>"\u026D" =&gt; "l"</w:t>
      </w:r>
    </w:p>
    <w:p w14:paraId="6893853A" w14:textId="77777777" w:rsidR="00B065E4" w:rsidRDefault="00B065E4" w:rsidP="00B065E4">
      <w:pPr>
        <w:pStyle w:val="Brdtekst"/>
      </w:pPr>
    </w:p>
    <w:p w14:paraId="7E6AFAB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ᶅ</w:t>
      </w:r>
      <w:r>
        <w:t xml:space="preserve">  [</w:t>
      </w:r>
      <w:proofErr w:type="gramEnd"/>
      <w:r>
        <w:t>LATIN SMALL LETTER L WITH PALATAL HOOK]</w:t>
      </w:r>
    </w:p>
    <w:p w14:paraId="6920B629" w14:textId="77777777" w:rsidR="00B065E4" w:rsidRDefault="00B065E4" w:rsidP="00B065E4">
      <w:pPr>
        <w:pStyle w:val="Brdtekst"/>
      </w:pPr>
      <w:r>
        <w:t>"\u1D85" =&gt; "l"</w:t>
      </w:r>
    </w:p>
    <w:p w14:paraId="26F93CF4" w14:textId="77777777" w:rsidR="00B065E4" w:rsidRDefault="00B065E4" w:rsidP="00B065E4">
      <w:pPr>
        <w:pStyle w:val="Brdtekst"/>
      </w:pPr>
    </w:p>
    <w:p w14:paraId="42A4325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ḷ</w:t>
      </w:r>
      <w:r>
        <w:t xml:space="preserve">  [</w:t>
      </w:r>
      <w:proofErr w:type="gramEnd"/>
      <w:r>
        <w:t>LATIN SMALL LETTER L WITH DOT BELOW]</w:t>
      </w:r>
    </w:p>
    <w:p w14:paraId="302CC578" w14:textId="77777777" w:rsidR="00B065E4" w:rsidRDefault="00B065E4" w:rsidP="00B065E4">
      <w:pPr>
        <w:pStyle w:val="Brdtekst"/>
      </w:pPr>
      <w:r>
        <w:t>"\u1E37" =&gt; "l"</w:t>
      </w:r>
    </w:p>
    <w:p w14:paraId="40A06276" w14:textId="77777777" w:rsidR="00B065E4" w:rsidRDefault="00B065E4" w:rsidP="00B065E4">
      <w:pPr>
        <w:pStyle w:val="Brdtekst"/>
      </w:pPr>
    </w:p>
    <w:p w14:paraId="63EE28D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ḹ</w:t>
      </w:r>
      <w:r>
        <w:t xml:space="preserve">  [</w:t>
      </w:r>
      <w:proofErr w:type="gramEnd"/>
      <w:r>
        <w:t>LATIN SMALL LETTER L WITH DOT BELOW AND MACRON]</w:t>
      </w:r>
    </w:p>
    <w:p w14:paraId="42A200D2" w14:textId="77777777" w:rsidR="00B065E4" w:rsidRDefault="00B065E4" w:rsidP="00B065E4">
      <w:pPr>
        <w:pStyle w:val="Brdtekst"/>
      </w:pPr>
      <w:r>
        <w:t>"\u1E39" =&gt; "l"</w:t>
      </w:r>
    </w:p>
    <w:p w14:paraId="5C065905" w14:textId="77777777" w:rsidR="00B065E4" w:rsidRDefault="00B065E4" w:rsidP="00B065E4">
      <w:pPr>
        <w:pStyle w:val="Brdtekst"/>
      </w:pPr>
    </w:p>
    <w:p w14:paraId="7A9201C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ḻ</w:t>
      </w:r>
      <w:r>
        <w:t xml:space="preserve">  [</w:t>
      </w:r>
      <w:proofErr w:type="gramEnd"/>
      <w:r>
        <w:t>LATIN SMALL LETTER L WITH LINE BELOW]</w:t>
      </w:r>
    </w:p>
    <w:p w14:paraId="4E5A73B9" w14:textId="77777777" w:rsidR="00B065E4" w:rsidRDefault="00B065E4" w:rsidP="00B065E4">
      <w:pPr>
        <w:pStyle w:val="Brdtekst"/>
      </w:pPr>
      <w:r>
        <w:t>"\u1E3B" =&gt; "l"</w:t>
      </w:r>
    </w:p>
    <w:p w14:paraId="7F1670F8" w14:textId="77777777" w:rsidR="00B065E4" w:rsidRDefault="00B065E4" w:rsidP="00B065E4">
      <w:pPr>
        <w:pStyle w:val="Brdtekst"/>
      </w:pPr>
    </w:p>
    <w:p w14:paraId="1AF8E87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ḽ</w:t>
      </w:r>
      <w:r>
        <w:t xml:space="preserve">  [</w:t>
      </w:r>
      <w:proofErr w:type="gramEnd"/>
      <w:r>
        <w:t>LATIN SMALL LETTER L WITH CIRCUMFLEX BELOW]</w:t>
      </w:r>
    </w:p>
    <w:p w14:paraId="59FAAED6" w14:textId="77777777" w:rsidR="00B065E4" w:rsidRDefault="00B065E4" w:rsidP="00B065E4">
      <w:pPr>
        <w:pStyle w:val="Brdtekst"/>
      </w:pPr>
      <w:r>
        <w:t>"\u1E3D" =&gt; "l"</w:t>
      </w:r>
    </w:p>
    <w:p w14:paraId="01123BE3" w14:textId="77777777" w:rsidR="00B065E4" w:rsidRDefault="00B065E4" w:rsidP="00B065E4">
      <w:pPr>
        <w:pStyle w:val="Brdtekst"/>
      </w:pPr>
    </w:p>
    <w:p w14:paraId="3390156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ⓛ</w:t>
      </w:r>
      <w:r>
        <w:t xml:space="preserve">  [</w:t>
      </w:r>
      <w:proofErr w:type="gramEnd"/>
      <w:r>
        <w:t>CIRCLED LATIN SMALL LETTER L]</w:t>
      </w:r>
    </w:p>
    <w:p w14:paraId="39921B7D" w14:textId="77777777" w:rsidR="00B065E4" w:rsidRDefault="00B065E4" w:rsidP="00B065E4">
      <w:pPr>
        <w:pStyle w:val="Brdtekst"/>
      </w:pPr>
      <w:r>
        <w:t>"\u24DB" =&gt; "l"</w:t>
      </w:r>
    </w:p>
    <w:p w14:paraId="35354E2F" w14:textId="77777777" w:rsidR="00B065E4" w:rsidRDefault="00B065E4" w:rsidP="00B065E4">
      <w:pPr>
        <w:pStyle w:val="Brdtekst"/>
      </w:pPr>
    </w:p>
    <w:p w14:paraId="5905330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ⱡ</w:t>
      </w:r>
      <w:r>
        <w:t xml:space="preserve">  [</w:t>
      </w:r>
      <w:proofErr w:type="gramEnd"/>
      <w:r>
        <w:t>LATIN SMALL LETTER L WITH DOUBLE BAR]</w:t>
      </w:r>
    </w:p>
    <w:p w14:paraId="37842242" w14:textId="77777777" w:rsidR="00B065E4" w:rsidRDefault="00B065E4" w:rsidP="00B065E4">
      <w:pPr>
        <w:pStyle w:val="Brdtekst"/>
      </w:pPr>
      <w:r>
        <w:t>"\u2C61" =&gt; "l"</w:t>
      </w:r>
    </w:p>
    <w:p w14:paraId="63232214" w14:textId="77777777" w:rsidR="00B065E4" w:rsidRDefault="00B065E4" w:rsidP="00B065E4">
      <w:pPr>
        <w:pStyle w:val="Brdtekst"/>
      </w:pPr>
    </w:p>
    <w:p w14:paraId="55DF4CE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ꝇ</w:t>
      </w:r>
      <w:r>
        <w:t xml:space="preserve">  [</w:t>
      </w:r>
      <w:proofErr w:type="gramEnd"/>
      <w:r>
        <w:t>LATIN SMALL LETTER BROKEN L]</w:t>
      </w:r>
    </w:p>
    <w:p w14:paraId="729537FD" w14:textId="77777777" w:rsidR="00B065E4" w:rsidRDefault="00B065E4" w:rsidP="00B065E4">
      <w:pPr>
        <w:pStyle w:val="Brdtekst"/>
      </w:pPr>
      <w:r>
        <w:t>"\uA747" =&gt; "l"</w:t>
      </w:r>
    </w:p>
    <w:p w14:paraId="6191E676" w14:textId="77777777" w:rsidR="00B065E4" w:rsidRDefault="00B065E4" w:rsidP="00B065E4">
      <w:pPr>
        <w:pStyle w:val="Brdtekst"/>
      </w:pPr>
    </w:p>
    <w:p w14:paraId="354318F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ꝉ</w:t>
      </w:r>
      <w:r>
        <w:t xml:space="preserve">  [</w:t>
      </w:r>
      <w:proofErr w:type="gramEnd"/>
      <w:r>
        <w:t>LATIN SMALL LETTER L WITH HIGH STROKE]</w:t>
      </w:r>
    </w:p>
    <w:p w14:paraId="6A212B8B" w14:textId="77777777" w:rsidR="00B065E4" w:rsidRDefault="00B065E4" w:rsidP="00B065E4">
      <w:pPr>
        <w:pStyle w:val="Brdtekst"/>
      </w:pPr>
      <w:r>
        <w:t>"\uA749" =&gt; "l"</w:t>
      </w:r>
    </w:p>
    <w:p w14:paraId="15906AB6" w14:textId="77777777" w:rsidR="00B065E4" w:rsidRDefault="00B065E4" w:rsidP="00B065E4">
      <w:pPr>
        <w:pStyle w:val="Brdtekst"/>
      </w:pPr>
    </w:p>
    <w:p w14:paraId="605A7B3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ꞁ</w:t>
      </w:r>
      <w:r>
        <w:t xml:space="preserve">  [</w:t>
      </w:r>
      <w:proofErr w:type="gramEnd"/>
      <w:r>
        <w:t>LATIN SMALL LETTER TURNED L]</w:t>
      </w:r>
    </w:p>
    <w:p w14:paraId="0A35E88A" w14:textId="77777777" w:rsidR="00B065E4" w:rsidRDefault="00B065E4" w:rsidP="00B065E4">
      <w:pPr>
        <w:pStyle w:val="Brdtekst"/>
      </w:pPr>
      <w:r>
        <w:t>"\uA781" =&gt; "l"</w:t>
      </w:r>
    </w:p>
    <w:p w14:paraId="5126BDC3" w14:textId="77777777" w:rsidR="00B065E4" w:rsidRDefault="00B065E4" w:rsidP="00B065E4">
      <w:pPr>
        <w:pStyle w:val="Brdtekst"/>
      </w:pPr>
    </w:p>
    <w:p w14:paraId="564AD48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ｌ</w:t>
      </w:r>
      <w:r>
        <w:t xml:space="preserve">  [</w:t>
      </w:r>
      <w:proofErr w:type="gramEnd"/>
      <w:r>
        <w:t>FULLWIDTH LATIN SMALL LETTER L]</w:t>
      </w:r>
    </w:p>
    <w:p w14:paraId="0FC928F3" w14:textId="77777777" w:rsidR="00B065E4" w:rsidRDefault="00B065E4" w:rsidP="00B065E4">
      <w:pPr>
        <w:pStyle w:val="Brdtekst"/>
      </w:pPr>
      <w:r>
        <w:t>"\uFF4C" =&gt; "l"</w:t>
      </w:r>
    </w:p>
    <w:p w14:paraId="3334B231" w14:textId="77777777" w:rsidR="00B065E4" w:rsidRDefault="00B065E4" w:rsidP="00B065E4">
      <w:pPr>
        <w:pStyle w:val="Brdtekst"/>
      </w:pPr>
    </w:p>
    <w:p w14:paraId="07A4D95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Ǉ</w:t>
      </w:r>
      <w:r>
        <w:t xml:space="preserve">  [</w:t>
      </w:r>
      <w:proofErr w:type="gramEnd"/>
      <w:r>
        <w:t>LATIN CAPITAL LETTER LJ]</w:t>
      </w:r>
    </w:p>
    <w:p w14:paraId="5A31D842" w14:textId="77777777" w:rsidR="00B065E4" w:rsidRDefault="00B065E4" w:rsidP="00B065E4">
      <w:pPr>
        <w:pStyle w:val="Brdtekst"/>
      </w:pPr>
      <w:r>
        <w:t>"\u01C7" =&gt; "LJ"</w:t>
      </w:r>
    </w:p>
    <w:p w14:paraId="45424207" w14:textId="77777777" w:rsidR="00B065E4" w:rsidRDefault="00B065E4" w:rsidP="00B065E4">
      <w:pPr>
        <w:pStyle w:val="Brdtekst"/>
      </w:pPr>
    </w:p>
    <w:p w14:paraId="19EBEF8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Ỻ</w:t>
      </w:r>
      <w:r>
        <w:t xml:space="preserve">  [</w:t>
      </w:r>
      <w:proofErr w:type="gramEnd"/>
      <w:r>
        <w:t>LATIN CAPITAL LETTER MIDDLE-WELSH LL]</w:t>
      </w:r>
    </w:p>
    <w:p w14:paraId="0B508727" w14:textId="77777777" w:rsidR="00B065E4" w:rsidRDefault="00B065E4" w:rsidP="00B065E4">
      <w:pPr>
        <w:pStyle w:val="Brdtekst"/>
      </w:pPr>
      <w:r>
        <w:t>"\u1EFA" =&gt; "LL"</w:t>
      </w:r>
    </w:p>
    <w:p w14:paraId="2B5DA1BC" w14:textId="77777777" w:rsidR="00B065E4" w:rsidRDefault="00B065E4" w:rsidP="00B065E4">
      <w:pPr>
        <w:pStyle w:val="Brdtekst"/>
      </w:pPr>
    </w:p>
    <w:p w14:paraId="4212767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ǈ</w:t>
      </w:r>
      <w:r>
        <w:t xml:space="preserve">  [</w:t>
      </w:r>
      <w:proofErr w:type="gramEnd"/>
      <w:r>
        <w:t>LATIN CAPITAL LETTER L WITH SMALL LETTER J]</w:t>
      </w:r>
    </w:p>
    <w:p w14:paraId="5957DD3E" w14:textId="77777777" w:rsidR="00B065E4" w:rsidRDefault="00B065E4" w:rsidP="00B065E4">
      <w:pPr>
        <w:pStyle w:val="Brdtekst"/>
      </w:pPr>
      <w:r>
        <w:t>"\u01C8" =&gt; "</w:t>
      </w:r>
      <w:proofErr w:type="spellStart"/>
      <w:r>
        <w:t>Lj</w:t>
      </w:r>
      <w:proofErr w:type="spellEnd"/>
      <w:r>
        <w:t>"</w:t>
      </w:r>
    </w:p>
    <w:p w14:paraId="1ACF72D6" w14:textId="77777777" w:rsidR="00B065E4" w:rsidRDefault="00B065E4" w:rsidP="00B065E4">
      <w:pPr>
        <w:pStyle w:val="Brdtekst"/>
      </w:pPr>
    </w:p>
    <w:p w14:paraId="2375310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⒧</w:t>
      </w:r>
      <w:r>
        <w:t xml:space="preserve">  [</w:t>
      </w:r>
      <w:proofErr w:type="gramEnd"/>
      <w:r>
        <w:t>PARENTHESIZED LATIN SMALL LETTER L]</w:t>
      </w:r>
    </w:p>
    <w:p w14:paraId="61E645E9" w14:textId="77777777" w:rsidR="00B065E4" w:rsidRDefault="00B065E4" w:rsidP="00B065E4">
      <w:pPr>
        <w:pStyle w:val="Brdtekst"/>
      </w:pPr>
      <w:r>
        <w:t>"\u24A7" =&gt; "(l)"</w:t>
      </w:r>
    </w:p>
    <w:p w14:paraId="5A14E538" w14:textId="77777777" w:rsidR="00B065E4" w:rsidRDefault="00B065E4" w:rsidP="00B065E4">
      <w:pPr>
        <w:pStyle w:val="Brdtekst"/>
      </w:pPr>
    </w:p>
    <w:p w14:paraId="6EAA6C8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ǉ</w:t>
      </w:r>
      <w:r>
        <w:t xml:space="preserve">  [</w:t>
      </w:r>
      <w:proofErr w:type="gramEnd"/>
      <w:r>
        <w:t>LATIN SMALL LETTER LJ]</w:t>
      </w:r>
    </w:p>
    <w:p w14:paraId="1B139446" w14:textId="77777777" w:rsidR="00B065E4" w:rsidRDefault="00B065E4" w:rsidP="00B065E4">
      <w:pPr>
        <w:pStyle w:val="Brdtekst"/>
      </w:pPr>
      <w:r>
        <w:t>"\u01C9" =&gt; "</w:t>
      </w:r>
      <w:proofErr w:type="spellStart"/>
      <w:r>
        <w:t>lj</w:t>
      </w:r>
      <w:proofErr w:type="spellEnd"/>
      <w:r>
        <w:t>"</w:t>
      </w:r>
    </w:p>
    <w:p w14:paraId="592C11AD" w14:textId="77777777" w:rsidR="00B065E4" w:rsidRDefault="00B065E4" w:rsidP="00B065E4">
      <w:pPr>
        <w:pStyle w:val="Brdtekst"/>
      </w:pPr>
    </w:p>
    <w:p w14:paraId="0AAF084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ỻ</w:t>
      </w:r>
      <w:r>
        <w:t xml:space="preserve">  [</w:t>
      </w:r>
      <w:proofErr w:type="gramEnd"/>
      <w:r>
        <w:t>LATIN SMALL LETTER MIDDLE-WELSH LL]</w:t>
      </w:r>
    </w:p>
    <w:p w14:paraId="77DDF50B" w14:textId="77777777" w:rsidR="00B065E4" w:rsidRDefault="00B065E4" w:rsidP="00B065E4">
      <w:pPr>
        <w:pStyle w:val="Brdtekst"/>
      </w:pPr>
      <w:r>
        <w:t>"\u1EFB" =&gt; "</w:t>
      </w:r>
      <w:proofErr w:type="spellStart"/>
      <w:r>
        <w:t>ll</w:t>
      </w:r>
      <w:proofErr w:type="spellEnd"/>
      <w:r>
        <w:t>"</w:t>
      </w:r>
    </w:p>
    <w:p w14:paraId="190E91FF" w14:textId="77777777" w:rsidR="00B065E4" w:rsidRDefault="00B065E4" w:rsidP="00B065E4">
      <w:pPr>
        <w:pStyle w:val="Brdtekst"/>
      </w:pPr>
    </w:p>
    <w:p w14:paraId="5F03A5C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ʪ</w:t>
      </w:r>
      <w:r>
        <w:t xml:space="preserve">  [</w:t>
      </w:r>
      <w:proofErr w:type="gramEnd"/>
      <w:r>
        <w:t>LATIN SMALL LETTER LS DIGRAPH]</w:t>
      </w:r>
    </w:p>
    <w:p w14:paraId="29FC6BDC" w14:textId="77777777" w:rsidR="00B065E4" w:rsidRDefault="00B065E4" w:rsidP="00B065E4">
      <w:pPr>
        <w:pStyle w:val="Brdtekst"/>
      </w:pPr>
      <w:r>
        <w:t>"\u02AA" =&gt; "ls"</w:t>
      </w:r>
    </w:p>
    <w:p w14:paraId="53C2AE36" w14:textId="77777777" w:rsidR="00B065E4" w:rsidRDefault="00B065E4" w:rsidP="00B065E4">
      <w:pPr>
        <w:pStyle w:val="Brdtekst"/>
      </w:pPr>
    </w:p>
    <w:p w14:paraId="6EA23EE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ʫ</w:t>
      </w:r>
      <w:r>
        <w:t xml:space="preserve">  [</w:t>
      </w:r>
      <w:proofErr w:type="gramEnd"/>
      <w:r>
        <w:t>LATIN SMALL LETTER LZ DIGRAPH]</w:t>
      </w:r>
    </w:p>
    <w:p w14:paraId="61543CB2" w14:textId="77777777" w:rsidR="00B065E4" w:rsidRDefault="00B065E4" w:rsidP="00B065E4">
      <w:pPr>
        <w:pStyle w:val="Brdtekst"/>
      </w:pPr>
      <w:r>
        <w:t>"\u02AB" =&gt; "</w:t>
      </w:r>
      <w:proofErr w:type="spellStart"/>
      <w:r>
        <w:t>lz</w:t>
      </w:r>
      <w:proofErr w:type="spellEnd"/>
      <w:r>
        <w:t>"</w:t>
      </w:r>
    </w:p>
    <w:p w14:paraId="77A96096" w14:textId="77777777" w:rsidR="00B065E4" w:rsidRDefault="00B065E4" w:rsidP="00B065E4">
      <w:pPr>
        <w:pStyle w:val="Brdtekst"/>
      </w:pPr>
    </w:p>
    <w:p w14:paraId="37EB583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Ɯ</w:t>
      </w:r>
      <w:r>
        <w:t xml:space="preserve">  [</w:t>
      </w:r>
      <w:proofErr w:type="gramEnd"/>
      <w:r>
        <w:t>LATIN CAPITAL LETTER TURNED M]</w:t>
      </w:r>
    </w:p>
    <w:p w14:paraId="5AA454C1" w14:textId="77777777" w:rsidR="00B065E4" w:rsidRDefault="00B065E4" w:rsidP="00B065E4">
      <w:pPr>
        <w:pStyle w:val="Brdtekst"/>
      </w:pPr>
      <w:r>
        <w:t>"\u019C" =&gt; "M"</w:t>
      </w:r>
    </w:p>
    <w:p w14:paraId="6D5445FB" w14:textId="77777777" w:rsidR="00B065E4" w:rsidRDefault="00B065E4" w:rsidP="00B065E4">
      <w:pPr>
        <w:pStyle w:val="Brdtekst"/>
      </w:pPr>
    </w:p>
    <w:p w14:paraId="550D8E2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ᴍ</w:t>
      </w:r>
      <w:r>
        <w:t xml:space="preserve">  [</w:t>
      </w:r>
      <w:proofErr w:type="gramEnd"/>
      <w:r>
        <w:t>LATIN LETTER SMALL CAPITAL M]</w:t>
      </w:r>
    </w:p>
    <w:p w14:paraId="0413D553" w14:textId="77777777" w:rsidR="00B065E4" w:rsidRDefault="00B065E4" w:rsidP="00B065E4">
      <w:pPr>
        <w:pStyle w:val="Brdtekst"/>
      </w:pPr>
      <w:r>
        <w:t>"\u1D0D" =&gt; "M"</w:t>
      </w:r>
    </w:p>
    <w:p w14:paraId="07EB927E" w14:textId="77777777" w:rsidR="00B065E4" w:rsidRDefault="00B065E4" w:rsidP="00B065E4">
      <w:pPr>
        <w:pStyle w:val="Brdtekst"/>
      </w:pPr>
    </w:p>
    <w:p w14:paraId="735FAE3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Ḿ</w:t>
      </w:r>
      <w:r>
        <w:t xml:space="preserve">  [</w:t>
      </w:r>
      <w:proofErr w:type="gramEnd"/>
      <w:r>
        <w:t>LATIN CAPITAL LETTER M WITH ACUTE]</w:t>
      </w:r>
    </w:p>
    <w:p w14:paraId="38AC120F" w14:textId="77777777" w:rsidR="00B065E4" w:rsidRDefault="00B065E4" w:rsidP="00B065E4">
      <w:pPr>
        <w:pStyle w:val="Brdtekst"/>
      </w:pPr>
      <w:r>
        <w:t>"\u1E3E" =&gt; "M"</w:t>
      </w:r>
    </w:p>
    <w:p w14:paraId="3C3D9068" w14:textId="77777777" w:rsidR="00B065E4" w:rsidRDefault="00B065E4" w:rsidP="00B065E4">
      <w:pPr>
        <w:pStyle w:val="Brdtekst"/>
      </w:pPr>
    </w:p>
    <w:p w14:paraId="20D9C02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Ṁ</w:t>
      </w:r>
      <w:r>
        <w:t xml:space="preserve">  [</w:t>
      </w:r>
      <w:proofErr w:type="gramEnd"/>
      <w:r>
        <w:t>LATIN CAPITAL LETTER M WITH DOT ABOVE]</w:t>
      </w:r>
    </w:p>
    <w:p w14:paraId="5CAD2787" w14:textId="77777777" w:rsidR="00B065E4" w:rsidRDefault="00B065E4" w:rsidP="00B065E4">
      <w:pPr>
        <w:pStyle w:val="Brdtekst"/>
      </w:pPr>
      <w:r>
        <w:t>"\u1E40" =&gt; "M"</w:t>
      </w:r>
    </w:p>
    <w:p w14:paraId="79D248F2" w14:textId="77777777" w:rsidR="00B065E4" w:rsidRDefault="00B065E4" w:rsidP="00B065E4">
      <w:pPr>
        <w:pStyle w:val="Brdtekst"/>
      </w:pPr>
    </w:p>
    <w:p w14:paraId="1345632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Ṃ</w:t>
      </w:r>
      <w:r>
        <w:t xml:space="preserve">  [</w:t>
      </w:r>
      <w:proofErr w:type="gramEnd"/>
      <w:r>
        <w:t>LATIN CAPITAL LETTER M WITH DOT BELOW]</w:t>
      </w:r>
    </w:p>
    <w:p w14:paraId="67F89C2A" w14:textId="77777777" w:rsidR="00B065E4" w:rsidRDefault="00B065E4" w:rsidP="00B065E4">
      <w:pPr>
        <w:pStyle w:val="Brdtekst"/>
      </w:pPr>
      <w:r>
        <w:t>"\u1E42" =&gt; "M"</w:t>
      </w:r>
    </w:p>
    <w:p w14:paraId="478BD36B" w14:textId="77777777" w:rsidR="00B065E4" w:rsidRDefault="00B065E4" w:rsidP="00B065E4">
      <w:pPr>
        <w:pStyle w:val="Brdtekst"/>
      </w:pPr>
    </w:p>
    <w:p w14:paraId="5A3A99B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Ⓜ</w:t>
      </w:r>
      <w:r>
        <w:t xml:space="preserve">  [</w:t>
      </w:r>
      <w:proofErr w:type="gramEnd"/>
      <w:r>
        <w:t>CIRCLED LATIN CAPITAL LETTER M]</w:t>
      </w:r>
    </w:p>
    <w:p w14:paraId="1529011E" w14:textId="77777777" w:rsidR="00B065E4" w:rsidRDefault="00B065E4" w:rsidP="00B065E4">
      <w:pPr>
        <w:pStyle w:val="Brdtekst"/>
      </w:pPr>
      <w:r>
        <w:t>"\u24C2" =&gt; "M"</w:t>
      </w:r>
    </w:p>
    <w:p w14:paraId="611C8F5F" w14:textId="77777777" w:rsidR="00B065E4" w:rsidRDefault="00B065E4" w:rsidP="00B065E4">
      <w:pPr>
        <w:pStyle w:val="Brdtekst"/>
      </w:pPr>
    </w:p>
    <w:p w14:paraId="1FB5278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Ɱ</w:t>
      </w:r>
      <w:r>
        <w:t xml:space="preserve">  [</w:t>
      </w:r>
      <w:proofErr w:type="gramEnd"/>
      <w:r>
        <w:t>LATIN CAPITAL LETTER M WITH HOOK]</w:t>
      </w:r>
    </w:p>
    <w:p w14:paraId="03BAFF41" w14:textId="77777777" w:rsidR="00B065E4" w:rsidRDefault="00B065E4" w:rsidP="00B065E4">
      <w:pPr>
        <w:pStyle w:val="Brdtekst"/>
      </w:pPr>
      <w:r>
        <w:t>"\u2C6E" =&gt; "M"</w:t>
      </w:r>
    </w:p>
    <w:p w14:paraId="37DF087A" w14:textId="77777777" w:rsidR="00B065E4" w:rsidRDefault="00B065E4" w:rsidP="00B065E4">
      <w:pPr>
        <w:pStyle w:val="Brdtekst"/>
      </w:pPr>
    </w:p>
    <w:p w14:paraId="0254FC1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ꟽ</w:t>
      </w:r>
      <w:r>
        <w:t xml:space="preserve">  [</w:t>
      </w:r>
      <w:proofErr w:type="gramEnd"/>
      <w:r>
        <w:t>LATIN EPIGRAPHIC LETTER INVERTED M]</w:t>
      </w:r>
    </w:p>
    <w:p w14:paraId="115730E2" w14:textId="77777777" w:rsidR="00B065E4" w:rsidRDefault="00B065E4" w:rsidP="00B065E4">
      <w:pPr>
        <w:pStyle w:val="Brdtekst"/>
      </w:pPr>
      <w:r>
        <w:t>"\uA7FD" =&gt; "M"</w:t>
      </w:r>
    </w:p>
    <w:p w14:paraId="58FB089F" w14:textId="77777777" w:rsidR="00B065E4" w:rsidRDefault="00B065E4" w:rsidP="00B065E4">
      <w:pPr>
        <w:pStyle w:val="Brdtekst"/>
      </w:pPr>
    </w:p>
    <w:p w14:paraId="3186A74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ꟿ</w:t>
      </w:r>
      <w:r>
        <w:t xml:space="preserve">  [</w:t>
      </w:r>
      <w:proofErr w:type="gramEnd"/>
      <w:r>
        <w:t>LATIN EPIGRAPHIC LETTER ARCHAIC M]</w:t>
      </w:r>
    </w:p>
    <w:p w14:paraId="15CC6819" w14:textId="77777777" w:rsidR="00B065E4" w:rsidRDefault="00B065E4" w:rsidP="00B065E4">
      <w:pPr>
        <w:pStyle w:val="Brdtekst"/>
      </w:pPr>
      <w:r>
        <w:t>"\uA7FF" =&gt; "M"</w:t>
      </w:r>
    </w:p>
    <w:p w14:paraId="5DC252FC" w14:textId="77777777" w:rsidR="00B065E4" w:rsidRDefault="00B065E4" w:rsidP="00B065E4">
      <w:pPr>
        <w:pStyle w:val="Brdtekst"/>
      </w:pPr>
    </w:p>
    <w:p w14:paraId="02F6677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Ｍ</w:t>
      </w:r>
      <w:r>
        <w:t xml:space="preserve">  [</w:t>
      </w:r>
      <w:proofErr w:type="gramEnd"/>
      <w:r>
        <w:t>FULLWIDTH LATIN CAPITAL LETTER M]</w:t>
      </w:r>
    </w:p>
    <w:p w14:paraId="41EBF282" w14:textId="77777777" w:rsidR="00B065E4" w:rsidRDefault="00B065E4" w:rsidP="00B065E4">
      <w:pPr>
        <w:pStyle w:val="Brdtekst"/>
      </w:pPr>
      <w:r>
        <w:t>"\uFF2D" =&gt; "M"</w:t>
      </w:r>
    </w:p>
    <w:p w14:paraId="13C33A80" w14:textId="77777777" w:rsidR="00B065E4" w:rsidRDefault="00B065E4" w:rsidP="00B065E4">
      <w:pPr>
        <w:pStyle w:val="Brdtekst"/>
      </w:pPr>
    </w:p>
    <w:p w14:paraId="43A7FFB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ɯ</w:t>
      </w:r>
      <w:r>
        <w:t xml:space="preserve">  [</w:t>
      </w:r>
      <w:proofErr w:type="gramEnd"/>
      <w:r>
        <w:t>LATIN SMALL LETTER TURNED M]</w:t>
      </w:r>
    </w:p>
    <w:p w14:paraId="1F0ADB31" w14:textId="77777777" w:rsidR="00B065E4" w:rsidRDefault="00B065E4" w:rsidP="00B065E4">
      <w:pPr>
        <w:pStyle w:val="Brdtekst"/>
      </w:pPr>
      <w:r>
        <w:t>"\u026F" =&gt; "m"</w:t>
      </w:r>
    </w:p>
    <w:p w14:paraId="7E879EFE" w14:textId="77777777" w:rsidR="00B065E4" w:rsidRDefault="00B065E4" w:rsidP="00B065E4">
      <w:pPr>
        <w:pStyle w:val="Brdtekst"/>
      </w:pPr>
    </w:p>
    <w:p w14:paraId="33EB7F5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ɰ</w:t>
      </w:r>
      <w:r>
        <w:t xml:space="preserve">  [</w:t>
      </w:r>
      <w:proofErr w:type="gramEnd"/>
      <w:r>
        <w:t>LATIN SMALL LETTER TURNED M WITH LONG LEG]</w:t>
      </w:r>
    </w:p>
    <w:p w14:paraId="6C8028CE" w14:textId="77777777" w:rsidR="00B065E4" w:rsidRDefault="00B065E4" w:rsidP="00B065E4">
      <w:pPr>
        <w:pStyle w:val="Brdtekst"/>
      </w:pPr>
      <w:r>
        <w:t>"\u0270" =&gt; "m"</w:t>
      </w:r>
    </w:p>
    <w:p w14:paraId="0BAA53A3" w14:textId="77777777" w:rsidR="00B065E4" w:rsidRDefault="00B065E4" w:rsidP="00B065E4">
      <w:pPr>
        <w:pStyle w:val="Brdtekst"/>
      </w:pPr>
    </w:p>
    <w:p w14:paraId="20573DC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ɱ</w:t>
      </w:r>
      <w:r>
        <w:t xml:space="preserve">  [</w:t>
      </w:r>
      <w:proofErr w:type="gramEnd"/>
      <w:r>
        <w:t>LATIN SMALL LETTER M WITH HOOK]</w:t>
      </w:r>
    </w:p>
    <w:p w14:paraId="4DEAB40B" w14:textId="77777777" w:rsidR="00B065E4" w:rsidRDefault="00B065E4" w:rsidP="00B065E4">
      <w:pPr>
        <w:pStyle w:val="Brdtekst"/>
      </w:pPr>
      <w:r>
        <w:t>"\u0271" =&gt; "m"</w:t>
      </w:r>
    </w:p>
    <w:p w14:paraId="4009EA47" w14:textId="77777777" w:rsidR="00B065E4" w:rsidRDefault="00B065E4" w:rsidP="00B065E4">
      <w:pPr>
        <w:pStyle w:val="Brdtekst"/>
      </w:pPr>
    </w:p>
    <w:p w14:paraId="576D8F4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ᵯ</w:t>
      </w:r>
      <w:r>
        <w:t xml:space="preserve">  [</w:t>
      </w:r>
      <w:proofErr w:type="gramEnd"/>
      <w:r>
        <w:t>LATIN SMALL LETTER M WITH MIDDLE TILDE]</w:t>
      </w:r>
    </w:p>
    <w:p w14:paraId="211F007F" w14:textId="77777777" w:rsidR="00B065E4" w:rsidRDefault="00B065E4" w:rsidP="00B065E4">
      <w:pPr>
        <w:pStyle w:val="Brdtekst"/>
      </w:pPr>
      <w:r>
        <w:t>"\u1D6F" =&gt; "m"</w:t>
      </w:r>
    </w:p>
    <w:p w14:paraId="3D62D038" w14:textId="77777777" w:rsidR="00B065E4" w:rsidRDefault="00B065E4" w:rsidP="00B065E4">
      <w:pPr>
        <w:pStyle w:val="Brdtekst"/>
      </w:pPr>
    </w:p>
    <w:p w14:paraId="12DAC42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ᶆ</w:t>
      </w:r>
      <w:r>
        <w:t xml:space="preserve">  [</w:t>
      </w:r>
      <w:proofErr w:type="gramEnd"/>
      <w:r>
        <w:t>LATIN SMALL LETTER M WITH PALATAL HOOK]</w:t>
      </w:r>
    </w:p>
    <w:p w14:paraId="6DA38413" w14:textId="77777777" w:rsidR="00B065E4" w:rsidRDefault="00B065E4" w:rsidP="00B065E4">
      <w:pPr>
        <w:pStyle w:val="Brdtekst"/>
      </w:pPr>
      <w:r>
        <w:t>"\u1D86" =&gt; "m"</w:t>
      </w:r>
    </w:p>
    <w:p w14:paraId="350EB56E" w14:textId="77777777" w:rsidR="00B065E4" w:rsidRDefault="00B065E4" w:rsidP="00B065E4">
      <w:pPr>
        <w:pStyle w:val="Brdtekst"/>
      </w:pPr>
    </w:p>
    <w:p w14:paraId="1052FF6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ḿ</w:t>
      </w:r>
      <w:r>
        <w:t xml:space="preserve">  [</w:t>
      </w:r>
      <w:proofErr w:type="gramEnd"/>
      <w:r>
        <w:t>LATIN SMALL LETTER M WITH ACUTE]</w:t>
      </w:r>
    </w:p>
    <w:p w14:paraId="5B1DB07E" w14:textId="77777777" w:rsidR="00B065E4" w:rsidRDefault="00B065E4" w:rsidP="00B065E4">
      <w:pPr>
        <w:pStyle w:val="Brdtekst"/>
      </w:pPr>
      <w:r>
        <w:t>"\u1E3F" =&gt; "m"</w:t>
      </w:r>
    </w:p>
    <w:p w14:paraId="1D08BEF2" w14:textId="77777777" w:rsidR="00B065E4" w:rsidRDefault="00B065E4" w:rsidP="00B065E4">
      <w:pPr>
        <w:pStyle w:val="Brdtekst"/>
      </w:pPr>
    </w:p>
    <w:p w14:paraId="7392165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ṁ</w:t>
      </w:r>
      <w:r>
        <w:t xml:space="preserve">  [</w:t>
      </w:r>
      <w:proofErr w:type="gramEnd"/>
      <w:r>
        <w:t>LATIN SMALL LETTER M WITH DOT ABOVE]</w:t>
      </w:r>
    </w:p>
    <w:p w14:paraId="466FEBEF" w14:textId="77777777" w:rsidR="00B065E4" w:rsidRDefault="00B065E4" w:rsidP="00B065E4">
      <w:pPr>
        <w:pStyle w:val="Brdtekst"/>
      </w:pPr>
      <w:r>
        <w:t>"\u1E41" =&gt; "m"</w:t>
      </w:r>
    </w:p>
    <w:p w14:paraId="4EBB120E" w14:textId="77777777" w:rsidR="00B065E4" w:rsidRDefault="00B065E4" w:rsidP="00B065E4">
      <w:pPr>
        <w:pStyle w:val="Brdtekst"/>
      </w:pPr>
    </w:p>
    <w:p w14:paraId="79B081F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ṃ</w:t>
      </w:r>
      <w:r>
        <w:t xml:space="preserve">  [</w:t>
      </w:r>
      <w:proofErr w:type="gramEnd"/>
      <w:r>
        <w:t>LATIN SMALL LETTER M WITH DOT BELOW]</w:t>
      </w:r>
    </w:p>
    <w:p w14:paraId="0375F91C" w14:textId="77777777" w:rsidR="00B065E4" w:rsidRDefault="00B065E4" w:rsidP="00B065E4">
      <w:pPr>
        <w:pStyle w:val="Brdtekst"/>
      </w:pPr>
      <w:r>
        <w:t>"\u1E43" =&gt; "m"</w:t>
      </w:r>
    </w:p>
    <w:p w14:paraId="5FE252B4" w14:textId="77777777" w:rsidR="00B065E4" w:rsidRDefault="00B065E4" w:rsidP="00B065E4">
      <w:pPr>
        <w:pStyle w:val="Brdtekst"/>
      </w:pPr>
    </w:p>
    <w:p w14:paraId="088BB1B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ⓜ</w:t>
      </w:r>
      <w:r>
        <w:t xml:space="preserve">  [</w:t>
      </w:r>
      <w:proofErr w:type="gramEnd"/>
      <w:r>
        <w:t>CIRCLED LATIN SMALL LETTER M]</w:t>
      </w:r>
    </w:p>
    <w:p w14:paraId="722C6ECC" w14:textId="77777777" w:rsidR="00B065E4" w:rsidRDefault="00B065E4" w:rsidP="00B065E4">
      <w:pPr>
        <w:pStyle w:val="Brdtekst"/>
      </w:pPr>
      <w:r>
        <w:t>"\u24DC" =&gt; "m"</w:t>
      </w:r>
    </w:p>
    <w:p w14:paraId="2DA37B5A" w14:textId="77777777" w:rsidR="00B065E4" w:rsidRDefault="00B065E4" w:rsidP="00B065E4">
      <w:pPr>
        <w:pStyle w:val="Brdtekst"/>
      </w:pPr>
    </w:p>
    <w:p w14:paraId="73BFED4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ｍ</w:t>
      </w:r>
      <w:r>
        <w:t xml:space="preserve">  [</w:t>
      </w:r>
      <w:proofErr w:type="gramEnd"/>
      <w:r>
        <w:t>FULLWIDTH LATIN SMALL LETTER M]</w:t>
      </w:r>
    </w:p>
    <w:p w14:paraId="24FDD458" w14:textId="77777777" w:rsidR="00B065E4" w:rsidRDefault="00B065E4" w:rsidP="00B065E4">
      <w:pPr>
        <w:pStyle w:val="Brdtekst"/>
      </w:pPr>
      <w:r>
        <w:t>"\uFF4D" =&gt; "m"</w:t>
      </w:r>
    </w:p>
    <w:p w14:paraId="38C80604" w14:textId="77777777" w:rsidR="00B065E4" w:rsidRDefault="00B065E4" w:rsidP="00B065E4">
      <w:pPr>
        <w:pStyle w:val="Brdtekst"/>
      </w:pPr>
    </w:p>
    <w:p w14:paraId="6C9B9D5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⒨</w:t>
      </w:r>
      <w:r>
        <w:t xml:space="preserve">  [</w:t>
      </w:r>
      <w:proofErr w:type="gramEnd"/>
      <w:r>
        <w:t>PARENTHESIZED LATIN SMALL LETTER M]</w:t>
      </w:r>
    </w:p>
    <w:p w14:paraId="28EF32C6" w14:textId="77777777" w:rsidR="00B065E4" w:rsidRDefault="00B065E4" w:rsidP="00B065E4">
      <w:pPr>
        <w:pStyle w:val="Brdtekst"/>
      </w:pPr>
      <w:r>
        <w:t>"\u24A8" =&gt; "(m)"</w:t>
      </w:r>
    </w:p>
    <w:p w14:paraId="7B7BA3A1" w14:textId="77777777" w:rsidR="00B065E4" w:rsidRDefault="00B065E4" w:rsidP="00B065E4">
      <w:pPr>
        <w:pStyle w:val="Brdtekst"/>
      </w:pPr>
    </w:p>
    <w:p w14:paraId="51413F3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Ñ  [</w:t>
      </w:r>
      <w:proofErr w:type="gramEnd"/>
      <w:r>
        <w:t>LATIN CAPITAL LETTER N WITH TILDE]</w:t>
      </w:r>
    </w:p>
    <w:p w14:paraId="4F21FD43" w14:textId="77777777" w:rsidR="00B065E4" w:rsidRDefault="00B065E4" w:rsidP="00B065E4">
      <w:pPr>
        <w:pStyle w:val="Brdtekst"/>
      </w:pPr>
      <w:r>
        <w:t>"\u00D1" =&gt; "N"</w:t>
      </w:r>
    </w:p>
    <w:p w14:paraId="65FDD199" w14:textId="77777777" w:rsidR="00B065E4" w:rsidRDefault="00B065E4" w:rsidP="00B065E4">
      <w:pPr>
        <w:pStyle w:val="Brdtekst"/>
      </w:pPr>
    </w:p>
    <w:p w14:paraId="555EC7C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Ń  [</w:t>
      </w:r>
      <w:proofErr w:type="gramEnd"/>
      <w:r>
        <w:t>LATIN CAPITAL LETTER N WITH ACUTE]</w:t>
      </w:r>
    </w:p>
    <w:p w14:paraId="3022038B" w14:textId="77777777" w:rsidR="00B065E4" w:rsidRDefault="00B065E4" w:rsidP="00B065E4">
      <w:pPr>
        <w:pStyle w:val="Brdtekst"/>
      </w:pPr>
      <w:r>
        <w:t>"\u0143" =&gt; "N"</w:t>
      </w:r>
    </w:p>
    <w:p w14:paraId="23EEA977" w14:textId="77777777" w:rsidR="00B065E4" w:rsidRDefault="00B065E4" w:rsidP="00B065E4">
      <w:pPr>
        <w:pStyle w:val="Brdtekst"/>
      </w:pPr>
    </w:p>
    <w:p w14:paraId="15E7F60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Ņ  [</w:t>
      </w:r>
      <w:proofErr w:type="gramEnd"/>
      <w:r>
        <w:t>LATIN CAPITAL LETTER N WITH CEDILLA]</w:t>
      </w:r>
    </w:p>
    <w:p w14:paraId="7ED61C11" w14:textId="77777777" w:rsidR="00B065E4" w:rsidRDefault="00B065E4" w:rsidP="00B065E4">
      <w:pPr>
        <w:pStyle w:val="Brdtekst"/>
      </w:pPr>
      <w:r>
        <w:t>"\u0145" =&gt; "N"</w:t>
      </w:r>
    </w:p>
    <w:p w14:paraId="76FFBAD9" w14:textId="77777777" w:rsidR="00B065E4" w:rsidRDefault="00B065E4" w:rsidP="00B065E4">
      <w:pPr>
        <w:pStyle w:val="Brdtekst"/>
      </w:pPr>
    </w:p>
    <w:p w14:paraId="4BB00EA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Ň  [</w:t>
      </w:r>
      <w:proofErr w:type="gramEnd"/>
      <w:r>
        <w:t>LATIN CAPITAL LETTER N WITH CARON]</w:t>
      </w:r>
    </w:p>
    <w:p w14:paraId="3C2E9480" w14:textId="77777777" w:rsidR="00B065E4" w:rsidRDefault="00B065E4" w:rsidP="00B065E4">
      <w:pPr>
        <w:pStyle w:val="Brdtekst"/>
      </w:pPr>
      <w:r>
        <w:t>"\u0147" =&gt; "N"</w:t>
      </w:r>
    </w:p>
    <w:p w14:paraId="6203D40E" w14:textId="77777777" w:rsidR="00B065E4" w:rsidRDefault="00B065E4" w:rsidP="00B065E4">
      <w:pPr>
        <w:pStyle w:val="Brdtekst"/>
      </w:pPr>
    </w:p>
    <w:p w14:paraId="47EB09F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Ŋ  http://en.wikipedia.org/wiki/Eng_(letter</w:t>
      </w:r>
      <w:proofErr w:type="gramEnd"/>
      <w:r>
        <w:t>)  [LATIN CAPITAL LETTER ENG]</w:t>
      </w:r>
    </w:p>
    <w:p w14:paraId="1EE9D2EC" w14:textId="77777777" w:rsidR="00B065E4" w:rsidRDefault="00B065E4" w:rsidP="00B065E4">
      <w:pPr>
        <w:pStyle w:val="Brdtekst"/>
      </w:pPr>
      <w:r>
        <w:t>"\u014A" =&gt; "N"</w:t>
      </w:r>
    </w:p>
    <w:p w14:paraId="0B4D7630" w14:textId="77777777" w:rsidR="00B065E4" w:rsidRDefault="00B065E4" w:rsidP="00B065E4">
      <w:pPr>
        <w:pStyle w:val="Brdtekst"/>
      </w:pPr>
    </w:p>
    <w:p w14:paraId="35BBC9B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Ɲ</w:t>
      </w:r>
      <w:r>
        <w:t xml:space="preserve">  [</w:t>
      </w:r>
      <w:proofErr w:type="gramEnd"/>
      <w:r>
        <w:t>LATIN CAPITAL LETTER N WITH LEFT HOOK]</w:t>
      </w:r>
    </w:p>
    <w:p w14:paraId="0036F0EA" w14:textId="77777777" w:rsidR="00B065E4" w:rsidRDefault="00B065E4" w:rsidP="00B065E4">
      <w:pPr>
        <w:pStyle w:val="Brdtekst"/>
      </w:pPr>
      <w:r>
        <w:t>"\u019D" =&gt; "N"</w:t>
      </w:r>
    </w:p>
    <w:p w14:paraId="56C4FCA6" w14:textId="77777777" w:rsidR="00B065E4" w:rsidRDefault="00B065E4" w:rsidP="00B065E4">
      <w:pPr>
        <w:pStyle w:val="Brdtekst"/>
      </w:pPr>
    </w:p>
    <w:p w14:paraId="5E1D5C9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Ǹ</w:t>
      </w:r>
      <w:r>
        <w:t xml:space="preserve">  [</w:t>
      </w:r>
      <w:proofErr w:type="gramEnd"/>
      <w:r>
        <w:t>LATIN CAPITAL LETTER N WITH GRAVE]</w:t>
      </w:r>
    </w:p>
    <w:p w14:paraId="277732B4" w14:textId="77777777" w:rsidR="00B065E4" w:rsidRDefault="00B065E4" w:rsidP="00B065E4">
      <w:pPr>
        <w:pStyle w:val="Brdtekst"/>
      </w:pPr>
      <w:r>
        <w:t>"\u01F8" =&gt; "N"</w:t>
      </w:r>
    </w:p>
    <w:p w14:paraId="22E0EF4C" w14:textId="77777777" w:rsidR="00B065E4" w:rsidRDefault="00B065E4" w:rsidP="00B065E4">
      <w:pPr>
        <w:pStyle w:val="Brdtekst"/>
      </w:pPr>
    </w:p>
    <w:p w14:paraId="2A48EA2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Ƞ</w:t>
      </w:r>
      <w:r>
        <w:t xml:space="preserve">  [</w:t>
      </w:r>
      <w:proofErr w:type="gramEnd"/>
      <w:r>
        <w:t>LATIN CAPITAL LETTER N WITH LONG RIGHT LEG]</w:t>
      </w:r>
    </w:p>
    <w:p w14:paraId="4A4BFF89" w14:textId="77777777" w:rsidR="00B065E4" w:rsidRDefault="00B065E4" w:rsidP="00B065E4">
      <w:pPr>
        <w:pStyle w:val="Brdtekst"/>
      </w:pPr>
      <w:r>
        <w:t>"\u0220" =&gt; "N"</w:t>
      </w:r>
    </w:p>
    <w:p w14:paraId="60970009" w14:textId="77777777" w:rsidR="00B065E4" w:rsidRDefault="00B065E4" w:rsidP="00B065E4">
      <w:pPr>
        <w:pStyle w:val="Brdtekst"/>
      </w:pPr>
    </w:p>
    <w:p w14:paraId="1BE94E3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ɴ</w:t>
      </w:r>
      <w:r>
        <w:t xml:space="preserve">  [</w:t>
      </w:r>
      <w:proofErr w:type="gramEnd"/>
      <w:r>
        <w:t>LATIN LETTER SMALL CAPITAL N]</w:t>
      </w:r>
    </w:p>
    <w:p w14:paraId="606B1C07" w14:textId="77777777" w:rsidR="00B065E4" w:rsidRDefault="00B065E4" w:rsidP="00B065E4">
      <w:pPr>
        <w:pStyle w:val="Brdtekst"/>
      </w:pPr>
      <w:r>
        <w:t>"\u0274" =&gt; "N"</w:t>
      </w:r>
    </w:p>
    <w:p w14:paraId="081F1648" w14:textId="77777777" w:rsidR="00B065E4" w:rsidRDefault="00B065E4" w:rsidP="00B065E4">
      <w:pPr>
        <w:pStyle w:val="Brdtekst"/>
      </w:pPr>
    </w:p>
    <w:p w14:paraId="2BA6848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ᴎ</w:t>
      </w:r>
      <w:r>
        <w:t xml:space="preserve">  [</w:t>
      </w:r>
      <w:proofErr w:type="gramEnd"/>
      <w:r>
        <w:t>LATIN LETTER SMALL CAPITAL REVERSED N]</w:t>
      </w:r>
    </w:p>
    <w:p w14:paraId="2E37D823" w14:textId="77777777" w:rsidR="00B065E4" w:rsidRDefault="00B065E4" w:rsidP="00B065E4">
      <w:pPr>
        <w:pStyle w:val="Brdtekst"/>
      </w:pPr>
      <w:r>
        <w:t>"\u1D0E" =&gt; "N"</w:t>
      </w:r>
    </w:p>
    <w:p w14:paraId="2F6B720F" w14:textId="77777777" w:rsidR="00B065E4" w:rsidRDefault="00B065E4" w:rsidP="00B065E4">
      <w:pPr>
        <w:pStyle w:val="Brdtekst"/>
      </w:pPr>
    </w:p>
    <w:p w14:paraId="48037DE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Ṅ</w:t>
      </w:r>
      <w:r>
        <w:t xml:space="preserve">  [</w:t>
      </w:r>
      <w:proofErr w:type="gramEnd"/>
      <w:r>
        <w:t>LATIN CAPITAL LETTER N WITH DOT ABOVE]</w:t>
      </w:r>
    </w:p>
    <w:p w14:paraId="490188DE" w14:textId="77777777" w:rsidR="00B065E4" w:rsidRDefault="00B065E4" w:rsidP="00B065E4">
      <w:pPr>
        <w:pStyle w:val="Brdtekst"/>
      </w:pPr>
      <w:r>
        <w:t>"\u1E44" =&gt; "N"</w:t>
      </w:r>
    </w:p>
    <w:p w14:paraId="5AEC7BD9" w14:textId="77777777" w:rsidR="00B065E4" w:rsidRDefault="00B065E4" w:rsidP="00B065E4">
      <w:pPr>
        <w:pStyle w:val="Brdtekst"/>
      </w:pPr>
    </w:p>
    <w:p w14:paraId="3D580D7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Ṇ</w:t>
      </w:r>
      <w:r>
        <w:t xml:space="preserve">  [</w:t>
      </w:r>
      <w:proofErr w:type="gramEnd"/>
      <w:r>
        <w:t>LATIN CAPITAL LETTER N WITH DOT BELOW]</w:t>
      </w:r>
    </w:p>
    <w:p w14:paraId="7608B18B" w14:textId="77777777" w:rsidR="00B065E4" w:rsidRDefault="00B065E4" w:rsidP="00B065E4">
      <w:pPr>
        <w:pStyle w:val="Brdtekst"/>
      </w:pPr>
      <w:r>
        <w:t>"\u1E46" =&gt; "N"</w:t>
      </w:r>
    </w:p>
    <w:p w14:paraId="46900740" w14:textId="77777777" w:rsidR="00B065E4" w:rsidRDefault="00B065E4" w:rsidP="00B065E4">
      <w:pPr>
        <w:pStyle w:val="Brdtekst"/>
      </w:pPr>
    </w:p>
    <w:p w14:paraId="1E72EF8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Ṉ</w:t>
      </w:r>
      <w:r>
        <w:t xml:space="preserve">  [</w:t>
      </w:r>
      <w:proofErr w:type="gramEnd"/>
      <w:r>
        <w:t>LATIN CAPITAL LETTER N WITH LINE BELOW]</w:t>
      </w:r>
    </w:p>
    <w:p w14:paraId="3A5AE5C1" w14:textId="77777777" w:rsidR="00B065E4" w:rsidRDefault="00B065E4" w:rsidP="00B065E4">
      <w:pPr>
        <w:pStyle w:val="Brdtekst"/>
      </w:pPr>
      <w:r>
        <w:t>"\u1E48" =&gt; "N"</w:t>
      </w:r>
    </w:p>
    <w:p w14:paraId="4C2CF84D" w14:textId="77777777" w:rsidR="00B065E4" w:rsidRDefault="00B065E4" w:rsidP="00B065E4">
      <w:pPr>
        <w:pStyle w:val="Brdtekst"/>
      </w:pPr>
    </w:p>
    <w:p w14:paraId="743E7DF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Ṋ</w:t>
      </w:r>
      <w:r>
        <w:t xml:space="preserve">  [</w:t>
      </w:r>
      <w:proofErr w:type="gramEnd"/>
      <w:r>
        <w:t>LATIN CAPITAL LETTER N WITH CIRCUMFLEX BELOW]</w:t>
      </w:r>
    </w:p>
    <w:p w14:paraId="1C74087D" w14:textId="77777777" w:rsidR="00B065E4" w:rsidRDefault="00B065E4" w:rsidP="00B065E4">
      <w:pPr>
        <w:pStyle w:val="Brdtekst"/>
      </w:pPr>
      <w:r>
        <w:t>"\u1E4A" =&gt; "N"</w:t>
      </w:r>
    </w:p>
    <w:p w14:paraId="2A765218" w14:textId="77777777" w:rsidR="00B065E4" w:rsidRDefault="00B065E4" w:rsidP="00B065E4">
      <w:pPr>
        <w:pStyle w:val="Brdtekst"/>
      </w:pPr>
    </w:p>
    <w:p w14:paraId="18381C6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Ⓝ</w:t>
      </w:r>
      <w:r>
        <w:t xml:space="preserve">  [</w:t>
      </w:r>
      <w:proofErr w:type="gramEnd"/>
      <w:r>
        <w:t>CIRCLED LATIN CAPITAL LETTER N]</w:t>
      </w:r>
    </w:p>
    <w:p w14:paraId="3BA6E31A" w14:textId="77777777" w:rsidR="00B065E4" w:rsidRDefault="00B065E4" w:rsidP="00B065E4">
      <w:pPr>
        <w:pStyle w:val="Brdtekst"/>
      </w:pPr>
      <w:r>
        <w:t>"\u24C3" =&gt; "N"</w:t>
      </w:r>
    </w:p>
    <w:p w14:paraId="0C63390F" w14:textId="77777777" w:rsidR="00B065E4" w:rsidRDefault="00B065E4" w:rsidP="00B065E4">
      <w:pPr>
        <w:pStyle w:val="Brdtekst"/>
      </w:pPr>
    </w:p>
    <w:p w14:paraId="5590BB6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Ｎ</w:t>
      </w:r>
      <w:r>
        <w:t xml:space="preserve">  [</w:t>
      </w:r>
      <w:proofErr w:type="gramEnd"/>
      <w:r>
        <w:t>FULLWIDTH LATIN CAPITAL LETTER N]</w:t>
      </w:r>
    </w:p>
    <w:p w14:paraId="2C725F25" w14:textId="77777777" w:rsidR="00B065E4" w:rsidRDefault="00B065E4" w:rsidP="00B065E4">
      <w:pPr>
        <w:pStyle w:val="Brdtekst"/>
      </w:pPr>
      <w:r>
        <w:t>"\uFF2E" =&gt; "N"</w:t>
      </w:r>
    </w:p>
    <w:p w14:paraId="3AB8EA87" w14:textId="77777777" w:rsidR="00B065E4" w:rsidRDefault="00B065E4" w:rsidP="00B065E4">
      <w:pPr>
        <w:pStyle w:val="Brdtekst"/>
      </w:pPr>
    </w:p>
    <w:p w14:paraId="630A1FF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ñ  [</w:t>
      </w:r>
      <w:proofErr w:type="gramEnd"/>
      <w:r>
        <w:t>LATIN SMALL LETTER N WITH TILDE]</w:t>
      </w:r>
    </w:p>
    <w:p w14:paraId="16787E21" w14:textId="77777777" w:rsidR="00B065E4" w:rsidRDefault="00B065E4" w:rsidP="00B065E4">
      <w:pPr>
        <w:pStyle w:val="Brdtekst"/>
      </w:pPr>
      <w:r>
        <w:t>"\u00F1" =&gt; "n"</w:t>
      </w:r>
    </w:p>
    <w:p w14:paraId="278B6B17" w14:textId="77777777" w:rsidR="00B065E4" w:rsidRDefault="00B065E4" w:rsidP="00B065E4">
      <w:pPr>
        <w:pStyle w:val="Brdtekst"/>
      </w:pPr>
    </w:p>
    <w:p w14:paraId="2A98268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ń  [</w:t>
      </w:r>
      <w:proofErr w:type="gramEnd"/>
      <w:r>
        <w:t>LATIN SMALL LETTER N WITH ACUTE]</w:t>
      </w:r>
    </w:p>
    <w:p w14:paraId="2A0BB6DB" w14:textId="77777777" w:rsidR="00B065E4" w:rsidRDefault="00B065E4" w:rsidP="00B065E4">
      <w:pPr>
        <w:pStyle w:val="Brdtekst"/>
      </w:pPr>
      <w:r>
        <w:t>"\u0144" =&gt; "n"</w:t>
      </w:r>
    </w:p>
    <w:p w14:paraId="1E72BBEA" w14:textId="77777777" w:rsidR="00B065E4" w:rsidRDefault="00B065E4" w:rsidP="00B065E4">
      <w:pPr>
        <w:pStyle w:val="Brdtekst"/>
      </w:pPr>
    </w:p>
    <w:p w14:paraId="329FB70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ņ  [</w:t>
      </w:r>
      <w:proofErr w:type="gramEnd"/>
      <w:r>
        <w:t>LATIN SMALL LETTER N WITH CEDILLA]</w:t>
      </w:r>
    </w:p>
    <w:p w14:paraId="343C87A4" w14:textId="77777777" w:rsidR="00B065E4" w:rsidRDefault="00B065E4" w:rsidP="00B065E4">
      <w:pPr>
        <w:pStyle w:val="Brdtekst"/>
      </w:pPr>
      <w:r>
        <w:t>"\u0146" =&gt; "n"</w:t>
      </w:r>
    </w:p>
    <w:p w14:paraId="112C7619" w14:textId="77777777" w:rsidR="00B065E4" w:rsidRDefault="00B065E4" w:rsidP="00B065E4">
      <w:pPr>
        <w:pStyle w:val="Brdtekst"/>
      </w:pPr>
    </w:p>
    <w:p w14:paraId="71BB568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ň  [</w:t>
      </w:r>
      <w:proofErr w:type="gramEnd"/>
      <w:r>
        <w:t>LATIN SMALL LETTER N WITH CARON]</w:t>
      </w:r>
    </w:p>
    <w:p w14:paraId="3AF44547" w14:textId="77777777" w:rsidR="00B065E4" w:rsidRDefault="00B065E4" w:rsidP="00B065E4">
      <w:pPr>
        <w:pStyle w:val="Brdtekst"/>
      </w:pPr>
      <w:r>
        <w:t>"\u0148" =&gt; "n"</w:t>
      </w:r>
    </w:p>
    <w:p w14:paraId="4812778E" w14:textId="77777777" w:rsidR="00B065E4" w:rsidRDefault="00B065E4" w:rsidP="00B065E4">
      <w:pPr>
        <w:pStyle w:val="Brdtekst"/>
      </w:pPr>
    </w:p>
    <w:p w14:paraId="0781565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ŉ  [</w:t>
      </w:r>
      <w:proofErr w:type="gramEnd"/>
      <w:r>
        <w:t>LATIN SMALL LETTER N PRECEDED BY APOSTROPHE]</w:t>
      </w:r>
    </w:p>
    <w:p w14:paraId="07DABDC0" w14:textId="77777777" w:rsidR="00B065E4" w:rsidRDefault="00B065E4" w:rsidP="00B065E4">
      <w:pPr>
        <w:pStyle w:val="Brdtekst"/>
      </w:pPr>
      <w:r>
        <w:t>"\u0149" =&gt; "n"</w:t>
      </w:r>
    </w:p>
    <w:p w14:paraId="6DAE164F" w14:textId="77777777" w:rsidR="00B065E4" w:rsidRDefault="00B065E4" w:rsidP="00B065E4">
      <w:pPr>
        <w:pStyle w:val="Brdtekst"/>
      </w:pPr>
    </w:p>
    <w:p w14:paraId="4A9AD14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ŋ  http://en.wikipedia.org/wiki/Eng_(letter</w:t>
      </w:r>
      <w:proofErr w:type="gramEnd"/>
      <w:r>
        <w:t>)  [LATIN SMALL LETTER ENG]</w:t>
      </w:r>
    </w:p>
    <w:p w14:paraId="305C79E0" w14:textId="77777777" w:rsidR="00B065E4" w:rsidRDefault="00B065E4" w:rsidP="00B065E4">
      <w:pPr>
        <w:pStyle w:val="Brdtekst"/>
      </w:pPr>
      <w:r>
        <w:t>"\u014B" =&gt; "n"</w:t>
      </w:r>
    </w:p>
    <w:p w14:paraId="66BC465D" w14:textId="77777777" w:rsidR="00B065E4" w:rsidRDefault="00B065E4" w:rsidP="00B065E4">
      <w:pPr>
        <w:pStyle w:val="Brdtekst"/>
      </w:pPr>
    </w:p>
    <w:p w14:paraId="5FE43C4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ƞ</w:t>
      </w:r>
      <w:r>
        <w:t xml:space="preserve">  [</w:t>
      </w:r>
      <w:proofErr w:type="gramEnd"/>
      <w:r>
        <w:t>LATIN SMALL LETTER N WITH LONG RIGHT LEG]</w:t>
      </w:r>
    </w:p>
    <w:p w14:paraId="51E8FEC7" w14:textId="77777777" w:rsidR="00B065E4" w:rsidRDefault="00B065E4" w:rsidP="00B065E4">
      <w:pPr>
        <w:pStyle w:val="Brdtekst"/>
      </w:pPr>
      <w:r>
        <w:t>"\u019E" =&gt; "n"</w:t>
      </w:r>
    </w:p>
    <w:p w14:paraId="7282FEB8" w14:textId="77777777" w:rsidR="00B065E4" w:rsidRDefault="00B065E4" w:rsidP="00B065E4">
      <w:pPr>
        <w:pStyle w:val="Brdtekst"/>
      </w:pPr>
    </w:p>
    <w:p w14:paraId="2672BE4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ǹ</w:t>
      </w:r>
      <w:r>
        <w:t xml:space="preserve">  [</w:t>
      </w:r>
      <w:proofErr w:type="gramEnd"/>
      <w:r>
        <w:t>LATIN SMALL LETTER N WITH GRAVE]</w:t>
      </w:r>
    </w:p>
    <w:p w14:paraId="1AFB415A" w14:textId="77777777" w:rsidR="00B065E4" w:rsidRDefault="00B065E4" w:rsidP="00B065E4">
      <w:pPr>
        <w:pStyle w:val="Brdtekst"/>
      </w:pPr>
      <w:r>
        <w:t>"\u01F9" =&gt; "n"</w:t>
      </w:r>
    </w:p>
    <w:p w14:paraId="3406E812" w14:textId="77777777" w:rsidR="00B065E4" w:rsidRDefault="00B065E4" w:rsidP="00B065E4">
      <w:pPr>
        <w:pStyle w:val="Brdtekst"/>
      </w:pPr>
    </w:p>
    <w:p w14:paraId="0801D43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ȵ</w:t>
      </w:r>
      <w:r>
        <w:t xml:space="preserve">  [</w:t>
      </w:r>
      <w:proofErr w:type="gramEnd"/>
      <w:r>
        <w:t>LATIN SMALL LETTER N WITH CURL]</w:t>
      </w:r>
    </w:p>
    <w:p w14:paraId="49379F2B" w14:textId="77777777" w:rsidR="00B065E4" w:rsidRDefault="00B065E4" w:rsidP="00B065E4">
      <w:pPr>
        <w:pStyle w:val="Brdtekst"/>
      </w:pPr>
      <w:r>
        <w:t>"\u0235" =&gt; "n"</w:t>
      </w:r>
    </w:p>
    <w:p w14:paraId="75E21640" w14:textId="77777777" w:rsidR="00B065E4" w:rsidRDefault="00B065E4" w:rsidP="00B065E4">
      <w:pPr>
        <w:pStyle w:val="Brdtekst"/>
      </w:pPr>
    </w:p>
    <w:p w14:paraId="7D7C891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ɲ</w:t>
      </w:r>
      <w:r>
        <w:t xml:space="preserve">  [</w:t>
      </w:r>
      <w:proofErr w:type="gramEnd"/>
      <w:r>
        <w:t>LATIN SMALL LETTER N WITH LEFT HOOK]</w:t>
      </w:r>
    </w:p>
    <w:p w14:paraId="2DA40A4D" w14:textId="77777777" w:rsidR="00B065E4" w:rsidRDefault="00B065E4" w:rsidP="00B065E4">
      <w:pPr>
        <w:pStyle w:val="Brdtekst"/>
      </w:pPr>
      <w:r>
        <w:t>"\u0272" =&gt; "n"</w:t>
      </w:r>
    </w:p>
    <w:p w14:paraId="092C08D0" w14:textId="77777777" w:rsidR="00B065E4" w:rsidRDefault="00B065E4" w:rsidP="00B065E4">
      <w:pPr>
        <w:pStyle w:val="Brdtekst"/>
      </w:pPr>
    </w:p>
    <w:p w14:paraId="795AC90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ɳ</w:t>
      </w:r>
      <w:r>
        <w:t xml:space="preserve">  [</w:t>
      </w:r>
      <w:proofErr w:type="gramEnd"/>
      <w:r>
        <w:t>LATIN SMALL LETTER N WITH RETROFLEX HOOK]</w:t>
      </w:r>
    </w:p>
    <w:p w14:paraId="2AE038D1" w14:textId="77777777" w:rsidR="00B065E4" w:rsidRDefault="00B065E4" w:rsidP="00B065E4">
      <w:pPr>
        <w:pStyle w:val="Brdtekst"/>
      </w:pPr>
      <w:r>
        <w:t>"\u0273" =&gt; "n"</w:t>
      </w:r>
    </w:p>
    <w:p w14:paraId="76F060D8" w14:textId="77777777" w:rsidR="00B065E4" w:rsidRDefault="00B065E4" w:rsidP="00B065E4">
      <w:pPr>
        <w:pStyle w:val="Brdtekst"/>
      </w:pPr>
    </w:p>
    <w:p w14:paraId="7EC0442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ᵰ</w:t>
      </w:r>
      <w:r>
        <w:t xml:space="preserve">  [</w:t>
      </w:r>
      <w:proofErr w:type="gramEnd"/>
      <w:r>
        <w:t>LATIN SMALL LETTER N WITH MIDDLE TILDE]</w:t>
      </w:r>
    </w:p>
    <w:p w14:paraId="3102F4B7" w14:textId="77777777" w:rsidR="00B065E4" w:rsidRDefault="00B065E4" w:rsidP="00B065E4">
      <w:pPr>
        <w:pStyle w:val="Brdtekst"/>
      </w:pPr>
      <w:r>
        <w:t>"\u1D70" =&gt; "n"</w:t>
      </w:r>
    </w:p>
    <w:p w14:paraId="5972F003" w14:textId="77777777" w:rsidR="00B065E4" w:rsidRDefault="00B065E4" w:rsidP="00B065E4">
      <w:pPr>
        <w:pStyle w:val="Brdtekst"/>
      </w:pPr>
    </w:p>
    <w:p w14:paraId="296E93A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ᶇ</w:t>
      </w:r>
      <w:r>
        <w:t xml:space="preserve">  [</w:t>
      </w:r>
      <w:proofErr w:type="gramEnd"/>
      <w:r>
        <w:t>LATIN SMALL LETTER N WITH PALATAL HOOK]</w:t>
      </w:r>
    </w:p>
    <w:p w14:paraId="122280F3" w14:textId="77777777" w:rsidR="00B065E4" w:rsidRDefault="00B065E4" w:rsidP="00B065E4">
      <w:pPr>
        <w:pStyle w:val="Brdtekst"/>
      </w:pPr>
      <w:r>
        <w:t>"\u1D87" =&gt; "n"</w:t>
      </w:r>
    </w:p>
    <w:p w14:paraId="50B9AE9C" w14:textId="77777777" w:rsidR="00B065E4" w:rsidRDefault="00B065E4" w:rsidP="00B065E4">
      <w:pPr>
        <w:pStyle w:val="Brdtekst"/>
      </w:pPr>
    </w:p>
    <w:p w14:paraId="7E6C89A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ṅ</w:t>
      </w:r>
      <w:r>
        <w:t xml:space="preserve">  [</w:t>
      </w:r>
      <w:proofErr w:type="gramEnd"/>
      <w:r>
        <w:t>LATIN SMALL LETTER N WITH DOT ABOVE]</w:t>
      </w:r>
    </w:p>
    <w:p w14:paraId="24EAF7CF" w14:textId="77777777" w:rsidR="00B065E4" w:rsidRDefault="00B065E4" w:rsidP="00B065E4">
      <w:pPr>
        <w:pStyle w:val="Brdtekst"/>
      </w:pPr>
      <w:r>
        <w:t>"\u1E45" =&gt; "n"</w:t>
      </w:r>
    </w:p>
    <w:p w14:paraId="65319624" w14:textId="77777777" w:rsidR="00B065E4" w:rsidRDefault="00B065E4" w:rsidP="00B065E4">
      <w:pPr>
        <w:pStyle w:val="Brdtekst"/>
      </w:pPr>
    </w:p>
    <w:p w14:paraId="3A59CA0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ṇ</w:t>
      </w:r>
      <w:r>
        <w:t xml:space="preserve">  [</w:t>
      </w:r>
      <w:proofErr w:type="gramEnd"/>
      <w:r>
        <w:t>LATIN SMALL LETTER N WITH DOT BELOW]</w:t>
      </w:r>
    </w:p>
    <w:p w14:paraId="21A85E6A" w14:textId="77777777" w:rsidR="00B065E4" w:rsidRDefault="00B065E4" w:rsidP="00B065E4">
      <w:pPr>
        <w:pStyle w:val="Brdtekst"/>
      </w:pPr>
      <w:r>
        <w:t>"\u1E47" =&gt; "n"</w:t>
      </w:r>
    </w:p>
    <w:p w14:paraId="533AC340" w14:textId="77777777" w:rsidR="00B065E4" w:rsidRDefault="00B065E4" w:rsidP="00B065E4">
      <w:pPr>
        <w:pStyle w:val="Brdtekst"/>
      </w:pPr>
    </w:p>
    <w:p w14:paraId="106157A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ṉ</w:t>
      </w:r>
      <w:r>
        <w:t xml:space="preserve">  [</w:t>
      </w:r>
      <w:proofErr w:type="gramEnd"/>
      <w:r>
        <w:t>LATIN SMALL LETTER N WITH LINE BELOW]</w:t>
      </w:r>
    </w:p>
    <w:p w14:paraId="016D5122" w14:textId="77777777" w:rsidR="00B065E4" w:rsidRDefault="00B065E4" w:rsidP="00B065E4">
      <w:pPr>
        <w:pStyle w:val="Brdtekst"/>
      </w:pPr>
      <w:r>
        <w:t>"\u1E49" =&gt; "n"</w:t>
      </w:r>
    </w:p>
    <w:p w14:paraId="59CE2B30" w14:textId="77777777" w:rsidR="00B065E4" w:rsidRDefault="00B065E4" w:rsidP="00B065E4">
      <w:pPr>
        <w:pStyle w:val="Brdtekst"/>
      </w:pPr>
    </w:p>
    <w:p w14:paraId="555BC63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ṋ</w:t>
      </w:r>
      <w:r>
        <w:t xml:space="preserve">  [</w:t>
      </w:r>
      <w:proofErr w:type="gramEnd"/>
      <w:r>
        <w:t>LATIN SMALL LETTER N WITH CIRCUMFLEX BELOW]</w:t>
      </w:r>
    </w:p>
    <w:p w14:paraId="3CD072B1" w14:textId="77777777" w:rsidR="00B065E4" w:rsidRDefault="00B065E4" w:rsidP="00B065E4">
      <w:pPr>
        <w:pStyle w:val="Brdtekst"/>
      </w:pPr>
      <w:r>
        <w:t>"\u1E4B" =&gt; "n"</w:t>
      </w:r>
    </w:p>
    <w:p w14:paraId="23CCBF0D" w14:textId="77777777" w:rsidR="00B065E4" w:rsidRDefault="00B065E4" w:rsidP="00B065E4">
      <w:pPr>
        <w:pStyle w:val="Brdtekst"/>
      </w:pPr>
    </w:p>
    <w:p w14:paraId="00CA2BE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ⁿ  [</w:t>
      </w:r>
      <w:proofErr w:type="gramEnd"/>
      <w:r>
        <w:t>SUPERSCRIPT LATIN SMALL LETTER N]</w:t>
      </w:r>
    </w:p>
    <w:p w14:paraId="67029F52" w14:textId="77777777" w:rsidR="00B065E4" w:rsidRDefault="00B065E4" w:rsidP="00B065E4">
      <w:pPr>
        <w:pStyle w:val="Brdtekst"/>
      </w:pPr>
      <w:r>
        <w:t>"\u207F" =&gt; "n"</w:t>
      </w:r>
    </w:p>
    <w:p w14:paraId="6AA6F04B" w14:textId="77777777" w:rsidR="00B065E4" w:rsidRDefault="00B065E4" w:rsidP="00B065E4">
      <w:pPr>
        <w:pStyle w:val="Brdtekst"/>
      </w:pPr>
    </w:p>
    <w:p w14:paraId="215D5AF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ⓝ</w:t>
      </w:r>
      <w:r>
        <w:t xml:space="preserve">  [</w:t>
      </w:r>
      <w:proofErr w:type="gramEnd"/>
      <w:r>
        <w:t>CIRCLED LATIN SMALL LETTER N]</w:t>
      </w:r>
    </w:p>
    <w:p w14:paraId="1576A665" w14:textId="77777777" w:rsidR="00B065E4" w:rsidRDefault="00B065E4" w:rsidP="00B065E4">
      <w:pPr>
        <w:pStyle w:val="Brdtekst"/>
      </w:pPr>
      <w:r>
        <w:t>"\u24DD" =&gt; "n"</w:t>
      </w:r>
    </w:p>
    <w:p w14:paraId="03DA382D" w14:textId="77777777" w:rsidR="00B065E4" w:rsidRDefault="00B065E4" w:rsidP="00B065E4">
      <w:pPr>
        <w:pStyle w:val="Brdtekst"/>
      </w:pPr>
    </w:p>
    <w:p w14:paraId="65A9D4C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ｎ</w:t>
      </w:r>
      <w:r>
        <w:t xml:space="preserve">  [</w:t>
      </w:r>
      <w:proofErr w:type="gramEnd"/>
      <w:r>
        <w:t>FULLWIDTH LATIN SMALL LETTER N]</w:t>
      </w:r>
    </w:p>
    <w:p w14:paraId="3F542271" w14:textId="77777777" w:rsidR="00B065E4" w:rsidRDefault="00B065E4" w:rsidP="00B065E4">
      <w:pPr>
        <w:pStyle w:val="Brdtekst"/>
      </w:pPr>
      <w:r>
        <w:t>"\uFF4E" =&gt; "n"</w:t>
      </w:r>
    </w:p>
    <w:p w14:paraId="19BA2E95" w14:textId="77777777" w:rsidR="00B065E4" w:rsidRDefault="00B065E4" w:rsidP="00B065E4">
      <w:pPr>
        <w:pStyle w:val="Brdtekst"/>
      </w:pPr>
    </w:p>
    <w:p w14:paraId="1699C25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Ǌ</w:t>
      </w:r>
      <w:r>
        <w:t xml:space="preserve">  [</w:t>
      </w:r>
      <w:proofErr w:type="gramEnd"/>
      <w:r>
        <w:t>LATIN CAPITAL LETTER NJ]</w:t>
      </w:r>
    </w:p>
    <w:p w14:paraId="23C0CCD6" w14:textId="77777777" w:rsidR="00B065E4" w:rsidRDefault="00B065E4" w:rsidP="00B065E4">
      <w:pPr>
        <w:pStyle w:val="Brdtekst"/>
      </w:pPr>
      <w:r>
        <w:t>"\u01CA" =&gt; "NJ"</w:t>
      </w:r>
    </w:p>
    <w:p w14:paraId="367EE9B0" w14:textId="77777777" w:rsidR="00B065E4" w:rsidRDefault="00B065E4" w:rsidP="00B065E4">
      <w:pPr>
        <w:pStyle w:val="Brdtekst"/>
      </w:pPr>
    </w:p>
    <w:p w14:paraId="3DD7C46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ǋ</w:t>
      </w:r>
      <w:r>
        <w:t xml:space="preserve">  [</w:t>
      </w:r>
      <w:proofErr w:type="gramEnd"/>
      <w:r>
        <w:t>LATIN CAPITAL LETTER N WITH SMALL LETTER J]</w:t>
      </w:r>
    </w:p>
    <w:p w14:paraId="1996777D" w14:textId="77777777" w:rsidR="00B065E4" w:rsidRDefault="00B065E4" w:rsidP="00B065E4">
      <w:pPr>
        <w:pStyle w:val="Brdtekst"/>
      </w:pPr>
      <w:r>
        <w:t>"\u01CB" =&gt; "Nj"</w:t>
      </w:r>
    </w:p>
    <w:p w14:paraId="3C72C89B" w14:textId="77777777" w:rsidR="00B065E4" w:rsidRDefault="00B065E4" w:rsidP="00B065E4">
      <w:pPr>
        <w:pStyle w:val="Brdtekst"/>
      </w:pPr>
    </w:p>
    <w:p w14:paraId="1A86C61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⒩</w:t>
      </w:r>
      <w:r>
        <w:t xml:space="preserve">  [</w:t>
      </w:r>
      <w:proofErr w:type="gramEnd"/>
      <w:r>
        <w:t>PARENTHESIZED LATIN SMALL LETTER N]</w:t>
      </w:r>
    </w:p>
    <w:p w14:paraId="3F6B1E47" w14:textId="77777777" w:rsidR="00B065E4" w:rsidRDefault="00B065E4" w:rsidP="00B065E4">
      <w:pPr>
        <w:pStyle w:val="Brdtekst"/>
      </w:pPr>
      <w:r>
        <w:t>"\u24A9" =&gt; "(n)"</w:t>
      </w:r>
    </w:p>
    <w:p w14:paraId="0B75582C" w14:textId="77777777" w:rsidR="00B065E4" w:rsidRDefault="00B065E4" w:rsidP="00B065E4">
      <w:pPr>
        <w:pStyle w:val="Brdtekst"/>
      </w:pPr>
    </w:p>
    <w:p w14:paraId="2FC4435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ǌ</w:t>
      </w:r>
      <w:r>
        <w:t xml:space="preserve">  [</w:t>
      </w:r>
      <w:proofErr w:type="gramEnd"/>
      <w:r>
        <w:t>LATIN SMALL LETTER NJ]</w:t>
      </w:r>
    </w:p>
    <w:p w14:paraId="175717CD" w14:textId="77777777" w:rsidR="00B065E4" w:rsidRDefault="00B065E4" w:rsidP="00B065E4">
      <w:pPr>
        <w:pStyle w:val="Brdtekst"/>
      </w:pPr>
      <w:r>
        <w:t>"\u01CC" =&gt; "</w:t>
      </w:r>
      <w:proofErr w:type="spellStart"/>
      <w:r>
        <w:t>nj</w:t>
      </w:r>
      <w:proofErr w:type="spellEnd"/>
      <w:r>
        <w:t>"</w:t>
      </w:r>
    </w:p>
    <w:p w14:paraId="0338CEBF" w14:textId="77777777" w:rsidR="00B065E4" w:rsidRDefault="00B065E4" w:rsidP="00B065E4">
      <w:pPr>
        <w:pStyle w:val="Brdtekst"/>
      </w:pPr>
    </w:p>
    <w:p w14:paraId="35601C8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Ò  [</w:t>
      </w:r>
      <w:proofErr w:type="gramEnd"/>
      <w:r>
        <w:t>LATIN CAPITAL LETTER O WITH GRAVE]</w:t>
      </w:r>
    </w:p>
    <w:p w14:paraId="43322D4C" w14:textId="77777777" w:rsidR="00B065E4" w:rsidRDefault="00B065E4" w:rsidP="00B065E4">
      <w:pPr>
        <w:pStyle w:val="Brdtekst"/>
      </w:pPr>
      <w:r>
        <w:t>"\u00D2" =&gt; "O"</w:t>
      </w:r>
    </w:p>
    <w:p w14:paraId="7700A26F" w14:textId="77777777" w:rsidR="00B065E4" w:rsidRDefault="00B065E4" w:rsidP="00B065E4">
      <w:pPr>
        <w:pStyle w:val="Brdtekst"/>
      </w:pPr>
    </w:p>
    <w:p w14:paraId="6E6476C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Ó  [</w:t>
      </w:r>
      <w:proofErr w:type="gramEnd"/>
      <w:r>
        <w:t>LATIN CAPITAL LETTER O WITH ACUTE]</w:t>
      </w:r>
    </w:p>
    <w:p w14:paraId="1F2CC2D3" w14:textId="77777777" w:rsidR="00B065E4" w:rsidRDefault="00B065E4" w:rsidP="00B065E4">
      <w:pPr>
        <w:pStyle w:val="Brdtekst"/>
      </w:pPr>
      <w:r>
        <w:t>"\u00D3" =&gt; "O"</w:t>
      </w:r>
    </w:p>
    <w:p w14:paraId="133AE41C" w14:textId="77777777" w:rsidR="00B065E4" w:rsidRDefault="00B065E4" w:rsidP="00B065E4">
      <w:pPr>
        <w:pStyle w:val="Brdtekst"/>
      </w:pPr>
    </w:p>
    <w:p w14:paraId="554DB64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Ô  [</w:t>
      </w:r>
      <w:proofErr w:type="gramEnd"/>
      <w:r>
        <w:t>LATIN CAPITAL LETTER O WITH CIRCUMFLEX]</w:t>
      </w:r>
    </w:p>
    <w:p w14:paraId="21568CCC" w14:textId="77777777" w:rsidR="00B065E4" w:rsidRDefault="00B065E4" w:rsidP="00B065E4">
      <w:pPr>
        <w:pStyle w:val="Brdtekst"/>
      </w:pPr>
      <w:r>
        <w:t>"\u00D4" =&gt; "O"</w:t>
      </w:r>
    </w:p>
    <w:p w14:paraId="10644122" w14:textId="77777777" w:rsidR="00B065E4" w:rsidRDefault="00B065E4" w:rsidP="00B065E4">
      <w:pPr>
        <w:pStyle w:val="Brdtekst"/>
      </w:pPr>
    </w:p>
    <w:p w14:paraId="712372B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Õ  [</w:t>
      </w:r>
      <w:proofErr w:type="gramEnd"/>
      <w:r>
        <w:t>LATIN CAPITAL LETTER O WITH TILDE]</w:t>
      </w:r>
    </w:p>
    <w:p w14:paraId="77F4CD9D" w14:textId="77777777" w:rsidR="00B065E4" w:rsidRDefault="00B065E4" w:rsidP="00B065E4">
      <w:pPr>
        <w:pStyle w:val="Brdtekst"/>
      </w:pPr>
      <w:r>
        <w:t>"\u00D5" =&gt; "O"</w:t>
      </w:r>
    </w:p>
    <w:p w14:paraId="0580F90C" w14:textId="77777777" w:rsidR="00B065E4" w:rsidRDefault="00B065E4" w:rsidP="00B065E4">
      <w:pPr>
        <w:pStyle w:val="Brdtekst"/>
      </w:pPr>
    </w:p>
    <w:p w14:paraId="3FDF025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Ö  [</w:t>
      </w:r>
      <w:proofErr w:type="gramEnd"/>
      <w:r>
        <w:t>LATIN CAPITAL LETTER O WITH DIAERESIS]</w:t>
      </w:r>
    </w:p>
    <w:p w14:paraId="6968F022" w14:textId="77777777" w:rsidR="00B065E4" w:rsidRDefault="00B065E4" w:rsidP="00B065E4">
      <w:pPr>
        <w:pStyle w:val="Brdtekst"/>
      </w:pPr>
      <w:r>
        <w:t>"\u00D6" =&gt; "O"</w:t>
      </w:r>
    </w:p>
    <w:p w14:paraId="79D13B37" w14:textId="77777777" w:rsidR="00B065E4" w:rsidRDefault="00B065E4" w:rsidP="00B065E4">
      <w:pPr>
        <w:pStyle w:val="Brdtekst"/>
      </w:pPr>
    </w:p>
    <w:p w14:paraId="6AD9984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Ø  [</w:t>
      </w:r>
      <w:proofErr w:type="gramEnd"/>
      <w:r>
        <w:t>LATIN CAPITAL LETTER O WITH STROKE]</w:t>
      </w:r>
    </w:p>
    <w:p w14:paraId="38B3B9D4" w14:textId="77777777" w:rsidR="00B065E4" w:rsidRDefault="00B065E4" w:rsidP="00B065E4">
      <w:pPr>
        <w:pStyle w:val="Brdtekst"/>
      </w:pPr>
      <w:r>
        <w:t>"\u00D8" =&gt; "O"</w:t>
      </w:r>
    </w:p>
    <w:p w14:paraId="61ECD25B" w14:textId="77777777" w:rsidR="00B065E4" w:rsidRDefault="00B065E4" w:rsidP="00B065E4">
      <w:pPr>
        <w:pStyle w:val="Brdtekst"/>
      </w:pPr>
    </w:p>
    <w:p w14:paraId="554ECCD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Ō  [</w:t>
      </w:r>
      <w:proofErr w:type="gramEnd"/>
      <w:r>
        <w:t>LATIN CAPITAL LETTER O WITH MACRON]</w:t>
      </w:r>
    </w:p>
    <w:p w14:paraId="4B144D02" w14:textId="77777777" w:rsidR="00B065E4" w:rsidRDefault="00B065E4" w:rsidP="00B065E4">
      <w:pPr>
        <w:pStyle w:val="Brdtekst"/>
      </w:pPr>
      <w:r>
        <w:t>"\u014C" =&gt; "O"</w:t>
      </w:r>
    </w:p>
    <w:p w14:paraId="64DB32D2" w14:textId="77777777" w:rsidR="00B065E4" w:rsidRDefault="00B065E4" w:rsidP="00B065E4">
      <w:pPr>
        <w:pStyle w:val="Brdtekst"/>
      </w:pPr>
    </w:p>
    <w:p w14:paraId="48398E1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Ŏ  [</w:t>
      </w:r>
      <w:proofErr w:type="gramEnd"/>
      <w:r>
        <w:t>LATIN CAPITAL LETTER O WITH BREVE]</w:t>
      </w:r>
    </w:p>
    <w:p w14:paraId="630DB09F" w14:textId="77777777" w:rsidR="00B065E4" w:rsidRDefault="00B065E4" w:rsidP="00B065E4">
      <w:pPr>
        <w:pStyle w:val="Brdtekst"/>
      </w:pPr>
      <w:r>
        <w:t>"\u014E" =&gt; "O"</w:t>
      </w:r>
    </w:p>
    <w:p w14:paraId="1F3DA58C" w14:textId="77777777" w:rsidR="00B065E4" w:rsidRDefault="00B065E4" w:rsidP="00B065E4">
      <w:pPr>
        <w:pStyle w:val="Brdtekst"/>
      </w:pPr>
    </w:p>
    <w:p w14:paraId="1B04A0E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Ő  [</w:t>
      </w:r>
      <w:proofErr w:type="gramEnd"/>
      <w:r>
        <w:t>LATIN CAPITAL LETTER O WITH DOUBLE ACUTE]</w:t>
      </w:r>
    </w:p>
    <w:p w14:paraId="1B9DD533" w14:textId="77777777" w:rsidR="00B065E4" w:rsidRDefault="00B065E4" w:rsidP="00B065E4">
      <w:pPr>
        <w:pStyle w:val="Brdtekst"/>
      </w:pPr>
      <w:r>
        <w:t>"\u0150" =&gt; "O"</w:t>
      </w:r>
    </w:p>
    <w:p w14:paraId="1108D51B" w14:textId="77777777" w:rsidR="00B065E4" w:rsidRDefault="00B065E4" w:rsidP="00B065E4">
      <w:pPr>
        <w:pStyle w:val="Brdtekst"/>
      </w:pPr>
    </w:p>
    <w:p w14:paraId="1AE41C8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Ɔ</w:t>
      </w:r>
      <w:r>
        <w:t xml:space="preserve">  [</w:t>
      </w:r>
      <w:proofErr w:type="gramEnd"/>
      <w:r>
        <w:t>LATIN CAPITAL LETTER OPEN O]</w:t>
      </w:r>
    </w:p>
    <w:p w14:paraId="3C27A8A9" w14:textId="77777777" w:rsidR="00B065E4" w:rsidRDefault="00B065E4" w:rsidP="00B065E4">
      <w:pPr>
        <w:pStyle w:val="Brdtekst"/>
      </w:pPr>
      <w:r>
        <w:t>"\u0186" =&gt; "O"</w:t>
      </w:r>
    </w:p>
    <w:p w14:paraId="587E1CA8" w14:textId="77777777" w:rsidR="00B065E4" w:rsidRDefault="00B065E4" w:rsidP="00B065E4">
      <w:pPr>
        <w:pStyle w:val="Brdtekst"/>
      </w:pPr>
    </w:p>
    <w:p w14:paraId="791E3AE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Ɵ</w:t>
      </w:r>
      <w:r>
        <w:t xml:space="preserve">  [</w:t>
      </w:r>
      <w:proofErr w:type="gramEnd"/>
      <w:r>
        <w:t>LATIN CAPITAL LETTER O WITH MIDDLE TILDE]</w:t>
      </w:r>
    </w:p>
    <w:p w14:paraId="17C5F8D9" w14:textId="77777777" w:rsidR="00B065E4" w:rsidRDefault="00B065E4" w:rsidP="00B065E4">
      <w:pPr>
        <w:pStyle w:val="Brdtekst"/>
      </w:pPr>
      <w:r>
        <w:t>"\u019F" =&gt; "O"</w:t>
      </w:r>
    </w:p>
    <w:p w14:paraId="20E86357" w14:textId="77777777" w:rsidR="00B065E4" w:rsidRDefault="00B065E4" w:rsidP="00B065E4">
      <w:pPr>
        <w:pStyle w:val="Brdtekst"/>
      </w:pPr>
    </w:p>
    <w:p w14:paraId="0E37D78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Ơ  [</w:t>
      </w:r>
      <w:proofErr w:type="gramEnd"/>
      <w:r>
        <w:t>LATIN CAPITAL LETTER O WITH HORN]</w:t>
      </w:r>
    </w:p>
    <w:p w14:paraId="0F53FE22" w14:textId="77777777" w:rsidR="00B065E4" w:rsidRDefault="00B065E4" w:rsidP="00B065E4">
      <w:pPr>
        <w:pStyle w:val="Brdtekst"/>
      </w:pPr>
      <w:r>
        <w:t>"\u01A0" =&gt; "O"</w:t>
      </w:r>
    </w:p>
    <w:p w14:paraId="244918A6" w14:textId="77777777" w:rsidR="00B065E4" w:rsidRDefault="00B065E4" w:rsidP="00B065E4">
      <w:pPr>
        <w:pStyle w:val="Brdtekst"/>
      </w:pPr>
    </w:p>
    <w:p w14:paraId="234357E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Ǒ</w:t>
      </w:r>
      <w:r>
        <w:t xml:space="preserve">  [</w:t>
      </w:r>
      <w:proofErr w:type="gramEnd"/>
      <w:r>
        <w:t>LATIN CAPITAL LETTER O WITH CARON]</w:t>
      </w:r>
    </w:p>
    <w:p w14:paraId="6990B460" w14:textId="77777777" w:rsidR="00B065E4" w:rsidRDefault="00B065E4" w:rsidP="00B065E4">
      <w:pPr>
        <w:pStyle w:val="Brdtekst"/>
      </w:pPr>
      <w:r>
        <w:t>"\u01D1" =&gt; "O"</w:t>
      </w:r>
    </w:p>
    <w:p w14:paraId="6F64B731" w14:textId="77777777" w:rsidR="00B065E4" w:rsidRDefault="00B065E4" w:rsidP="00B065E4">
      <w:pPr>
        <w:pStyle w:val="Brdtekst"/>
      </w:pPr>
    </w:p>
    <w:p w14:paraId="05D4B75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Ǫ</w:t>
      </w:r>
      <w:r>
        <w:t xml:space="preserve">  [</w:t>
      </w:r>
      <w:proofErr w:type="gramEnd"/>
      <w:r>
        <w:t>LATIN CAPITAL LETTER O WITH OGONEK]</w:t>
      </w:r>
    </w:p>
    <w:p w14:paraId="4C8AEEE8" w14:textId="77777777" w:rsidR="00B065E4" w:rsidRDefault="00B065E4" w:rsidP="00B065E4">
      <w:pPr>
        <w:pStyle w:val="Brdtekst"/>
      </w:pPr>
      <w:r>
        <w:t>"\u01EA" =&gt; "O"</w:t>
      </w:r>
    </w:p>
    <w:p w14:paraId="08FC13C0" w14:textId="77777777" w:rsidR="00B065E4" w:rsidRDefault="00B065E4" w:rsidP="00B065E4">
      <w:pPr>
        <w:pStyle w:val="Brdtekst"/>
      </w:pPr>
    </w:p>
    <w:p w14:paraId="498E5B9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Ǭ</w:t>
      </w:r>
      <w:r>
        <w:t xml:space="preserve">  [</w:t>
      </w:r>
      <w:proofErr w:type="gramEnd"/>
      <w:r>
        <w:t>LATIN CAPITAL LETTER O WITH OGONEK AND MACRON]</w:t>
      </w:r>
    </w:p>
    <w:p w14:paraId="755C2AC2" w14:textId="77777777" w:rsidR="00B065E4" w:rsidRDefault="00B065E4" w:rsidP="00B065E4">
      <w:pPr>
        <w:pStyle w:val="Brdtekst"/>
      </w:pPr>
      <w:r>
        <w:t>"\u01EC" =&gt; "O"</w:t>
      </w:r>
    </w:p>
    <w:p w14:paraId="6BE14730" w14:textId="77777777" w:rsidR="00B065E4" w:rsidRDefault="00B065E4" w:rsidP="00B065E4">
      <w:pPr>
        <w:pStyle w:val="Brdtekst"/>
      </w:pPr>
    </w:p>
    <w:p w14:paraId="3C75003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Ǿ  [</w:t>
      </w:r>
      <w:proofErr w:type="gramEnd"/>
      <w:r>
        <w:t>LATIN CAPITAL LETTER O WITH STROKE AND ACUTE]</w:t>
      </w:r>
    </w:p>
    <w:p w14:paraId="6F96EB1D" w14:textId="77777777" w:rsidR="00B065E4" w:rsidRDefault="00B065E4" w:rsidP="00B065E4">
      <w:pPr>
        <w:pStyle w:val="Brdtekst"/>
      </w:pPr>
      <w:r>
        <w:t>"\u01FE" =&gt; "O"</w:t>
      </w:r>
    </w:p>
    <w:p w14:paraId="0BC6B844" w14:textId="77777777" w:rsidR="00B065E4" w:rsidRDefault="00B065E4" w:rsidP="00B065E4">
      <w:pPr>
        <w:pStyle w:val="Brdtekst"/>
      </w:pPr>
    </w:p>
    <w:p w14:paraId="6197BE9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Ȍ</w:t>
      </w:r>
      <w:r>
        <w:t xml:space="preserve">  [</w:t>
      </w:r>
      <w:proofErr w:type="gramEnd"/>
      <w:r>
        <w:t>LATIN CAPITAL LETTER O WITH DOUBLE GRAVE]</w:t>
      </w:r>
    </w:p>
    <w:p w14:paraId="1576FE3F" w14:textId="77777777" w:rsidR="00B065E4" w:rsidRDefault="00B065E4" w:rsidP="00B065E4">
      <w:pPr>
        <w:pStyle w:val="Brdtekst"/>
      </w:pPr>
      <w:r>
        <w:t>"\u020C" =&gt; "O"</w:t>
      </w:r>
    </w:p>
    <w:p w14:paraId="11047F7F" w14:textId="77777777" w:rsidR="00B065E4" w:rsidRDefault="00B065E4" w:rsidP="00B065E4">
      <w:pPr>
        <w:pStyle w:val="Brdtekst"/>
      </w:pPr>
    </w:p>
    <w:p w14:paraId="749BDEF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Ȏ</w:t>
      </w:r>
      <w:r>
        <w:t xml:space="preserve">  [</w:t>
      </w:r>
      <w:proofErr w:type="gramEnd"/>
      <w:r>
        <w:t>LATIN CAPITAL LETTER O WITH INVERTED BREVE]</w:t>
      </w:r>
    </w:p>
    <w:p w14:paraId="1AC65E10" w14:textId="77777777" w:rsidR="00B065E4" w:rsidRDefault="00B065E4" w:rsidP="00B065E4">
      <w:pPr>
        <w:pStyle w:val="Brdtekst"/>
      </w:pPr>
      <w:r>
        <w:t>"\u020E" =&gt; "O"</w:t>
      </w:r>
    </w:p>
    <w:p w14:paraId="471350AC" w14:textId="77777777" w:rsidR="00B065E4" w:rsidRDefault="00B065E4" w:rsidP="00B065E4">
      <w:pPr>
        <w:pStyle w:val="Brdtekst"/>
      </w:pPr>
    </w:p>
    <w:p w14:paraId="4B0AAD8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Ȫ</w:t>
      </w:r>
      <w:r>
        <w:t xml:space="preserve">  [</w:t>
      </w:r>
      <w:proofErr w:type="gramEnd"/>
      <w:r>
        <w:t>LATIN CAPITAL LETTER O WITH DIAERESIS AND MACRON]</w:t>
      </w:r>
    </w:p>
    <w:p w14:paraId="73B0D69B" w14:textId="77777777" w:rsidR="00B065E4" w:rsidRDefault="00B065E4" w:rsidP="00B065E4">
      <w:pPr>
        <w:pStyle w:val="Brdtekst"/>
      </w:pPr>
      <w:r>
        <w:t>"\u022A" =&gt; "O"</w:t>
      </w:r>
    </w:p>
    <w:p w14:paraId="6225F716" w14:textId="77777777" w:rsidR="00B065E4" w:rsidRDefault="00B065E4" w:rsidP="00B065E4">
      <w:pPr>
        <w:pStyle w:val="Brdtekst"/>
      </w:pPr>
    </w:p>
    <w:p w14:paraId="6584EDB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Ȭ</w:t>
      </w:r>
      <w:r>
        <w:t xml:space="preserve">  [</w:t>
      </w:r>
      <w:proofErr w:type="gramEnd"/>
      <w:r>
        <w:t>LATIN CAPITAL LETTER O WITH TILDE AND MACRON]</w:t>
      </w:r>
    </w:p>
    <w:p w14:paraId="37A086CF" w14:textId="77777777" w:rsidR="00B065E4" w:rsidRDefault="00B065E4" w:rsidP="00B065E4">
      <w:pPr>
        <w:pStyle w:val="Brdtekst"/>
      </w:pPr>
      <w:r>
        <w:t>"\u022C" =&gt; "O"</w:t>
      </w:r>
    </w:p>
    <w:p w14:paraId="24607A4F" w14:textId="77777777" w:rsidR="00B065E4" w:rsidRDefault="00B065E4" w:rsidP="00B065E4">
      <w:pPr>
        <w:pStyle w:val="Brdtekst"/>
      </w:pPr>
    </w:p>
    <w:p w14:paraId="2440EAA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Ȯ</w:t>
      </w:r>
      <w:r>
        <w:t xml:space="preserve">  [</w:t>
      </w:r>
      <w:proofErr w:type="gramEnd"/>
      <w:r>
        <w:t>LATIN CAPITAL LETTER O WITH DOT ABOVE]</w:t>
      </w:r>
    </w:p>
    <w:p w14:paraId="6976430F" w14:textId="77777777" w:rsidR="00B065E4" w:rsidRDefault="00B065E4" w:rsidP="00B065E4">
      <w:pPr>
        <w:pStyle w:val="Brdtekst"/>
      </w:pPr>
      <w:r>
        <w:t>"\u022E" =&gt; "O"</w:t>
      </w:r>
    </w:p>
    <w:p w14:paraId="78F77A1A" w14:textId="77777777" w:rsidR="00B065E4" w:rsidRDefault="00B065E4" w:rsidP="00B065E4">
      <w:pPr>
        <w:pStyle w:val="Brdtekst"/>
      </w:pPr>
    </w:p>
    <w:p w14:paraId="4914279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Ȱ</w:t>
      </w:r>
      <w:r>
        <w:t xml:space="preserve">  [</w:t>
      </w:r>
      <w:proofErr w:type="gramEnd"/>
      <w:r>
        <w:t>LATIN CAPITAL LETTER O WITH DOT ABOVE AND MACRON]</w:t>
      </w:r>
    </w:p>
    <w:p w14:paraId="254088BB" w14:textId="77777777" w:rsidR="00B065E4" w:rsidRDefault="00B065E4" w:rsidP="00B065E4">
      <w:pPr>
        <w:pStyle w:val="Brdtekst"/>
      </w:pPr>
      <w:r>
        <w:t>"\u0230" =&gt; "O"</w:t>
      </w:r>
    </w:p>
    <w:p w14:paraId="37CA277B" w14:textId="77777777" w:rsidR="00B065E4" w:rsidRDefault="00B065E4" w:rsidP="00B065E4">
      <w:pPr>
        <w:pStyle w:val="Brdtekst"/>
      </w:pPr>
    </w:p>
    <w:p w14:paraId="6159605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ᴏ</w:t>
      </w:r>
      <w:r>
        <w:t xml:space="preserve">  [</w:t>
      </w:r>
      <w:proofErr w:type="gramEnd"/>
      <w:r>
        <w:t>LATIN LETTER SMALL CAPITAL O]</w:t>
      </w:r>
    </w:p>
    <w:p w14:paraId="3CD1CE76" w14:textId="77777777" w:rsidR="00B065E4" w:rsidRDefault="00B065E4" w:rsidP="00B065E4">
      <w:pPr>
        <w:pStyle w:val="Brdtekst"/>
      </w:pPr>
      <w:r>
        <w:t>"\u1D0F" =&gt; "O"</w:t>
      </w:r>
    </w:p>
    <w:p w14:paraId="57EA4B13" w14:textId="77777777" w:rsidR="00B065E4" w:rsidRDefault="00B065E4" w:rsidP="00B065E4">
      <w:pPr>
        <w:pStyle w:val="Brdtekst"/>
      </w:pPr>
    </w:p>
    <w:p w14:paraId="524EF94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ᴐ</w:t>
      </w:r>
      <w:r>
        <w:t xml:space="preserve">  [</w:t>
      </w:r>
      <w:proofErr w:type="gramEnd"/>
      <w:r>
        <w:t>LATIN LETTER SMALL CAPITAL OPEN O]</w:t>
      </w:r>
    </w:p>
    <w:p w14:paraId="3ABF2AA2" w14:textId="77777777" w:rsidR="00B065E4" w:rsidRDefault="00B065E4" w:rsidP="00B065E4">
      <w:pPr>
        <w:pStyle w:val="Brdtekst"/>
      </w:pPr>
      <w:r>
        <w:t>"\u1D10" =&gt; "O"</w:t>
      </w:r>
    </w:p>
    <w:p w14:paraId="52D36802" w14:textId="77777777" w:rsidR="00B065E4" w:rsidRDefault="00B065E4" w:rsidP="00B065E4">
      <w:pPr>
        <w:pStyle w:val="Brdtekst"/>
      </w:pPr>
    </w:p>
    <w:p w14:paraId="134A08C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Ṍ</w:t>
      </w:r>
      <w:r>
        <w:t xml:space="preserve">  [</w:t>
      </w:r>
      <w:proofErr w:type="gramEnd"/>
      <w:r>
        <w:t>LATIN CAPITAL LETTER O WITH TILDE AND ACUTE]</w:t>
      </w:r>
    </w:p>
    <w:p w14:paraId="1A401516" w14:textId="77777777" w:rsidR="00B065E4" w:rsidRDefault="00B065E4" w:rsidP="00B065E4">
      <w:pPr>
        <w:pStyle w:val="Brdtekst"/>
      </w:pPr>
      <w:r>
        <w:t>"\u1E4C" =&gt; "O"</w:t>
      </w:r>
    </w:p>
    <w:p w14:paraId="2775AF75" w14:textId="77777777" w:rsidR="00B065E4" w:rsidRDefault="00B065E4" w:rsidP="00B065E4">
      <w:pPr>
        <w:pStyle w:val="Brdtekst"/>
      </w:pPr>
    </w:p>
    <w:p w14:paraId="68D8D36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Ṏ</w:t>
      </w:r>
      <w:r>
        <w:t xml:space="preserve">  [</w:t>
      </w:r>
      <w:proofErr w:type="gramEnd"/>
      <w:r>
        <w:t>LATIN CAPITAL LETTER O WITH TILDE AND DIAERESIS]</w:t>
      </w:r>
    </w:p>
    <w:p w14:paraId="6132DD39" w14:textId="77777777" w:rsidR="00B065E4" w:rsidRDefault="00B065E4" w:rsidP="00B065E4">
      <w:pPr>
        <w:pStyle w:val="Brdtekst"/>
      </w:pPr>
      <w:r>
        <w:t>"\u1E4E" =&gt; "O"</w:t>
      </w:r>
    </w:p>
    <w:p w14:paraId="775DC67E" w14:textId="77777777" w:rsidR="00B065E4" w:rsidRDefault="00B065E4" w:rsidP="00B065E4">
      <w:pPr>
        <w:pStyle w:val="Brdtekst"/>
      </w:pPr>
    </w:p>
    <w:p w14:paraId="6394DA7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Ṑ</w:t>
      </w:r>
      <w:r>
        <w:t xml:space="preserve">  [</w:t>
      </w:r>
      <w:proofErr w:type="gramEnd"/>
      <w:r>
        <w:t>LATIN CAPITAL LETTER O WITH MACRON AND GRAVE]</w:t>
      </w:r>
    </w:p>
    <w:p w14:paraId="608DE976" w14:textId="77777777" w:rsidR="00B065E4" w:rsidRDefault="00B065E4" w:rsidP="00B065E4">
      <w:pPr>
        <w:pStyle w:val="Brdtekst"/>
      </w:pPr>
      <w:r>
        <w:t>"\u1E50" =&gt; "O"</w:t>
      </w:r>
    </w:p>
    <w:p w14:paraId="3F4232BA" w14:textId="77777777" w:rsidR="00B065E4" w:rsidRDefault="00B065E4" w:rsidP="00B065E4">
      <w:pPr>
        <w:pStyle w:val="Brdtekst"/>
      </w:pPr>
    </w:p>
    <w:p w14:paraId="69A0E1C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Ṓ</w:t>
      </w:r>
      <w:r>
        <w:t xml:space="preserve">  [</w:t>
      </w:r>
      <w:proofErr w:type="gramEnd"/>
      <w:r>
        <w:t>LATIN CAPITAL LETTER O WITH MACRON AND ACUTE]</w:t>
      </w:r>
    </w:p>
    <w:p w14:paraId="5C01C7A9" w14:textId="77777777" w:rsidR="00B065E4" w:rsidRDefault="00B065E4" w:rsidP="00B065E4">
      <w:pPr>
        <w:pStyle w:val="Brdtekst"/>
      </w:pPr>
      <w:r>
        <w:t>"\u1E52" =&gt; "O"</w:t>
      </w:r>
    </w:p>
    <w:p w14:paraId="4B5585B8" w14:textId="77777777" w:rsidR="00B065E4" w:rsidRDefault="00B065E4" w:rsidP="00B065E4">
      <w:pPr>
        <w:pStyle w:val="Brdtekst"/>
      </w:pPr>
    </w:p>
    <w:p w14:paraId="2AF7D03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Ọ  [</w:t>
      </w:r>
      <w:proofErr w:type="gramEnd"/>
      <w:r>
        <w:t>LATIN CAPITAL LETTER O WITH DOT BELOW]</w:t>
      </w:r>
    </w:p>
    <w:p w14:paraId="7FFAB44D" w14:textId="77777777" w:rsidR="00B065E4" w:rsidRDefault="00B065E4" w:rsidP="00B065E4">
      <w:pPr>
        <w:pStyle w:val="Brdtekst"/>
      </w:pPr>
      <w:r>
        <w:t>"\u1ECC" =&gt; "O"</w:t>
      </w:r>
    </w:p>
    <w:p w14:paraId="4FE3D945" w14:textId="77777777" w:rsidR="00B065E4" w:rsidRDefault="00B065E4" w:rsidP="00B065E4">
      <w:pPr>
        <w:pStyle w:val="Brdtekst"/>
      </w:pPr>
    </w:p>
    <w:p w14:paraId="73130A1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Ỏ  [</w:t>
      </w:r>
      <w:proofErr w:type="gramEnd"/>
      <w:r>
        <w:t>LATIN CAPITAL LETTER O WITH HOOK ABOVE]</w:t>
      </w:r>
    </w:p>
    <w:p w14:paraId="3C775FB6" w14:textId="77777777" w:rsidR="00B065E4" w:rsidRDefault="00B065E4" w:rsidP="00B065E4">
      <w:pPr>
        <w:pStyle w:val="Brdtekst"/>
      </w:pPr>
      <w:r>
        <w:t>"\u1ECE" =&gt; "O"</w:t>
      </w:r>
    </w:p>
    <w:p w14:paraId="4A9FA20F" w14:textId="77777777" w:rsidR="00B065E4" w:rsidRDefault="00B065E4" w:rsidP="00B065E4">
      <w:pPr>
        <w:pStyle w:val="Brdtekst"/>
      </w:pPr>
    </w:p>
    <w:p w14:paraId="6918E43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Ố  [</w:t>
      </w:r>
      <w:proofErr w:type="gramEnd"/>
      <w:r>
        <w:t>LATIN CAPITAL LETTER O WITH CIRCUMFLEX AND ACUTE]</w:t>
      </w:r>
    </w:p>
    <w:p w14:paraId="7AF8698C" w14:textId="77777777" w:rsidR="00B065E4" w:rsidRDefault="00B065E4" w:rsidP="00B065E4">
      <w:pPr>
        <w:pStyle w:val="Brdtekst"/>
      </w:pPr>
      <w:r>
        <w:t>"\u1ED0" =&gt; "O"</w:t>
      </w:r>
    </w:p>
    <w:p w14:paraId="26F60FF4" w14:textId="77777777" w:rsidR="00B065E4" w:rsidRDefault="00B065E4" w:rsidP="00B065E4">
      <w:pPr>
        <w:pStyle w:val="Brdtekst"/>
      </w:pPr>
    </w:p>
    <w:p w14:paraId="48CED34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Ồ  [</w:t>
      </w:r>
      <w:proofErr w:type="gramEnd"/>
      <w:r>
        <w:t>LATIN CAPITAL LETTER O WITH CIRCUMFLEX AND GRAVE]</w:t>
      </w:r>
    </w:p>
    <w:p w14:paraId="418C9AF2" w14:textId="77777777" w:rsidR="00B065E4" w:rsidRDefault="00B065E4" w:rsidP="00B065E4">
      <w:pPr>
        <w:pStyle w:val="Brdtekst"/>
      </w:pPr>
      <w:r>
        <w:t>"\u1ED2" =&gt; "O"</w:t>
      </w:r>
    </w:p>
    <w:p w14:paraId="4A210051" w14:textId="77777777" w:rsidR="00B065E4" w:rsidRDefault="00B065E4" w:rsidP="00B065E4">
      <w:pPr>
        <w:pStyle w:val="Brdtekst"/>
      </w:pPr>
    </w:p>
    <w:p w14:paraId="6F160B6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Ổ  [</w:t>
      </w:r>
      <w:proofErr w:type="gramEnd"/>
      <w:r>
        <w:t>LATIN CAPITAL LETTER O WITH CIRCUMFLEX AND HOOK ABOVE]</w:t>
      </w:r>
    </w:p>
    <w:p w14:paraId="3BC132EF" w14:textId="77777777" w:rsidR="00B065E4" w:rsidRDefault="00B065E4" w:rsidP="00B065E4">
      <w:pPr>
        <w:pStyle w:val="Brdtekst"/>
      </w:pPr>
      <w:r>
        <w:t>"\u1ED4" =&gt; "O"</w:t>
      </w:r>
    </w:p>
    <w:p w14:paraId="7DCBC8AC" w14:textId="77777777" w:rsidR="00B065E4" w:rsidRDefault="00B065E4" w:rsidP="00B065E4">
      <w:pPr>
        <w:pStyle w:val="Brdtekst"/>
      </w:pPr>
    </w:p>
    <w:p w14:paraId="0DDE642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Ỗ  [</w:t>
      </w:r>
      <w:proofErr w:type="gramEnd"/>
      <w:r>
        <w:t>LATIN CAPITAL LETTER O WITH CIRCUMFLEX AND TILDE]</w:t>
      </w:r>
    </w:p>
    <w:p w14:paraId="27B3D9FF" w14:textId="77777777" w:rsidR="00B065E4" w:rsidRDefault="00B065E4" w:rsidP="00B065E4">
      <w:pPr>
        <w:pStyle w:val="Brdtekst"/>
      </w:pPr>
      <w:r>
        <w:t>"\u1ED6" =&gt; "O"</w:t>
      </w:r>
    </w:p>
    <w:p w14:paraId="39BED238" w14:textId="77777777" w:rsidR="00B065E4" w:rsidRDefault="00B065E4" w:rsidP="00B065E4">
      <w:pPr>
        <w:pStyle w:val="Brdtekst"/>
      </w:pPr>
    </w:p>
    <w:p w14:paraId="68938C3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Ộ  [</w:t>
      </w:r>
      <w:proofErr w:type="gramEnd"/>
      <w:r>
        <w:t>LATIN CAPITAL LETTER O WITH CIRCUMFLEX AND DOT BELOW]</w:t>
      </w:r>
    </w:p>
    <w:p w14:paraId="7F777DC2" w14:textId="77777777" w:rsidR="00B065E4" w:rsidRDefault="00B065E4" w:rsidP="00B065E4">
      <w:pPr>
        <w:pStyle w:val="Brdtekst"/>
      </w:pPr>
      <w:r>
        <w:t>"\u1ED8" =&gt; "O"</w:t>
      </w:r>
    </w:p>
    <w:p w14:paraId="262082E0" w14:textId="77777777" w:rsidR="00B065E4" w:rsidRDefault="00B065E4" w:rsidP="00B065E4">
      <w:pPr>
        <w:pStyle w:val="Brdtekst"/>
      </w:pPr>
    </w:p>
    <w:p w14:paraId="4849878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Ớ  [</w:t>
      </w:r>
      <w:proofErr w:type="gramEnd"/>
      <w:r>
        <w:t>LATIN CAPITAL LETTER O WITH HORN AND ACUTE]</w:t>
      </w:r>
    </w:p>
    <w:p w14:paraId="47E1B3DD" w14:textId="77777777" w:rsidR="00B065E4" w:rsidRDefault="00B065E4" w:rsidP="00B065E4">
      <w:pPr>
        <w:pStyle w:val="Brdtekst"/>
      </w:pPr>
      <w:r>
        <w:t>"\u1EDA" =&gt; "O"</w:t>
      </w:r>
    </w:p>
    <w:p w14:paraId="38BE135B" w14:textId="77777777" w:rsidR="00B065E4" w:rsidRDefault="00B065E4" w:rsidP="00B065E4">
      <w:pPr>
        <w:pStyle w:val="Brdtekst"/>
      </w:pPr>
    </w:p>
    <w:p w14:paraId="6EF95D6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Ờ  [</w:t>
      </w:r>
      <w:proofErr w:type="gramEnd"/>
      <w:r>
        <w:t>LATIN CAPITAL LETTER O WITH HORN AND GRAVE]</w:t>
      </w:r>
    </w:p>
    <w:p w14:paraId="6F802B7A" w14:textId="77777777" w:rsidR="00B065E4" w:rsidRDefault="00B065E4" w:rsidP="00B065E4">
      <w:pPr>
        <w:pStyle w:val="Brdtekst"/>
      </w:pPr>
      <w:r>
        <w:t>"\u1EDC" =&gt; "O"</w:t>
      </w:r>
    </w:p>
    <w:p w14:paraId="2310CE0D" w14:textId="77777777" w:rsidR="00B065E4" w:rsidRDefault="00B065E4" w:rsidP="00B065E4">
      <w:pPr>
        <w:pStyle w:val="Brdtekst"/>
      </w:pPr>
    </w:p>
    <w:p w14:paraId="56BD7D6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Ở  [</w:t>
      </w:r>
      <w:proofErr w:type="gramEnd"/>
      <w:r>
        <w:t>LATIN CAPITAL LETTER O WITH HORN AND HOOK ABOVE]</w:t>
      </w:r>
    </w:p>
    <w:p w14:paraId="3E808021" w14:textId="77777777" w:rsidR="00B065E4" w:rsidRDefault="00B065E4" w:rsidP="00B065E4">
      <w:pPr>
        <w:pStyle w:val="Brdtekst"/>
      </w:pPr>
      <w:r>
        <w:t>"\u1EDE" =&gt; "O"</w:t>
      </w:r>
    </w:p>
    <w:p w14:paraId="62C0562A" w14:textId="77777777" w:rsidR="00B065E4" w:rsidRDefault="00B065E4" w:rsidP="00B065E4">
      <w:pPr>
        <w:pStyle w:val="Brdtekst"/>
      </w:pPr>
    </w:p>
    <w:p w14:paraId="07B683D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Ỡ  [</w:t>
      </w:r>
      <w:proofErr w:type="gramEnd"/>
      <w:r>
        <w:t>LATIN CAPITAL LETTER O WITH HORN AND TILDE]</w:t>
      </w:r>
    </w:p>
    <w:p w14:paraId="7FECAF3C" w14:textId="77777777" w:rsidR="00B065E4" w:rsidRDefault="00B065E4" w:rsidP="00B065E4">
      <w:pPr>
        <w:pStyle w:val="Brdtekst"/>
      </w:pPr>
      <w:r>
        <w:t>"\u1EE0" =&gt; "O"</w:t>
      </w:r>
    </w:p>
    <w:p w14:paraId="360B92B9" w14:textId="77777777" w:rsidR="00B065E4" w:rsidRDefault="00B065E4" w:rsidP="00B065E4">
      <w:pPr>
        <w:pStyle w:val="Brdtekst"/>
      </w:pPr>
    </w:p>
    <w:p w14:paraId="75089BD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Ợ  [</w:t>
      </w:r>
      <w:proofErr w:type="gramEnd"/>
      <w:r>
        <w:t>LATIN CAPITAL LETTER O WITH HORN AND DOT BELOW]</w:t>
      </w:r>
    </w:p>
    <w:p w14:paraId="664FA919" w14:textId="77777777" w:rsidR="00B065E4" w:rsidRDefault="00B065E4" w:rsidP="00B065E4">
      <w:pPr>
        <w:pStyle w:val="Brdtekst"/>
      </w:pPr>
      <w:r>
        <w:t>"\u1EE2" =&gt; "O"</w:t>
      </w:r>
    </w:p>
    <w:p w14:paraId="19171933" w14:textId="77777777" w:rsidR="00B065E4" w:rsidRDefault="00B065E4" w:rsidP="00B065E4">
      <w:pPr>
        <w:pStyle w:val="Brdtekst"/>
      </w:pPr>
    </w:p>
    <w:p w14:paraId="262E695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Ⓞ</w:t>
      </w:r>
      <w:r>
        <w:t xml:space="preserve">  [</w:t>
      </w:r>
      <w:proofErr w:type="gramEnd"/>
      <w:r>
        <w:t>CIRCLED LATIN CAPITAL LETTER O]</w:t>
      </w:r>
    </w:p>
    <w:p w14:paraId="5D8BB75F" w14:textId="77777777" w:rsidR="00B065E4" w:rsidRDefault="00B065E4" w:rsidP="00B065E4">
      <w:pPr>
        <w:pStyle w:val="Brdtekst"/>
      </w:pPr>
      <w:r>
        <w:t>"\u24C4" =&gt; "O"</w:t>
      </w:r>
    </w:p>
    <w:p w14:paraId="54069B04" w14:textId="77777777" w:rsidR="00B065E4" w:rsidRDefault="00B065E4" w:rsidP="00B065E4">
      <w:pPr>
        <w:pStyle w:val="Brdtekst"/>
      </w:pPr>
    </w:p>
    <w:p w14:paraId="1C75CAB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Ꝋ</w:t>
      </w:r>
      <w:r>
        <w:t xml:space="preserve">  [</w:t>
      </w:r>
      <w:proofErr w:type="gramEnd"/>
      <w:r>
        <w:t>LATIN CAPITAL LETTER O WITH LONG STROKE OVERLAY]</w:t>
      </w:r>
    </w:p>
    <w:p w14:paraId="6DED7A6E" w14:textId="77777777" w:rsidR="00B065E4" w:rsidRDefault="00B065E4" w:rsidP="00B065E4">
      <w:pPr>
        <w:pStyle w:val="Brdtekst"/>
      </w:pPr>
      <w:r>
        <w:t>"\uA74A" =&gt; "O"</w:t>
      </w:r>
    </w:p>
    <w:p w14:paraId="4A7ECC84" w14:textId="77777777" w:rsidR="00B065E4" w:rsidRDefault="00B065E4" w:rsidP="00B065E4">
      <w:pPr>
        <w:pStyle w:val="Brdtekst"/>
      </w:pPr>
    </w:p>
    <w:p w14:paraId="7D78B5D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Ꝍ</w:t>
      </w:r>
      <w:r>
        <w:t xml:space="preserve">  [</w:t>
      </w:r>
      <w:proofErr w:type="gramEnd"/>
      <w:r>
        <w:t>LATIN CAPITAL LETTER O WITH LOOP]</w:t>
      </w:r>
    </w:p>
    <w:p w14:paraId="1AE53421" w14:textId="77777777" w:rsidR="00B065E4" w:rsidRDefault="00B065E4" w:rsidP="00B065E4">
      <w:pPr>
        <w:pStyle w:val="Brdtekst"/>
      </w:pPr>
      <w:r>
        <w:t>"\uA74C" =&gt; "O"</w:t>
      </w:r>
    </w:p>
    <w:p w14:paraId="660D97D9" w14:textId="77777777" w:rsidR="00B065E4" w:rsidRDefault="00B065E4" w:rsidP="00B065E4">
      <w:pPr>
        <w:pStyle w:val="Brdtekst"/>
      </w:pPr>
    </w:p>
    <w:p w14:paraId="3287531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Ｏ</w:t>
      </w:r>
      <w:r>
        <w:t xml:space="preserve">  [</w:t>
      </w:r>
      <w:proofErr w:type="gramEnd"/>
      <w:r>
        <w:t>FULLWIDTH LATIN CAPITAL LETTER O]</w:t>
      </w:r>
    </w:p>
    <w:p w14:paraId="0C8AC151" w14:textId="77777777" w:rsidR="00B065E4" w:rsidRDefault="00B065E4" w:rsidP="00B065E4">
      <w:pPr>
        <w:pStyle w:val="Brdtekst"/>
      </w:pPr>
      <w:r>
        <w:t>"\uFF2F" =&gt; "O"</w:t>
      </w:r>
    </w:p>
    <w:p w14:paraId="422709DB" w14:textId="77777777" w:rsidR="00B065E4" w:rsidRDefault="00B065E4" w:rsidP="00B065E4">
      <w:pPr>
        <w:pStyle w:val="Brdtekst"/>
      </w:pPr>
    </w:p>
    <w:p w14:paraId="6EB1F0B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ò  [</w:t>
      </w:r>
      <w:proofErr w:type="gramEnd"/>
      <w:r>
        <w:t>LATIN SMALL LETTER O WITH GRAVE]</w:t>
      </w:r>
    </w:p>
    <w:p w14:paraId="3B6BCA36" w14:textId="77777777" w:rsidR="00B065E4" w:rsidRDefault="00B065E4" w:rsidP="00B065E4">
      <w:pPr>
        <w:pStyle w:val="Brdtekst"/>
      </w:pPr>
      <w:r>
        <w:t>"\u00F2" =&gt; "o"</w:t>
      </w:r>
    </w:p>
    <w:p w14:paraId="313942AC" w14:textId="77777777" w:rsidR="00B065E4" w:rsidRDefault="00B065E4" w:rsidP="00B065E4">
      <w:pPr>
        <w:pStyle w:val="Brdtekst"/>
      </w:pPr>
    </w:p>
    <w:p w14:paraId="7CBF9E2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ó  [</w:t>
      </w:r>
      <w:proofErr w:type="gramEnd"/>
      <w:r>
        <w:t>LATIN SMALL LETTER O WITH ACUTE]</w:t>
      </w:r>
    </w:p>
    <w:p w14:paraId="5E22CD3A" w14:textId="77777777" w:rsidR="00B065E4" w:rsidRDefault="00B065E4" w:rsidP="00B065E4">
      <w:pPr>
        <w:pStyle w:val="Brdtekst"/>
      </w:pPr>
      <w:r>
        <w:t>"\u00F3" =&gt; "o"</w:t>
      </w:r>
    </w:p>
    <w:p w14:paraId="7828178A" w14:textId="77777777" w:rsidR="00B065E4" w:rsidRDefault="00B065E4" w:rsidP="00B065E4">
      <w:pPr>
        <w:pStyle w:val="Brdtekst"/>
      </w:pPr>
    </w:p>
    <w:p w14:paraId="351BF16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ô  [</w:t>
      </w:r>
      <w:proofErr w:type="gramEnd"/>
      <w:r>
        <w:t>LATIN SMALL LETTER O WITH CIRCUMFLEX]</w:t>
      </w:r>
    </w:p>
    <w:p w14:paraId="0C0A032C" w14:textId="77777777" w:rsidR="00B065E4" w:rsidRDefault="00B065E4" w:rsidP="00B065E4">
      <w:pPr>
        <w:pStyle w:val="Brdtekst"/>
      </w:pPr>
      <w:r>
        <w:t>"\u00F4" =&gt; "o"</w:t>
      </w:r>
    </w:p>
    <w:p w14:paraId="77286C46" w14:textId="77777777" w:rsidR="00B065E4" w:rsidRDefault="00B065E4" w:rsidP="00B065E4">
      <w:pPr>
        <w:pStyle w:val="Brdtekst"/>
      </w:pPr>
    </w:p>
    <w:p w14:paraId="64CEA99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õ  [</w:t>
      </w:r>
      <w:proofErr w:type="gramEnd"/>
      <w:r>
        <w:t>LATIN SMALL LETTER O WITH TILDE]</w:t>
      </w:r>
    </w:p>
    <w:p w14:paraId="674D2946" w14:textId="77777777" w:rsidR="00B065E4" w:rsidRDefault="00B065E4" w:rsidP="00B065E4">
      <w:pPr>
        <w:pStyle w:val="Brdtekst"/>
      </w:pPr>
      <w:r>
        <w:t>"\u00F5" =&gt; "o"</w:t>
      </w:r>
    </w:p>
    <w:p w14:paraId="16354257" w14:textId="77777777" w:rsidR="00B065E4" w:rsidRDefault="00B065E4" w:rsidP="00B065E4">
      <w:pPr>
        <w:pStyle w:val="Brdtekst"/>
      </w:pPr>
    </w:p>
    <w:p w14:paraId="143ECA4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ö  [</w:t>
      </w:r>
      <w:proofErr w:type="gramEnd"/>
      <w:r>
        <w:t>LATIN SMALL LETTER O WITH DIAERESIS]</w:t>
      </w:r>
    </w:p>
    <w:p w14:paraId="47E25131" w14:textId="77777777" w:rsidR="00B065E4" w:rsidRDefault="00B065E4" w:rsidP="00B065E4">
      <w:pPr>
        <w:pStyle w:val="Brdtekst"/>
      </w:pPr>
      <w:r>
        <w:t>"\u00F6" =&gt; "o"</w:t>
      </w:r>
    </w:p>
    <w:p w14:paraId="5051B15F" w14:textId="77777777" w:rsidR="00B065E4" w:rsidRDefault="00B065E4" w:rsidP="00B065E4">
      <w:pPr>
        <w:pStyle w:val="Brdtekst"/>
      </w:pPr>
    </w:p>
    <w:p w14:paraId="690E6AE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ø  [</w:t>
      </w:r>
      <w:proofErr w:type="gramEnd"/>
      <w:r>
        <w:t>LATIN SMALL LETTER O WITH STROKE]</w:t>
      </w:r>
    </w:p>
    <w:p w14:paraId="6928984E" w14:textId="77777777" w:rsidR="00B065E4" w:rsidRDefault="00B065E4" w:rsidP="00B065E4">
      <w:pPr>
        <w:pStyle w:val="Brdtekst"/>
      </w:pPr>
      <w:r>
        <w:t>"\u00F8" =&gt; "o"</w:t>
      </w:r>
    </w:p>
    <w:p w14:paraId="5567C77E" w14:textId="77777777" w:rsidR="00B065E4" w:rsidRDefault="00B065E4" w:rsidP="00B065E4">
      <w:pPr>
        <w:pStyle w:val="Brdtekst"/>
      </w:pPr>
    </w:p>
    <w:p w14:paraId="095D20D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ō  [</w:t>
      </w:r>
      <w:proofErr w:type="gramEnd"/>
      <w:r>
        <w:t>LATIN SMALL LETTER O WITH MACRON]</w:t>
      </w:r>
    </w:p>
    <w:p w14:paraId="54C19971" w14:textId="77777777" w:rsidR="00B065E4" w:rsidRDefault="00B065E4" w:rsidP="00B065E4">
      <w:pPr>
        <w:pStyle w:val="Brdtekst"/>
      </w:pPr>
      <w:r>
        <w:t>"\u014D" =&gt; "o"</w:t>
      </w:r>
    </w:p>
    <w:p w14:paraId="22286CE1" w14:textId="77777777" w:rsidR="00B065E4" w:rsidRDefault="00B065E4" w:rsidP="00B065E4">
      <w:pPr>
        <w:pStyle w:val="Brdtekst"/>
      </w:pPr>
    </w:p>
    <w:p w14:paraId="03E5ABA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ŏ  [</w:t>
      </w:r>
      <w:proofErr w:type="gramEnd"/>
      <w:r>
        <w:t>LATIN SMALL LETTER O WITH BREVE]</w:t>
      </w:r>
    </w:p>
    <w:p w14:paraId="1CF65306" w14:textId="77777777" w:rsidR="00B065E4" w:rsidRDefault="00B065E4" w:rsidP="00B065E4">
      <w:pPr>
        <w:pStyle w:val="Brdtekst"/>
      </w:pPr>
      <w:r>
        <w:t>"\u014F" =&gt; "o"</w:t>
      </w:r>
    </w:p>
    <w:p w14:paraId="30DBD99C" w14:textId="77777777" w:rsidR="00B065E4" w:rsidRDefault="00B065E4" w:rsidP="00B065E4">
      <w:pPr>
        <w:pStyle w:val="Brdtekst"/>
      </w:pPr>
    </w:p>
    <w:p w14:paraId="7D37F3A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ő  [</w:t>
      </w:r>
      <w:proofErr w:type="gramEnd"/>
      <w:r>
        <w:t>LATIN SMALL LETTER O WITH DOUBLE ACUTE]</w:t>
      </w:r>
    </w:p>
    <w:p w14:paraId="668A965E" w14:textId="77777777" w:rsidR="00B065E4" w:rsidRDefault="00B065E4" w:rsidP="00B065E4">
      <w:pPr>
        <w:pStyle w:val="Brdtekst"/>
      </w:pPr>
      <w:r>
        <w:t>"\u0151" =&gt; "o"</w:t>
      </w:r>
    </w:p>
    <w:p w14:paraId="6DB7928D" w14:textId="77777777" w:rsidR="00B065E4" w:rsidRDefault="00B065E4" w:rsidP="00B065E4">
      <w:pPr>
        <w:pStyle w:val="Brdtekst"/>
      </w:pPr>
    </w:p>
    <w:p w14:paraId="367E157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ơ  [</w:t>
      </w:r>
      <w:proofErr w:type="gramEnd"/>
      <w:r>
        <w:t>LATIN SMALL LETTER O WITH HORN]</w:t>
      </w:r>
    </w:p>
    <w:p w14:paraId="1E0A8C50" w14:textId="77777777" w:rsidR="00B065E4" w:rsidRDefault="00B065E4" w:rsidP="00B065E4">
      <w:pPr>
        <w:pStyle w:val="Brdtekst"/>
      </w:pPr>
      <w:r>
        <w:t>"\u01A1" =&gt; "o"</w:t>
      </w:r>
    </w:p>
    <w:p w14:paraId="15B5AC3C" w14:textId="77777777" w:rsidR="00B065E4" w:rsidRDefault="00B065E4" w:rsidP="00B065E4">
      <w:pPr>
        <w:pStyle w:val="Brdtekst"/>
      </w:pPr>
    </w:p>
    <w:p w14:paraId="759D451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ǒ</w:t>
      </w:r>
      <w:r>
        <w:t xml:space="preserve">  [</w:t>
      </w:r>
      <w:proofErr w:type="gramEnd"/>
      <w:r>
        <w:t>LATIN SMALL LETTER O WITH CARON]</w:t>
      </w:r>
    </w:p>
    <w:p w14:paraId="2D70BEFA" w14:textId="77777777" w:rsidR="00B065E4" w:rsidRDefault="00B065E4" w:rsidP="00B065E4">
      <w:pPr>
        <w:pStyle w:val="Brdtekst"/>
      </w:pPr>
      <w:r>
        <w:t>"\u01D2" =&gt; "o"</w:t>
      </w:r>
    </w:p>
    <w:p w14:paraId="595B5010" w14:textId="77777777" w:rsidR="00B065E4" w:rsidRDefault="00B065E4" w:rsidP="00B065E4">
      <w:pPr>
        <w:pStyle w:val="Brdtekst"/>
      </w:pPr>
    </w:p>
    <w:p w14:paraId="1F1B6E7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ǫ</w:t>
      </w:r>
      <w:r>
        <w:t xml:space="preserve">  [</w:t>
      </w:r>
      <w:proofErr w:type="gramEnd"/>
      <w:r>
        <w:t>LATIN SMALL LETTER O WITH OGONEK]</w:t>
      </w:r>
    </w:p>
    <w:p w14:paraId="7A68F62F" w14:textId="77777777" w:rsidR="00B065E4" w:rsidRDefault="00B065E4" w:rsidP="00B065E4">
      <w:pPr>
        <w:pStyle w:val="Brdtekst"/>
      </w:pPr>
      <w:r>
        <w:t>"\u01EB" =&gt; "o"</w:t>
      </w:r>
    </w:p>
    <w:p w14:paraId="27B9630F" w14:textId="77777777" w:rsidR="00B065E4" w:rsidRDefault="00B065E4" w:rsidP="00B065E4">
      <w:pPr>
        <w:pStyle w:val="Brdtekst"/>
      </w:pPr>
    </w:p>
    <w:p w14:paraId="0E1A053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ǭ</w:t>
      </w:r>
      <w:r>
        <w:t xml:space="preserve">  [</w:t>
      </w:r>
      <w:proofErr w:type="gramEnd"/>
      <w:r>
        <w:t>LATIN SMALL LETTER O WITH OGONEK AND MACRON]</w:t>
      </w:r>
    </w:p>
    <w:p w14:paraId="17464BB3" w14:textId="77777777" w:rsidR="00B065E4" w:rsidRDefault="00B065E4" w:rsidP="00B065E4">
      <w:pPr>
        <w:pStyle w:val="Brdtekst"/>
      </w:pPr>
      <w:r>
        <w:t>"\u01ED" =&gt; "o"</w:t>
      </w:r>
    </w:p>
    <w:p w14:paraId="7ED2C127" w14:textId="77777777" w:rsidR="00B065E4" w:rsidRDefault="00B065E4" w:rsidP="00B065E4">
      <w:pPr>
        <w:pStyle w:val="Brdtekst"/>
      </w:pPr>
    </w:p>
    <w:p w14:paraId="7648FF0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ǿ  [</w:t>
      </w:r>
      <w:proofErr w:type="gramEnd"/>
      <w:r>
        <w:t>LATIN SMALL LETTER O WITH STROKE AND ACUTE]</w:t>
      </w:r>
    </w:p>
    <w:p w14:paraId="696CDE80" w14:textId="77777777" w:rsidR="00B065E4" w:rsidRDefault="00B065E4" w:rsidP="00B065E4">
      <w:pPr>
        <w:pStyle w:val="Brdtekst"/>
      </w:pPr>
      <w:r>
        <w:t>"\u01FF" =&gt; "o"</w:t>
      </w:r>
    </w:p>
    <w:p w14:paraId="10A0B370" w14:textId="77777777" w:rsidR="00B065E4" w:rsidRDefault="00B065E4" w:rsidP="00B065E4">
      <w:pPr>
        <w:pStyle w:val="Brdtekst"/>
      </w:pPr>
    </w:p>
    <w:p w14:paraId="0010887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ȍ</w:t>
      </w:r>
      <w:r>
        <w:t xml:space="preserve">  [</w:t>
      </w:r>
      <w:proofErr w:type="gramEnd"/>
      <w:r>
        <w:t>LATIN SMALL LETTER O WITH DOUBLE GRAVE]</w:t>
      </w:r>
    </w:p>
    <w:p w14:paraId="1550CAC0" w14:textId="77777777" w:rsidR="00B065E4" w:rsidRDefault="00B065E4" w:rsidP="00B065E4">
      <w:pPr>
        <w:pStyle w:val="Brdtekst"/>
      </w:pPr>
      <w:r>
        <w:t>"\u020D" =&gt; "o"</w:t>
      </w:r>
    </w:p>
    <w:p w14:paraId="577EE916" w14:textId="77777777" w:rsidR="00B065E4" w:rsidRDefault="00B065E4" w:rsidP="00B065E4">
      <w:pPr>
        <w:pStyle w:val="Brdtekst"/>
      </w:pPr>
    </w:p>
    <w:p w14:paraId="3AC0E77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ȏ</w:t>
      </w:r>
      <w:r>
        <w:t xml:space="preserve">  [</w:t>
      </w:r>
      <w:proofErr w:type="gramEnd"/>
      <w:r>
        <w:t>LATIN SMALL LETTER O WITH INVERTED BREVE]</w:t>
      </w:r>
    </w:p>
    <w:p w14:paraId="157CE59A" w14:textId="77777777" w:rsidR="00B065E4" w:rsidRDefault="00B065E4" w:rsidP="00B065E4">
      <w:pPr>
        <w:pStyle w:val="Brdtekst"/>
      </w:pPr>
      <w:r>
        <w:t>"\u020F" =&gt; "o"</w:t>
      </w:r>
    </w:p>
    <w:p w14:paraId="7380F3D9" w14:textId="77777777" w:rsidR="00B065E4" w:rsidRDefault="00B065E4" w:rsidP="00B065E4">
      <w:pPr>
        <w:pStyle w:val="Brdtekst"/>
      </w:pPr>
    </w:p>
    <w:p w14:paraId="3517C0C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ȫ</w:t>
      </w:r>
      <w:r>
        <w:t xml:space="preserve">  [</w:t>
      </w:r>
      <w:proofErr w:type="gramEnd"/>
      <w:r>
        <w:t>LATIN SMALL LETTER O WITH DIAERESIS AND MACRON]</w:t>
      </w:r>
    </w:p>
    <w:p w14:paraId="6B4C1A6A" w14:textId="77777777" w:rsidR="00B065E4" w:rsidRDefault="00B065E4" w:rsidP="00B065E4">
      <w:pPr>
        <w:pStyle w:val="Brdtekst"/>
      </w:pPr>
      <w:r>
        <w:t>"\u022B" =&gt; "o"</w:t>
      </w:r>
    </w:p>
    <w:p w14:paraId="619E3936" w14:textId="77777777" w:rsidR="00B065E4" w:rsidRDefault="00B065E4" w:rsidP="00B065E4">
      <w:pPr>
        <w:pStyle w:val="Brdtekst"/>
      </w:pPr>
    </w:p>
    <w:p w14:paraId="0E05AB4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ȭ</w:t>
      </w:r>
      <w:r>
        <w:t xml:space="preserve">  [</w:t>
      </w:r>
      <w:proofErr w:type="gramEnd"/>
      <w:r>
        <w:t>LATIN SMALL LETTER O WITH TILDE AND MACRON]</w:t>
      </w:r>
    </w:p>
    <w:p w14:paraId="0A879FE7" w14:textId="77777777" w:rsidR="00B065E4" w:rsidRDefault="00B065E4" w:rsidP="00B065E4">
      <w:pPr>
        <w:pStyle w:val="Brdtekst"/>
      </w:pPr>
      <w:r>
        <w:t>"\u022D" =&gt; "o"</w:t>
      </w:r>
    </w:p>
    <w:p w14:paraId="100E18BE" w14:textId="77777777" w:rsidR="00B065E4" w:rsidRDefault="00B065E4" w:rsidP="00B065E4">
      <w:pPr>
        <w:pStyle w:val="Brdtekst"/>
      </w:pPr>
    </w:p>
    <w:p w14:paraId="07D7F0D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ȯ</w:t>
      </w:r>
      <w:r>
        <w:t xml:space="preserve">  [</w:t>
      </w:r>
      <w:proofErr w:type="gramEnd"/>
      <w:r>
        <w:t>LATIN SMALL LETTER O WITH DOT ABOVE]</w:t>
      </w:r>
    </w:p>
    <w:p w14:paraId="02401ED6" w14:textId="77777777" w:rsidR="00B065E4" w:rsidRDefault="00B065E4" w:rsidP="00B065E4">
      <w:pPr>
        <w:pStyle w:val="Brdtekst"/>
      </w:pPr>
      <w:r>
        <w:t>"\u022F" =&gt; "o"</w:t>
      </w:r>
    </w:p>
    <w:p w14:paraId="70EBB555" w14:textId="77777777" w:rsidR="00B065E4" w:rsidRDefault="00B065E4" w:rsidP="00B065E4">
      <w:pPr>
        <w:pStyle w:val="Brdtekst"/>
      </w:pPr>
    </w:p>
    <w:p w14:paraId="1D98639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ȱ</w:t>
      </w:r>
      <w:r>
        <w:t xml:space="preserve">  [</w:t>
      </w:r>
      <w:proofErr w:type="gramEnd"/>
      <w:r>
        <w:t>LATIN SMALL LETTER O WITH DOT ABOVE AND MACRON]</w:t>
      </w:r>
    </w:p>
    <w:p w14:paraId="7A304215" w14:textId="77777777" w:rsidR="00B065E4" w:rsidRDefault="00B065E4" w:rsidP="00B065E4">
      <w:pPr>
        <w:pStyle w:val="Brdtekst"/>
      </w:pPr>
      <w:r>
        <w:t>"\u0231" =&gt; "o"</w:t>
      </w:r>
    </w:p>
    <w:p w14:paraId="2864175E" w14:textId="77777777" w:rsidR="00B065E4" w:rsidRDefault="00B065E4" w:rsidP="00B065E4">
      <w:pPr>
        <w:pStyle w:val="Brdtekst"/>
      </w:pPr>
    </w:p>
    <w:p w14:paraId="22E12ED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ɔ</w:t>
      </w:r>
      <w:r>
        <w:t xml:space="preserve">  [</w:t>
      </w:r>
      <w:proofErr w:type="gramEnd"/>
      <w:r>
        <w:t>LATIN SMALL LETTER OPEN O]</w:t>
      </w:r>
    </w:p>
    <w:p w14:paraId="33CDCE36" w14:textId="77777777" w:rsidR="00B065E4" w:rsidRDefault="00B065E4" w:rsidP="00B065E4">
      <w:pPr>
        <w:pStyle w:val="Brdtekst"/>
      </w:pPr>
      <w:r>
        <w:t>"\u0254" =&gt; "o"</w:t>
      </w:r>
    </w:p>
    <w:p w14:paraId="796CAFA0" w14:textId="77777777" w:rsidR="00B065E4" w:rsidRDefault="00B065E4" w:rsidP="00B065E4">
      <w:pPr>
        <w:pStyle w:val="Brdtekst"/>
      </w:pPr>
    </w:p>
    <w:p w14:paraId="599A8E4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ɵ</w:t>
      </w:r>
      <w:r>
        <w:t xml:space="preserve">  [</w:t>
      </w:r>
      <w:proofErr w:type="gramEnd"/>
      <w:r>
        <w:t>LATIN SMALL LETTER BARRED O]</w:t>
      </w:r>
    </w:p>
    <w:p w14:paraId="1951FF82" w14:textId="77777777" w:rsidR="00B065E4" w:rsidRDefault="00B065E4" w:rsidP="00B065E4">
      <w:pPr>
        <w:pStyle w:val="Brdtekst"/>
      </w:pPr>
      <w:r>
        <w:t>"\u0275" =&gt; "o"</w:t>
      </w:r>
    </w:p>
    <w:p w14:paraId="79C3E867" w14:textId="77777777" w:rsidR="00B065E4" w:rsidRDefault="00B065E4" w:rsidP="00B065E4">
      <w:pPr>
        <w:pStyle w:val="Brdtekst"/>
      </w:pPr>
    </w:p>
    <w:p w14:paraId="6BB7B0E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ᴖ</w:t>
      </w:r>
      <w:r>
        <w:t xml:space="preserve">  [</w:t>
      </w:r>
      <w:proofErr w:type="gramEnd"/>
      <w:r>
        <w:t>LATIN SMALL LETTER TOP HALF O]</w:t>
      </w:r>
    </w:p>
    <w:p w14:paraId="01096C27" w14:textId="77777777" w:rsidR="00B065E4" w:rsidRDefault="00B065E4" w:rsidP="00B065E4">
      <w:pPr>
        <w:pStyle w:val="Brdtekst"/>
      </w:pPr>
      <w:r>
        <w:t>"\u1D16" =&gt; "o"</w:t>
      </w:r>
    </w:p>
    <w:p w14:paraId="6186C17F" w14:textId="77777777" w:rsidR="00B065E4" w:rsidRDefault="00B065E4" w:rsidP="00B065E4">
      <w:pPr>
        <w:pStyle w:val="Brdtekst"/>
      </w:pPr>
    </w:p>
    <w:p w14:paraId="09BA213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ᴗ</w:t>
      </w:r>
      <w:r>
        <w:t xml:space="preserve">  [</w:t>
      </w:r>
      <w:proofErr w:type="gramEnd"/>
      <w:r>
        <w:t>LATIN SMALL LETTER BOTTOM HALF O]</w:t>
      </w:r>
    </w:p>
    <w:p w14:paraId="44993EDB" w14:textId="77777777" w:rsidR="00B065E4" w:rsidRDefault="00B065E4" w:rsidP="00B065E4">
      <w:pPr>
        <w:pStyle w:val="Brdtekst"/>
      </w:pPr>
      <w:r>
        <w:t>"\u1D17" =&gt; "o"</w:t>
      </w:r>
    </w:p>
    <w:p w14:paraId="460D2569" w14:textId="77777777" w:rsidR="00B065E4" w:rsidRDefault="00B065E4" w:rsidP="00B065E4">
      <w:pPr>
        <w:pStyle w:val="Brdtekst"/>
      </w:pPr>
    </w:p>
    <w:p w14:paraId="0160FC6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ᶗ</w:t>
      </w:r>
      <w:r>
        <w:t xml:space="preserve">  [</w:t>
      </w:r>
      <w:proofErr w:type="gramEnd"/>
      <w:r>
        <w:t>LATIN SMALL LETTER OPEN O WITH RETROFLEX HOOK]</w:t>
      </w:r>
    </w:p>
    <w:p w14:paraId="00C07575" w14:textId="77777777" w:rsidR="00B065E4" w:rsidRDefault="00B065E4" w:rsidP="00B065E4">
      <w:pPr>
        <w:pStyle w:val="Brdtekst"/>
      </w:pPr>
      <w:r>
        <w:t>"\u1D97" =&gt; "o"</w:t>
      </w:r>
    </w:p>
    <w:p w14:paraId="7266C226" w14:textId="77777777" w:rsidR="00B065E4" w:rsidRDefault="00B065E4" w:rsidP="00B065E4">
      <w:pPr>
        <w:pStyle w:val="Brdtekst"/>
      </w:pPr>
    </w:p>
    <w:p w14:paraId="6B331D6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ṍ</w:t>
      </w:r>
      <w:r>
        <w:t xml:space="preserve">  [</w:t>
      </w:r>
      <w:proofErr w:type="gramEnd"/>
      <w:r>
        <w:t>LATIN SMALL LETTER O WITH TILDE AND ACUTE]</w:t>
      </w:r>
    </w:p>
    <w:p w14:paraId="22FCEC97" w14:textId="77777777" w:rsidR="00B065E4" w:rsidRDefault="00B065E4" w:rsidP="00B065E4">
      <w:pPr>
        <w:pStyle w:val="Brdtekst"/>
      </w:pPr>
      <w:r>
        <w:t>"\u1E4D" =&gt; "o"</w:t>
      </w:r>
    </w:p>
    <w:p w14:paraId="5C0D186C" w14:textId="77777777" w:rsidR="00B065E4" w:rsidRDefault="00B065E4" w:rsidP="00B065E4">
      <w:pPr>
        <w:pStyle w:val="Brdtekst"/>
      </w:pPr>
    </w:p>
    <w:p w14:paraId="7D6ED09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ṏ</w:t>
      </w:r>
      <w:r>
        <w:t xml:space="preserve">  [</w:t>
      </w:r>
      <w:proofErr w:type="gramEnd"/>
      <w:r>
        <w:t>LATIN SMALL LETTER O WITH TILDE AND DIAERESIS]</w:t>
      </w:r>
    </w:p>
    <w:p w14:paraId="1F44CCCE" w14:textId="77777777" w:rsidR="00B065E4" w:rsidRDefault="00B065E4" w:rsidP="00B065E4">
      <w:pPr>
        <w:pStyle w:val="Brdtekst"/>
      </w:pPr>
      <w:r>
        <w:t>"\u1E4F" =&gt; "o"</w:t>
      </w:r>
    </w:p>
    <w:p w14:paraId="2D71CB3C" w14:textId="77777777" w:rsidR="00B065E4" w:rsidRDefault="00B065E4" w:rsidP="00B065E4">
      <w:pPr>
        <w:pStyle w:val="Brdtekst"/>
      </w:pPr>
    </w:p>
    <w:p w14:paraId="018E92D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ṑ</w:t>
      </w:r>
      <w:r>
        <w:t xml:space="preserve">  [</w:t>
      </w:r>
      <w:proofErr w:type="gramEnd"/>
      <w:r>
        <w:t>LATIN SMALL LETTER O WITH MACRON AND GRAVE]</w:t>
      </w:r>
    </w:p>
    <w:p w14:paraId="55A3237B" w14:textId="77777777" w:rsidR="00B065E4" w:rsidRDefault="00B065E4" w:rsidP="00B065E4">
      <w:pPr>
        <w:pStyle w:val="Brdtekst"/>
      </w:pPr>
      <w:r>
        <w:t>"\u1E51" =&gt; "o"</w:t>
      </w:r>
    </w:p>
    <w:p w14:paraId="6E95116E" w14:textId="77777777" w:rsidR="00B065E4" w:rsidRDefault="00B065E4" w:rsidP="00B065E4">
      <w:pPr>
        <w:pStyle w:val="Brdtekst"/>
      </w:pPr>
    </w:p>
    <w:p w14:paraId="67CA95E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ṓ</w:t>
      </w:r>
      <w:r>
        <w:t xml:space="preserve">  [</w:t>
      </w:r>
      <w:proofErr w:type="gramEnd"/>
      <w:r>
        <w:t>LATIN SMALL LETTER O WITH MACRON AND ACUTE]</w:t>
      </w:r>
    </w:p>
    <w:p w14:paraId="61E5C351" w14:textId="77777777" w:rsidR="00B065E4" w:rsidRDefault="00B065E4" w:rsidP="00B065E4">
      <w:pPr>
        <w:pStyle w:val="Brdtekst"/>
      </w:pPr>
      <w:r>
        <w:t>"\u1E53" =&gt; "o"</w:t>
      </w:r>
    </w:p>
    <w:p w14:paraId="4682D2B1" w14:textId="77777777" w:rsidR="00B065E4" w:rsidRDefault="00B065E4" w:rsidP="00B065E4">
      <w:pPr>
        <w:pStyle w:val="Brdtekst"/>
      </w:pPr>
    </w:p>
    <w:p w14:paraId="23D9A91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ọ  [</w:t>
      </w:r>
      <w:proofErr w:type="gramEnd"/>
      <w:r>
        <w:t>LATIN SMALL LETTER O WITH DOT BELOW]</w:t>
      </w:r>
    </w:p>
    <w:p w14:paraId="7038BA8F" w14:textId="77777777" w:rsidR="00B065E4" w:rsidRDefault="00B065E4" w:rsidP="00B065E4">
      <w:pPr>
        <w:pStyle w:val="Brdtekst"/>
      </w:pPr>
      <w:r>
        <w:t>"\u1ECD" =&gt; "o"</w:t>
      </w:r>
    </w:p>
    <w:p w14:paraId="4B59ECAB" w14:textId="77777777" w:rsidR="00B065E4" w:rsidRDefault="00B065E4" w:rsidP="00B065E4">
      <w:pPr>
        <w:pStyle w:val="Brdtekst"/>
      </w:pPr>
    </w:p>
    <w:p w14:paraId="53D94B8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ỏ  [</w:t>
      </w:r>
      <w:proofErr w:type="gramEnd"/>
      <w:r>
        <w:t>LATIN SMALL LETTER O WITH HOOK ABOVE]</w:t>
      </w:r>
    </w:p>
    <w:p w14:paraId="5233CACB" w14:textId="77777777" w:rsidR="00B065E4" w:rsidRDefault="00B065E4" w:rsidP="00B065E4">
      <w:pPr>
        <w:pStyle w:val="Brdtekst"/>
      </w:pPr>
      <w:r>
        <w:t>"\u1ECF" =&gt; "o"</w:t>
      </w:r>
    </w:p>
    <w:p w14:paraId="27F7A989" w14:textId="77777777" w:rsidR="00B065E4" w:rsidRDefault="00B065E4" w:rsidP="00B065E4">
      <w:pPr>
        <w:pStyle w:val="Brdtekst"/>
      </w:pPr>
    </w:p>
    <w:p w14:paraId="632FB3C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ố  [</w:t>
      </w:r>
      <w:proofErr w:type="gramEnd"/>
      <w:r>
        <w:t>LATIN SMALL LETTER O WITH CIRCUMFLEX AND ACUTE]</w:t>
      </w:r>
    </w:p>
    <w:p w14:paraId="3811A0CE" w14:textId="77777777" w:rsidR="00B065E4" w:rsidRDefault="00B065E4" w:rsidP="00B065E4">
      <w:pPr>
        <w:pStyle w:val="Brdtekst"/>
      </w:pPr>
      <w:r>
        <w:t>"\u1ED1" =&gt; "o"</w:t>
      </w:r>
    </w:p>
    <w:p w14:paraId="1752D6CE" w14:textId="77777777" w:rsidR="00B065E4" w:rsidRDefault="00B065E4" w:rsidP="00B065E4">
      <w:pPr>
        <w:pStyle w:val="Brdtekst"/>
      </w:pPr>
    </w:p>
    <w:p w14:paraId="600759C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ồ  [</w:t>
      </w:r>
      <w:proofErr w:type="gramEnd"/>
      <w:r>
        <w:t>LATIN SMALL LETTER O WITH CIRCUMFLEX AND GRAVE]</w:t>
      </w:r>
    </w:p>
    <w:p w14:paraId="150B0E71" w14:textId="77777777" w:rsidR="00B065E4" w:rsidRDefault="00B065E4" w:rsidP="00B065E4">
      <w:pPr>
        <w:pStyle w:val="Brdtekst"/>
      </w:pPr>
      <w:r>
        <w:t>"\u1ED3" =&gt; "o"</w:t>
      </w:r>
    </w:p>
    <w:p w14:paraId="6435C9E8" w14:textId="77777777" w:rsidR="00B065E4" w:rsidRDefault="00B065E4" w:rsidP="00B065E4">
      <w:pPr>
        <w:pStyle w:val="Brdtekst"/>
      </w:pPr>
    </w:p>
    <w:p w14:paraId="7E8FC6B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ổ  [</w:t>
      </w:r>
      <w:proofErr w:type="gramEnd"/>
      <w:r>
        <w:t>LATIN SMALL LETTER O WITH CIRCUMFLEX AND HOOK ABOVE]</w:t>
      </w:r>
    </w:p>
    <w:p w14:paraId="6CC71080" w14:textId="77777777" w:rsidR="00B065E4" w:rsidRDefault="00B065E4" w:rsidP="00B065E4">
      <w:pPr>
        <w:pStyle w:val="Brdtekst"/>
      </w:pPr>
      <w:r>
        <w:t>"\u1ED5" =&gt; "o"</w:t>
      </w:r>
    </w:p>
    <w:p w14:paraId="2BD0FD5B" w14:textId="77777777" w:rsidR="00B065E4" w:rsidRDefault="00B065E4" w:rsidP="00B065E4">
      <w:pPr>
        <w:pStyle w:val="Brdtekst"/>
      </w:pPr>
    </w:p>
    <w:p w14:paraId="0B94537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ỗ  [</w:t>
      </w:r>
      <w:proofErr w:type="gramEnd"/>
      <w:r>
        <w:t>LATIN SMALL LETTER O WITH CIRCUMFLEX AND TILDE]</w:t>
      </w:r>
    </w:p>
    <w:p w14:paraId="5452DA0A" w14:textId="77777777" w:rsidR="00B065E4" w:rsidRDefault="00B065E4" w:rsidP="00B065E4">
      <w:pPr>
        <w:pStyle w:val="Brdtekst"/>
      </w:pPr>
      <w:r>
        <w:t>"\u1ED7" =&gt; "o"</w:t>
      </w:r>
    </w:p>
    <w:p w14:paraId="09839B5C" w14:textId="77777777" w:rsidR="00B065E4" w:rsidRDefault="00B065E4" w:rsidP="00B065E4">
      <w:pPr>
        <w:pStyle w:val="Brdtekst"/>
      </w:pPr>
    </w:p>
    <w:p w14:paraId="18EBD73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ộ  [</w:t>
      </w:r>
      <w:proofErr w:type="gramEnd"/>
      <w:r>
        <w:t>LATIN SMALL LETTER O WITH CIRCUMFLEX AND DOT BELOW]</w:t>
      </w:r>
    </w:p>
    <w:p w14:paraId="2AAC14B3" w14:textId="77777777" w:rsidR="00B065E4" w:rsidRDefault="00B065E4" w:rsidP="00B065E4">
      <w:pPr>
        <w:pStyle w:val="Brdtekst"/>
      </w:pPr>
      <w:r>
        <w:t>"\u1ED9" =&gt; "o"</w:t>
      </w:r>
    </w:p>
    <w:p w14:paraId="26A2E7F4" w14:textId="77777777" w:rsidR="00B065E4" w:rsidRDefault="00B065E4" w:rsidP="00B065E4">
      <w:pPr>
        <w:pStyle w:val="Brdtekst"/>
      </w:pPr>
    </w:p>
    <w:p w14:paraId="52A935B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ớ  [</w:t>
      </w:r>
      <w:proofErr w:type="gramEnd"/>
      <w:r>
        <w:t>LATIN SMALL LETTER O WITH HORN AND ACUTE]</w:t>
      </w:r>
    </w:p>
    <w:p w14:paraId="407E5831" w14:textId="77777777" w:rsidR="00B065E4" w:rsidRDefault="00B065E4" w:rsidP="00B065E4">
      <w:pPr>
        <w:pStyle w:val="Brdtekst"/>
      </w:pPr>
      <w:r>
        <w:t>"\u1EDB" =&gt; "o"</w:t>
      </w:r>
    </w:p>
    <w:p w14:paraId="4A0A17CE" w14:textId="77777777" w:rsidR="00B065E4" w:rsidRDefault="00B065E4" w:rsidP="00B065E4">
      <w:pPr>
        <w:pStyle w:val="Brdtekst"/>
      </w:pPr>
    </w:p>
    <w:p w14:paraId="0040290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ờ  [</w:t>
      </w:r>
      <w:proofErr w:type="gramEnd"/>
      <w:r>
        <w:t>LATIN SMALL LETTER O WITH HORN AND GRAVE]</w:t>
      </w:r>
    </w:p>
    <w:p w14:paraId="3872E0AA" w14:textId="77777777" w:rsidR="00B065E4" w:rsidRDefault="00B065E4" w:rsidP="00B065E4">
      <w:pPr>
        <w:pStyle w:val="Brdtekst"/>
      </w:pPr>
      <w:r>
        <w:t>"\u1EDD" =&gt; "o"</w:t>
      </w:r>
    </w:p>
    <w:p w14:paraId="2A219B8C" w14:textId="77777777" w:rsidR="00B065E4" w:rsidRDefault="00B065E4" w:rsidP="00B065E4">
      <w:pPr>
        <w:pStyle w:val="Brdtekst"/>
      </w:pPr>
    </w:p>
    <w:p w14:paraId="66591E2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ở  [</w:t>
      </w:r>
      <w:proofErr w:type="gramEnd"/>
      <w:r>
        <w:t>LATIN SMALL LETTER O WITH HORN AND HOOK ABOVE]</w:t>
      </w:r>
    </w:p>
    <w:p w14:paraId="03E6A546" w14:textId="77777777" w:rsidR="00B065E4" w:rsidRDefault="00B065E4" w:rsidP="00B065E4">
      <w:pPr>
        <w:pStyle w:val="Brdtekst"/>
      </w:pPr>
      <w:r>
        <w:t>"\u1EDF" =&gt; "o"</w:t>
      </w:r>
    </w:p>
    <w:p w14:paraId="425F1F82" w14:textId="77777777" w:rsidR="00B065E4" w:rsidRDefault="00B065E4" w:rsidP="00B065E4">
      <w:pPr>
        <w:pStyle w:val="Brdtekst"/>
      </w:pPr>
    </w:p>
    <w:p w14:paraId="5648971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ỡ  [</w:t>
      </w:r>
      <w:proofErr w:type="gramEnd"/>
      <w:r>
        <w:t>LATIN SMALL LETTER O WITH HORN AND TILDE]</w:t>
      </w:r>
    </w:p>
    <w:p w14:paraId="39D93788" w14:textId="77777777" w:rsidR="00B065E4" w:rsidRDefault="00B065E4" w:rsidP="00B065E4">
      <w:pPr>
        <w:pStyle w:val="Brdtekst"/>
      </w:pPr>
      <w:r>
        <w:t>"\u1EE1" =&gt; "o"</w:t>
      </w:r>
    </w:p>
    <w:p w14:paraId="5D341EA4" w14:textId="77777777" w:rsidR="00B065E4" w:rsidRDefault="00B065E4" w:rsidP="00B065E4">
      <w:pPr>
        <w:pStyle w:val="Brdtekst"/>
      </w:pPr>
    </w:p>
    <w:p w14:paraId="3388694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ợ  [</w:t>
      </w:r>
      <w:proofErr w:type="gramEnd"/>
      <w:r>
        <w:t>LATIN SMALL LETTER O WITH HORN AND DOT BELOW]</w:t>
      </w:r>
    </w:p>
    <w:p w14:paraId="133C5BC8" w14:textId="77777777" w:rsidR="00B065E4" w:rsidRDefault="00B065E4" w:rsidP="00B065E4">
      <w:pPr>
        <w:pStyle w:val="Brdtekst"/>
      </w:pPr>
      <w:r>
        <w:t>"\u1EE3" =&gt; "o"</w:t>
      </w:r>
    </w:p>
    <w:p w14:paraId="0D99D2F6" w14:textId="77777777" w:rsidR="00B065E4" w:rsidRDefault="00B065E4" w:rsidP="00B065E4">
      <w:pPr>
        <w:pStyle w:val="Brdtekst"/>
      </w:pPr>
    </w:p>
    <w:p w14:paraId="613EEFE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ₒ</w:t>
      </w:r>
      <w:r>
        <w:t xml:space="preserve">  [</w:t>
      </w:r>
      <w:proofErr w:type="gramEnd"/>
      <w:r>
        <w:t>LATIN SUBSCRIPT SMALL LETTER O]</w:t>
      </w:r>
    </w:p>
    <w:p w14:paraId="46861DCD" w14:textId="77777777" w:rsidR="00B065E4" w:rsidRDefault="00B065E4" w:rsidP="00B065E4">
      <w:pPr>
        <w:pStyle w:val="Brdtekst"/>
      </w:pPr>
      <w:r>
        <w:t>"\u2092" =&gt; "o"</w:t>
      </w:r>
    </w:p>
    <w:p w14:paraId="223213BF" w14:textId="77777777" w:rsidR="00B065E4" w:rsidRDefault="00B065E4" w:rsidP="00B065E4">
      <w:pPr>
        <w:pStyle w:val="Brdtekst"/>
      </w:pPr>
    </w:p>
    <w:p w14:paraId="762C4AC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ⓞ</w:t>
      </w:r>
      <w:r>
        <w:t xml:space="preserve">  [</w:t>
      </w:r>
      <w:proofErr w:type="gramEnd"/>
      <w:r>
        <w:t>CIRCLED LATIN SMALL LETTER O]</w:t>
      </w:r>
    </w:p>
    <w:p w14:paraId="1C3E47BB" w14:textId="77777777" w:rsidR="00B065E4" w:rsidRDefault="00B065E4" w:rsidP="00B065E4">
      <w:pPr>
        <w:pStyle w:val="Brdtekst"/>
      </w:pPr>
      <w:r>
        <w:t>"\u24DE" =&gt; "o"</w:t>
      </w:r>
    </w:p>
    <w:p w14:paraId="1C529FB0" w14:textId="77777777" w:rsidR="00B065E4" w:rsidRDefault="00B065E4" w:rsidP="00B065E4">
      <w:pPr>
        <w:pStyle w:val="Brdtekst"/>
      </w:pPr>
    </w:p>
    <w:p w14:paraId="28C4D2B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ⱺ</w:t>
      </w:r>
      <w:r>
        <w:t xml:space="preserve">  [</w:t>
      </w:r>
      <w:proofErr w:type="gramEnd"/>
      <w:r>
        <w:t>LATIN SMALL LETTER O WITH LOW RING INSIDE]</w:t>
      </w:r>
    </w:p>
    <w:p w14:paraId="21D59885" w14:textId="77777777" w:rsidR="00B065E4" w:rsidRDefault="00B065E4" w:rsidP="00B065E4">
      <w:pPr>
        <w:pStyle w:val="Brdtekst"/>
      </w:pPr>
      <w:r>
        <w:t>"\u2C7A" =&gt; "o"</w:t>
      </w:r>
    </w:p>
    <w:p w14:paraId="1A48E376" w14:textId="77777777" w:rsidR="00B065E4" w:rsidRDefault="00B065E4" w:rsidP="00B065E4">
      <w:pPr>
        <w:pStyle w:val="Brdtekst"/>
      </w:pPr>
    </w:p>
    <w:p w14:paraId="794AE1B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ꝋ</w:t>
      </w:r>
      <w:r>
        <w:t xml:space="preserve">  [</w:t>
      </w:r>
      <w:proofErr w:type="gramEnd"/>
      <w:r>
        <w:t>LATIN SMALL LETTER O WITH LONG STROKE OVERLAY]</w:t>
      </w:r>
    </w:p>
    <w:p w14:paraId="48C2C828" w14:textId="77777777" w:rsidR="00B065E4" w:rsidRDefault="00B065E4" w:rsidP="00B065E4">
      <w:pPr>
        <w:pStyle w:val="Brdtekst"/>
      </w:pPr>
      <w:r>
        <w:t>"\uA74B" =&gt; "o"</w:t>
      </w:r>
    </w:p>
    <w:p w14:paraId="73857EDE" w14:textId="77777777" w:rsidR="00B065E4" w:rsidRDefault="00B065E4" w:rsidP="00B065E4">
      <w:pPr>
        <w:pStyle w:val="Brdtekst"/>
      </w:pPr>
    </w:p>
    <w:p w14:paraId="636110C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ꝍ</w:t>
      </w:r>
      <w:r>
        <w:t xml:space="preserve">  [</w:t>
      </w:r>
      <w:proofErr w:type="gramEnd"/>
      <w:r>
        <w:t>LATIN SMALL LETTER O WITH LOOP]</w:t>
      </w:r>
    </w:p>
    <w:p w14:paraId="1DCD34CD" w14:textId="77777777" w:rsidR="00B065E4" w:rsidRDefault="00B065E4" w:rsidP="00B065E4">
      <w:pPr>
        <w:pStyle w:val="Brdtekst"/>
      </w:pPr>
      <w:r>
        <w:t>"\uA74D" =&gt; "o"</w:t>
      </w:r>
    </w:p>
    <w:p w14:paraId="646F7124" w14:textId="77777777" w:rsidR="00B065E4" w:rsidRDefault="00B065E4" w:rsidP="00B065E4">
      <w:pPr>
        <w:pStyle w:val="Brdtekst"/>
      </w:pPr>
    </w:p>
    <w:p w14:paraId="225455A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ｏ</w:t>
      </w:r>
      <w:r>
        <w:t xml:space="preserve">  [</w:t>
      </w:r>
      <w:proofErr w:type="gramEnd"/>
      <w:r>
        <w:t>FULLWIDTH LATIN SMALL LETTER O]</w:t>
      </w:r>
    </w:p>
    <w:p w14:paraId="1866F73C" w14:textId="77777777" w:rsidR="00B065E4" w:rsidRDefault="00B065E4" w:rsidP="00B065E4">
      <w:pPr>
        <w:pStyle w:val="Brdtekst"/>
      </w:pPr>
      <w:r>
        <w:t>"\uFF4F" =&gt; "o"</w:t>
      </w:r>
    </w:p>
    <w:p w14:paraId="41276D2C" w14:textId="77777777" w:rsidR="00B065E4" w:rsidRDefault="00B065E4" w:rsidP="00B065E4">
      <w:pPr>
        <w:pStyle w:val="Brdtekst"/>
      </w:pPr>
    </w:p>
    <w:p w14:paraId="2094098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Œ  [</w:t>
      </w:r>
      <w:proofErr w:type="gramEnd"/>
      <w:r>
        <w:t>LATIN CAPITAL LIGATURE OE]</w:t>
      </w:r>
    </w:p>
    <w:p w14:paraId="6A3F3485" w14:textId="77777777" w:rsidR="00B065E4" w:rsidRDefault="00B065E4" w:rsidP="00B065E4">
      <w:pPr>
        <w:pStyle w:val="Brdtekst"/>
      </w:pPr>
      <w:r>
        <w:t>"\u0152" =&gt; "OE"</w:t>
      </w:r>
    </w:p>
    <w:p w14:paraId="15CECB67" w14:textId="77777777" w:rsidR="00B065E4" w:rsidRDefault="00B065E4" w:rsidP="00B065E4">
      <w:pPr>
        <w:pStyle w:val="Brdtekst"/>
      </w:pPr>
    </w:p>
    <w:p w14:paraId="395DF64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ɶ</w:t>
      </w:r>
      <w:r>
        <w:t xml:space="preserve">  [</w:t>
      </w:r>
      <w:proofErr w:type="gramEnd"/>
      <w:r>
        <w:t>LATIN LETTER SMALL CAPITAL OE]</w:t>
      </w:r>
    </w:p>
    <w:p w14:paraId="64BDBCAF" w14:textId="77777777" w:rsidR="00B065E4" w:rsidRDefault="00B065E4" w:rsidP="00B065E4">
      <w:pPr>
        <w:pStyle w:val="Brdtekst"/>
      </w:pPr>
      <w:r>
        <w:t>"\u0276" =&gt; "OE"</w:t>
      </w:r>
    </w:p>
    <w:p w14:paraId="5DFC7CEF" w14:textId="77777777" w:rsidR="00B065E4" w:rsidRDefault="00B065E4" w:rsidP="00B065E4">
      <w:pPr>
        <w:pStyle w:val="Brdtekst"/>
      </w:pPr>
    </w:p>
    <w:p w14:paraId="3A51C43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Ꝏ</w:t>
      </w:r>
      <w:r>
        <w:t xml:space="preserve">  [</w:t>
      </w:r>
      <w:proofErr w:type="gramEnd"/>
      <w:r>
        <w:t>LATIN CAPITAL LETTER OO]</w:t>
      </w:r>
    </w:p>
    <w:p w14:paraId="6DE1B205" w14:textId="77777777" w:rsidR="00B065E4" w:rsidRDefault="00B065E4" w:rsidP="00B065E4">
      <w:pPr>
        <w:pStyle w:val="Brdtekst"/>
      </w:pPr>
      <w:r>
        <w:t>"\uA74E" =&gt; "OO"</w:t>
      </w:r>
    </w:p>
    <w:p w14:paraId="06775890" w14:textId="77777777" w:rsidR="00B065E4" w:rsidRDefault="00B065E4" w:rsidP="00B065E4">
      <w:pPr>
        <w:pStyle w:val="Brdtekst"/>
      </w:pPr>
    </w:p>
    <w:p w14:paraId="2B8D51C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Ȣ</w:t>
      </w:r>
      <w:r>
        <w:t xml:space="preserve">  http://en.wikipedia.org/wiki/OU</w:t>
      </w:r>
      <w:proofErr w:type="gramEnd"/>
      <w:r>
        <w:t xml:space="preserve">  [LATIN CAPITAL LETTER OU]</w:t>
      </w:r>
    </w:p>
    <w:p w14:paraId="6786DB04" w14:textId="77777777" w:rsidR="00B065E4" w:rsidRDefault="00B065E4" w:rsidP="00B065E4">
      <w:pPr>
        <w:pStyle w:val="Brdtekst"/>
      </w:pPr>
      <w:r>
        <w:t>"\u0222" =&gt; "OU"</w:t>
      </w:r>
    </w:p>
    <w:p w14:paraId="3B8D0A3C" w14:textId="77777777" w:rsidR="00B065E4" w:rsidRDefault="00B065E4" w:rsidP="00B065E4">
      <w:pPr>
        <w:pStyle w:val="Brdtekst"/>
      </w:pPr>
    </w:p>
    <w:p w14:paraId="2CCE7B3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ᴕ</w:t>
      </w:r>
      <w:r>
        <w:t xml:space="preserve">  [</w:t>
      </w:r>
      <w:proofErr w:type="gramEnd"/>
      <w:r>
        <w:t>LATIN LETTER SMALL CAPITAL OU]</w:t>
      </w:r>
    </w:p>
    <w:p w14:paraId="0859912D" w14:textId="77777777" w:rsidR="00B065E4" w:rsidRDefault="00B065E4" w:rsidP="00B065E4">
      <w:pPr>
        <w:pStyle w:val="Brdtekst"/>
      </w:pPr>
      <w:r>
        <w:t>"\u1D15" =&gt; "OU"</w:t>
      </w:r>
    </w:p>
    <w:p w14:paraId="6F23148E" w14:textId="77777777" w:rsidR="00B065E4" w:rsidRDefault="00B065E4" w:rsidP="00B065E4">
      <w:pPr>
        <w:pStyle w:val="Brdtekst"/>
      </w:pPr>
    </w:p>
    <w:p w14:paraId="2FD8880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⒪</w:t>
      </w:r>
      <w:r>
        <w:t xml:space="preserve">  [</w:t>
      </w:r>
      <w:proofErr w:type="gramEnd"/>
      <w:r>
        <w:t>PARENTHESIZED LATIN SMALL LETTER O]</w:t>
      </w:r>
    </w:p>
    <w:p w14:paraId="20E7DC99" w14:textId="77777777" w:rsidR="00B065E4" w:rsidRDefault="00B065E4" w:rsidP="00B065E4">
      <w:pPr>
        <w:pStyle w:val="Brdtekst"/>
      </w:pPr>
      <w:r>
        <w:t>"\u24AA" =&gt; "(o)"</w:t>
      </w:r>
    </w:p>
    <w:p w14:paraId="7A06A1CF" w14:textId="77777777" w:rsidR="00B065E4" w:rsidRDefault="00B065E4" w:rsidP="00B065E4">
      <w:pPr>
        <w:pStyle w:val="Brdtekst"/>
      </w:pPr>
    </w:p>
    <w:p w14:paraId="6B7A864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œ  [</w:t>
      </w:r>
      <w:proofErr w:type="gramEnd"/>
      <w:r>
        <w:t>LATIN SMALL LIGATURE OE]</w:t>
      </w:r>
    </w:p>
    <w:p w14:paraId="567EF470" w14:textId="77777777" w:rsidR="00B065E4" w:rsidRDefault="00B065E4" w:rsidP="00B065E4">
      <w:pPr>
        <w:pStyle w:val="Brdtekst"/>
      </w:pPr>
      <w:r>
        <w:t>"\u0153" =&gt; "</w:t>
      </w:r>
      <w:proofErr w:type="spellStart"/>
      <w:r>
        <w:t>oe</w:t>
      </w:r>
      <w:proofErr w:type="spellEnd"/>
      <w:r>
        <w:t>"</w:t>
      </w:r>
    </w:p>
    <w:p w14:paraId="5F745D01" w14:textId="77777777" w:rsidR="00B065E4" w:rsidRDefault="00B065E4" w:rsidP="00B065E4">
      <w:pPr>
        <w:pStyle w:val="Brdtekst"/>
      </w:pPr>
    </w:p>
    <w:p w14:paraId="0E20D3E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ᴔ</w:t>
      </w:r>
      <w:r>
        <w:t xml:space="preserve">  [</w:t>
      </w:r>
      <w:proofErr w:type="gramEnd"/>
      <w:r>
        <w:t>LATIN SMALL LETTER TURNED OE]</w:t>
      </w:r>
    </w:p>
    <w:p w14:paraId="1C6EAF12" w14:textId="77777777" w:rsidR="00B065E4" w:rsidRDefault="00B065E4" w:rsidP="00B065E4">
      <w:pPr>
        <w:pStyle w:val="Brdtekst"/>
      </w:pPr>
      <w:r>
        <w:t>"\u1D14" =&gt; "</w:t>
      </w:r>
      <w:proofErr w:type="spellStart"/>
      <w:r>
        <w:t>oe</w:t>
      </w:r>
      <w:proofErr w:type="spellEnd"/>
      <w:r>
        <w:t>"</w:t>
      </w:r>
    </w:p>
    <w:p w14:paraId="5D3F1111" w14:textId="77777777" w:rsidR="00B065E4" w:rsidRDefault="00B065E4" w:rsidP="00B065E4">
      <w:pPr>
        <w:pStyle w:val="Brdtekst"/>
      </w:pPr>
    </w:p>
    <w:p w14:paraId="577E969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ꝏ</w:t>
      </w:r>
      <w:r>
        <w:t xml:space="preserve">  [</w:t>
      </w:r>
      <w:proofErr w:type="gramEnd"/>
      <w:r>
        <w:t>LATIN SMALL LETTER OO]</w:t>
      </w:r>
    </w:p>
    <w:p w14:paraId="2E64CBEB" w14:textId="77777777" w:rsidR="00B065E4" w:rsidRDefault="00B065E4" w:rsidP="00B065E4">
      <w:pPr>
        <w:pStyle w:val="Brdtekst"/>
      </w:pPr>
      <w:r>
        <w:t>"\uA74F" =&gt; "</w:t>
      </w:r>
      <w:proofErr w:type="spellStart"/>
      <w:r>
        <w:t>oo</w:t>
      </w:r>
      <w:proofErr w:type="spellEnd"/>
      <w:r>
        <w:t>"</w:t>
      </w:r>
    </w:p>
    <w:p w14:paraId="6BEFC9C4" w14:textId="77777777" w:rsidR="00B065E4" w:rsidRDefault="00B065E4" w:rsidP="00B065E4">
      <w:pPr>
        <w:pStyle w:val="Brdtekst"/>
      </w:pPr>
    </w:p>
    <w:p w14:paraId="691C446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ȣ</w:t>
      </w:r>
      <w:r>
        <w:t xml:space="preserve">  http://en.wikipedia.org/wiki/OU</w:t>
      </w:r>
      <w:proofErr w:type="gramEnd"/>
      <w:r>
        <w:t xml:space="preserve">  [LATIN SMALL LETTER OU]</w:t>
      </w:r>
    </w:p>
    <w:p w14:paraId="7C7952AC" w14:textId="77777777" w:rsidR="00B065E4" w:rsidRDefault="00B065E4" w:rsidP="00B065E4">
      <w:pPr>
        <w:pStyle w:val="Brdtekst"/>
      </w:pPr>
      <w:r>
        <w:t>"\u0223" =&gt; "</w:t>
      </w:r>
      <w:proofErr w:type="spellStart"/>
      <w:r>
        <w:t>ou</w:t>
      </w:r>
      <w:proofErr w:type="spellEnd"/>
      <w:r>
        <w:t>"</w:t>
      </w:r>
    </w:p>
    <w:p w14:paraId="55658B37" w14:textId="77777777" w:rsidR="00B065E4" w:rsidRDefault="00B065E4" w:rsidP="00B065E4">
      <w:pPr>
        <w:pStyle w:val="Brdtekst"/>
      </w:pPr>
    </w:p>
    <w:p w14:paraId="339AAB3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Ƥ</w:t>
      </w:r>
      <w:r>
        <w:t xml:space="preserve">  [</w:t>
      </w:r>
      <w:proofErr w:type="gramEnd"/>
      <w:r>
        <w:t>LATIN CAPITAL LETTER P WITH HOOK]</w:t>
      </w:r>
    </w:p>
    <w:p w14:paraId="4FA6A4C9" w14:textId="77777777" w:rsidR="00B065E4" w:rsidRDefault="00B065E4" w:rsidP="00B065E4">
      <w:pPr>
        <w:pStyle w:val="Brdtekst"/>
      </w:pPr>
      <w:r>
        <w:t>"\u01A4" =&gt; "P"</w:t>
      </w:r>
    </w:p>
    <w:p w14:paraId="470C8404" w14:textId="77777777" w:rsidR="00B065E4" w:rsidRDefault="00B065E4" w:rsidP="00B065E4">
      <w:pPr>
        <w:pStyle w:val="Brdtekst"/>
      </w:pPr>
    </w:p>
    <w:p w14:paraId="463174D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ᴘ</w:t>
      </w:r>
      <w:r>
        <w:t xml:space="preserve">  [</w:t>
      </w:r>
      <w:proofErr w:type="gramEnd"/>
      <w:r>
        <w:t>LATIN LETTER SMALL CAPITAL P]</w:t>
      </w:r>
    </w:p>
    <w:p w14:paraId="725CC282" w14:textId="77777777" w:rsidR="00B065E4" w:rsidRDefault="00B065E4" w:rsidP="00B065E4">
      <w:pPr>
        <w:pStyle w:val="Brdtekst"/>
      </w:pPr>
      <w:r>
        <w:t>"\u1D18" =&gt; "P"</w:t>
      </w:r>
    </w:p>
    <w:p w14:paraId="6B9EE3F8" w14:textId="77777777" w:rsidR="00B065E4" w:rsidRDefault="00B065E4" w:rsidP="00B065E4">
      <w:pPr>
        <w:pStyle w:val="Brdtekst"/>
      </w:pPr>
    </w:p>
    <w:p w14:paraId="499C8CE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Ṕ</w:t>
      </w:r>
      <w:r>
        <w:t xml:space="preserve">  [</w:t>
      </w:r>
      <w:proofErr w:type="gramEnd"/>
      <w:r>
        <w:t>LATIN CAPITAL LETTER P WITH ACUTE]</w:t>
      </w:r>
    </w:p>
    <w:p w14:paraId="15D6D589" w14:textId="77777777" w:rsidR="00B065E4" w:rsidRDefault="00B065E4" w:rsidP="00B065E4">
      <w:pPr>
        <w:pStyle w:val="Brdtekst"/>
      </w:pPr>
      <w:r>
        <w:t>"\u1E54" =&gt; "P"</w:t>
      </w:r>
    </w:p>
    <w:p w14:paraId="6DCAAB27" w14:textId="77777777" w:rsidR="00B065E4" w:rsidRDefault="00B065E4" w:rsidP="00B065E4">
      <w:pPr>
        <w:pStyle w:val="Brdtekst"/>
      </w:pPr>
    </w:p>
    <w:p w14:paraId="1314F4D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Ṗ</w:t>
      </w:r>
      <w:r>
        <w:t xml:space="preserve">  [</w:t>
      </w:r>
      <w:proofErr w:type="gramEnd"/>
      <w:r>
        <w:t>LATIN CAPITAL LETTER P WITH DOT ABOVE]</w:t>
      </w:r>
    </w:p>
    <w:p w14:paraId="26010DA8" w14:textId="77777777" w:rsidR="00B065E4" w:rsidRDefault="00B065E4" w:rsidP="00B065E4">
      <w:pPr>
        <w:pStyle w:val="Brdtekst"/>
      </w:pPr>
      <w:r>
        <w:t>"\u1E56" =&gt; "P"</w:t>
      </w:r>
    </w:p>
    <w:p w14:paraId="1175B90E" w14:textId="77777777" w:rsidR="00B065E4" w:rsidRDefault="00B065E4" w:rsidP="00B065E4">
      <w:pPr>
        <w:pStyle w:val="Brdtekst"/>
      </w:pPr>
    </w:p>
    <w:p w14:paraId="6C490B7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Ⓟ</w:t>
      </w:r>
      <w:r>
        <w:t xml:space="preserve">  [</w:t>
      </w:r>
      <w:proofErr w:type="gramEnd"/>
      <w:r>
        <w:t>CIRCLED LATIN CAPITAL LETTER P]</w:t>
      </w:r>
    </w:p>
    <w:p w14:paraId="494931EA" w14:textId="77777777" w:rsidR="00B065E4" w:rsidRDefault="00B065E4" w:rsidP="00B065E4">
      <w:pPr>
        <w:pStyle w:val="Brdtekst"/>
      </w:pPr>
      <w:r>
        <w:t>"\u24C5" =&gt; "P"</w:t>
      </w:r>
    </w:p>
    <w:p w14:paraId="180CB0A8" w14:textId="77777777" w:rsidR="00B065E4" w:rsidRDefault="00B065E4" w:rsidP="00B065E4">
      <w:pPr>
        <w:pStyle w:val="Brdtekst"/>
      </w:pPr>
    </w:p>
    <w:p w14:paraId="39E1DDE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Ᵽ</w:t>
      </w:r>
      <w:r>
        <w:t xml:space="preserve">  [</w:t>
      </w:r>
      <w:proofErr w:type="gramEnd"/>
      <w:r>
        <w:t>LATIN CAPITAL LETTER P WITH STROKE]</w:t>
      </w:r>
    </w:p>
    <w:p w14:paraId="290B65C0" w14:textId="77777777" w:rsidR="00B065E4" w:rsidRDefault="00B065E4" w:rsidP="00B065E4">
      <w:pPr>
        <w:pStyle w:val="Brdtekst"/>
      </w:pPr>
      <w:r>
        <w:t>"\u2C63" =&gt; "P"</w:t>
      </w:r>
    </w:p>
    <w:p w14:paraId="354B4760" w14:textId="77777777" w:rsidR="00B065E4" w:rsidRDefault="00B065E4" w:rsidP="00B065E4">
      <w:pPr>
        <w:pStyle w:val="Brdtekst"/>
      </w:pPr>
    </w:p>
    <w:p w14:paraId="23FDF27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Ꝑ</w:t>
      </w:r>
      <w:r>
        <w:t xml:space="preserve">  [</w:t>
      </w:r>
      <w:proofErr w:type="gramEnd"/>
      <w:r>
        <w:t>LATIN CAPITAL LETTER P WITH STROKE THROUGH DESCENDER]</w:t>
      </w:r>
    </w:p>
    <w:p w14:paraId="604A6DE1" w14:textId="77777777" w:rsidR="00B065E4" w:rsidRDefault="00B065E4" w:rsidP="00B065E4">
      <w:pPr>
        <w:pStyle w:val="Brdtekst"/>
      </w:pPr>
      <w:r>
        <w:t>"\uA750" =&gt; "P"</w:t>
      </w:r>
    </w:p>
    <w:p w14:paraId="22663D9C" w14:textId="77777777" w:rsidR="00B065E4" w:rsidRDefault="00B065E4" w:rsidP="00B065E4">
      <w:pPr>
        <w:pStyle w:val="Brdtekst"/>
      </w:pPr>
    </w:p>
    <w:p w14:paraId="4756609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Ꝓ</w:t>
      </w:r>
      <w:r>
        <w:t xml:space="preserve">  [</w:t>
      </w:r>
      <w:proofErr w:type="gramEnd"/>
      <w:r>
        <w:t>LATIN CAPITAL LETTER P WITH FLOURISH]</w:t>
      </w:r>
    </w:p>
    <w:p w14:paraId="57C44F4E" w14:textId="77777777" w:rsidR="00B065E4" w:rsidRDefault="00B065E4" w:rsidP="00B065E4">
      <w:pPr>
        <w:pStyle w:val="Brdtekst"/>
      </w:pPr>
      <w:r>
        <w:t>"\uA752" =&gt; "P"</w:t>
      </w:r>
    </w:p>
    <w:p w14:paraId="212343FF" w14:textId="77777777" w:rsidR="00B065E4" w:rsidRDefault="00B065E4" w:rsidP="00B065E4">
      <w:pPr>
        <w:pStyle w:val="Brdtekst"/>
      </w:pPr>
    </w:p>
    <w:p w14:paraId="60F44D4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Ꝕ</w:t>
      </w:r>
      <w:r>
        <w:t xml:space="preserve">  [</w:t>
      </w:r>
      <w:proofErr w:type="gramEnd"/>
      <w:r>
        <w:t>LATIN CAPITAL LETTER P WITH SQUIRREL TAIL]</w:t>
      </w:r>
    </w:p>
    <w:p w14:paraId="17447242" w14:textId="77777777" w:rsidR="00B065E4" w:rsidRDefault="00B065E4" w:rsidP="00B065E4">
      <w:pPr>
        <w:pStyle w:val="Brdtekst"/>
      </w:pPr>
      <w:r>
        <w:t>"\uA754" =&gt; "P"</w:t>
      </w:r>
    </w:p>
    <w:p w14:paraId="37E017EE" w14:textId="77777777" w:rsidR="00B065E4" w:rsidRDefault="00B065E4" w:rsidP="00B065E4">
      <w:pPr>
        <w:pStyle w:val="Brdtekst"/>
      </w:pPr>
    </w:p>
    <w:p w14:paraId="2B02EA0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Ｐ</w:t>
      </w:r>
      <w:r>
        <w:t xml:space="preserve">  [</w:t>
      </w:r>
      <w:proofErr w:type="gramEnd"/>
      <w:r>
        <w:t>FULLWIDTH LATIN CAPITAL LETTER P]</w:t>
      </w:r>
    </w:p>
    <w:p w14:paraId="29D86C27" w14:textId="77777777" w:rsidR="00B065E4" w:rsidRDefault="00B065E4" w:rsidP="00B065E4">
      <w:pPr>
        <w:pStyle w:val="Brdtekst"/>
      </w:pPr>
      <w:r>
        <w:t>"\uFF30" =&gt; "P"</w:t>
      </w:r>
    </w:p>
    <w:p w14:paraId="6EB9DFB1" w14:textId="77777777" w:rsidR="00B065E4" w:rsidRDefault="00B065E4" w:rsidP="00B065E4">
      <w:pPr>
        <w:pStyle w:val="Brdtekst"/>
      </w:pPr>
    </w:p>
    <w:p w14:paraId="6BC78D1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ƥ</w:t>
      </w:r>
      <w:r>
        <w:t xml:space="preserve">  [</w:t>
      </w:r>
      <w:proofErr w:type="gramEnd"/>
      <w:r>
        <w:t>LATIN SMALL LETTER P WITH HOOK]</w:t>
      </w:r>
    </w:p>
    <w:p w14:paraId="617CE567" w14:textId="77777777" w:rsidR="00B065E4" w:rsidRDefault="00B065E4" w:rsidP="00B065E4">
      <w:pPr>
        <w:pStyle w:val="Brdtekst"/>
      </w:pPr>
      <w:r>
        <w:t>"\u01A5" =&gt; "p"</w:t>
      </w:r>
    </w:p>
    <w:p w14:paraId="0F797ADC" w14:textId="77777777" w:rsidR="00B065E4" w:rsidRDefault="00B065E4" w:rsidP="00B065E4">
      <w:pPr>
        <w:pStyle w:val="Brdtekst"/>
      </w:pPr>
    </w:p>
    <w:p w14:paraId="426B069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ᵱ</w:t>
      </w:r>
      <w:r>
        <w:t xml:space="preserve">  [</w:t>
      </w:r>
      <w:proofErr w:type="gramEnd"/>
      <w:r>
        <w:t>LATIN SMALL LETTER P WITH MIDDLE TILDE]</w:t>
      </w:r>
    </w:p>
    <w:p w14:paraId="1EE993D2" w14:textId="77777777" w:rsidR="00B065E4" w:rsidRDefault="00B065E4" w:rsidP="00B065E4">
      <w:pPr>
        <w:pStyle w:val="Brdtekst"/>
      </w:pPr>
      <w:r>
        <w:t>"\u1D71" =&gt; "p"</w:t>
      </w:r>
    </w:p>
    <w:p w14:paraId="01D8B084" w14:textId="77777777" w:rsidR="00B065E4" w:rsidRDefault="00B065E4" w:rsidP="00B065E4">
      <w:pPr>
        <w:pStyle w:val="Brdtekst"/>
      </w:pPr>
    </w:p>
    <w:p w14:paraId="70F8678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ᵽ</w:t>
      </w:r>
      <w:r>
        <w:t xml:space="preserve">  [</w:t>
      </w:r>
      <w:proofErr w:type="gramEnd"/>
      <w:r>
        <w:t>LATIN SMALL LETTER P WITH STROKE]</w:t>
      </w:r>
    </w:p>
    <w:p w14:paraId="04A8B35D" w14:textId="77777777" w:rsidR="00B065E4" w:rsidRDefault="00B065E4" w:rsidP="00B065E4">
      <w:pPr>
        <w:pStyle w:val="Brdtekst"/>
      </w:pPr>
      <w:r>
        <w:t>"\u1D7D" =&gt; "p"</w:t>
      </w:r>
    </w:p>
    <w:p w14:paraId="56F5B101" w14:textId="77777777" w:rsidR="00B065E4" w:rsidRDefault="00B065E4" w:rsidP="00B065E4">
      <w:pPr>
        <w:pStyle w:val="Brdtekst"/>
      </w:pPr>
    </w:p>
    <w:p w14:paraId="2A94526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ᶈ</w:t>
      </w:r>
      <w:r>
        <w:t xml:space="preserve">  [</w:t>
      </w:r>
      <w:proofErr w:type="gramEnd"/>
      <w:r>
        <w:t>LATIN SMALL LETTER P WITH PALATAL HOOK]</w:t>
      </w:r>
    </w:p>
    <w:p w14:paraId="1728ECA4" w14:textId="77777777" w:rsidR="00B065E4" w:rsidRDefault="00B065E4" w:rsidP="00B065E4">
      <w:pPr>
        <w:pStyle w:val="Brdtekst"/>
      </w:pPr>
      <w:r>
        <w:t>"\u1D88" =&gt; "p"</w:t>
      </w:r>
    </w:p>
    <w:p w14:paraId="180B1929" w14:textId="77777777" w:rsidR="00B065E4" w:rsidRDefault="00B065E4" w:rsidP="00B065E4">
      <w:pPr>
        <w:pStyle w:val="Brdtekst"/>
      </w:pPr>
    </w:p>
    <w:p w14:paraId="7CD0FB9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ṕ</w:t>
      </w:r>
      <w:r>
        <w:t xml:space="preserve">  [</w:t>
      </w:r>
      <w:proofErr w:type="gramEnd"/>
      <w:r>
        <w:t>LATIN SMALL LETTER P WITH ACUTE]</w:t>
      </w:r>
    </w:p>
    <w:p w14:paraId="78514E9C" w14:textId="77777777" w:rsidR="00B065E4" w:rsidRDefault="00B065E4" w:rsidP="00B065E4">
      <w:pPr>
        <w:pStyle w:val="Brdtekst"/>
      </w:pPr>
      <w:r>
        <w:t>"\u1E55" =&gt; "p"</w:t>
      </w:r>
    </w:p>
    <w:p w14:paraId="6241A6B0" w14:textId="77777777" w:rsidR="00B065E4" w:rsidRDefault="00B065E4" w:rsidP="00B065E4">
      <w:pPr>
        <w:pStyle w:val="Brdtekst"/>
      </w:pPr>
    </w:p>
    <w:p w14:paraId="0BA49D0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ṗ</w:t>
      </w:r>
      <w:r>
        <w:t xml:space="preserve">  [</w:t>
      </w:r>
      <w:proofErr w:type="gramEnd"/>
      <w:r>
        <w:t>LATIN SMALL LETTER P WITH DOT ABOVE]</w:t>
      </w:r>
    </w:p>
    <w:p w14:paraId="452A0A3C" w14:textId="77777777" w:rsidR="00B065E4" w:rsidRDefault="00B065E4" w:rsidP="00B065E4">
      <w:pPr>
        <w:pStyle w:val="Brdtekst"/>
      </w:pPr>
      <w:r>
        <w:t>"\u1E57" =&gt; "p"</w:t>
      </w:r>
    </w:p>
    <w:p w14:paraId="78D78C11" w14:textId="77777777" w:rsidR="00B065E4" w:rsidRDefault="00B065E4" w:rsidP="00B065E4">
      <w:pPr>
        <w:pStyle w:val="Brdtekst"/>
      </w:pPr>
    </w:p>
    <w:p w14:paraId="0025541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ⓟ</w:t>
      </w:r>
      <w:r>
        <w:t xml:space="preserve">  [</w:t>
      </w:r>
      <w:proofErr w:type="gramEnd"/>
      <w:r>
        <w:t>CIRCLED LATIN SMALL LETTER P]</w:t>
      </w:r>
    </w:p>
    <w:p w14:paraId="331725F5" w14:textId="77777777" w:rsidR="00B065E4" w:rsidRDefault="00B065E4" w:rsidP="00B065E4">
      <w:pPr>
        <w:pStyle w:val="Brdtekst"/>
      </w:pPr>
      <w:r>
        <w:t>"\u24DF" =&gt; "p"</w:t>
      </w:r>
    </w:p>
    <w:p w14:paraId="1A1805AB" w14:textId="77777777" w:rsidR="00B065E4" w:rsidRDefault="00B065E4" w:rsidP="00B065E4">
      <w:pPr>
        <w:pStyle w:val="Brdtekst"/>
      </w:pPr>
    </w:p>
    <w:p w14:paraId="269E34E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ꝑ</w:t>
      </w:r>
      <w:r>
        <w:t xml:space="preserve">  [</w:t>
      </w:r>
      <w:proofErr w:type="gramEnd"/>
      <w:r>
        <w:t>LATIN SMALL LETTER P WITH STROKE THROUGH DESCENDER]</w:t>
      </w:r>
    </w:p>
    <w:p w14:paraId="1E617710" w14:textId="77777777" w:rsidR="00B065E4" w:rsidRDefault="00B065E4" w:rsidP="00B065E4">
      <w:pPr>
        <w:pStyle w:val="Brdtekst"/>
      </w:pPr>
      <w:r>
        <w:t>"\uA751" =&gt; "p"</w:t>
      </w:r>
    </w:p>
    <w:p w14:paraId="1C216A2B" w14:textId="77777777" w:rsidR="00B065E4" w:rsidRDefault="00B065E4" w:rsidP="00B065E4">
      <w:pPr>
        <w:pStyle w:val="Brdtekst"/>
      </w:pPr>
    </w:p>
    <w:p w14:paraId="48F2C6C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ꝓ</w:t>
      </w:r>
      <w:r>
        <w:t xml:space="preserve">  [</w:t>
      </w:r>
      <w:proofErr w:type="gramEnd"/>
      <w:r>
        <w:t>LATIN SMALL LETTER P WITH FLOURISH]</w:t>
      </w:r>
    </w:p>
    <w:p w14:paraId="24C1250D" w14:textId="77777777" w:rsidR="00B065E4" w:rsidRDefault="00B065E4" w:rsidP="00B065E4">
      <w:pPr>
        <w:pStyle w:val="Brdtekst"/>
      </w:pPr>
      <w:r>
        <w:t>"\uA753" =&gt; "p"</w:t>
      </w:r>
    </w:p>
    <w:p w14:paraId="20B72C41" w14:textId="77777777" w:rsidR="00B065E4" w:rsidRDefault="00B065E4" w:rsidP="00B065E4">
      <w:pPr>
        <w:pStyle w:val="Brdtekst"/>
      </w:pPr>
    </w:p>
    <w:p w14:paraId="2E298CD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ꝕ</w:t>
      </w:r>
      <w:r>
        <w:t xml:space="preserve">  [</w:t>
      </w:r>
      <w:proofErr w:type="gramEnd"/>
      <w:r>
        <w:t>LATIN SMALL LETTER P WITH SQUIRREL TAIL]</w:t>
      </w:r>
    </w:p>
    <w:p w14:paraId="0B0DA632" w14:textId="77777777" w:rsidR="00B065E4" w:rsidRDefault="00B065E4" w:rsidP="00B065E4">
      <w:pPr>
        <w:pStyle w:val="Brdtekst"/>
      </w:pPr>
      <w:r>
        <w:t>"\uA755" =&gt; "p"</w:t>
      </w:r>
    </w:p>
    <w:p w14:paraId="25AD9093" w14:textId="77777777" w:rsidR="00B065E4" w:rsidRDefault="00B065E4" w:rsidP="00B065E4">
      <w:pPr>
        <w:pStyle w:val="Brdtekst"/>
      </w:pPr>
    </w:p>
    <w:p w14:paraId="0E902B0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ꟼ</w:t>
      </w:r>
      <w:r>
        <w:t xml:space="preserve">  [</w:t>
      </w:r>
      <w:proofErr w:type="gramEnd"/>
      <w:r>
        <w:t>LATIN EPIGRAPHIC LETTER REVERSED P]</w:t>
      </w:r>
    </w:p>
    <w:p w14:paraId="4BCF53EE" w14:textId="77777777" w:rsidR="00B065E4" w:rsidRDefault="00B065E4" w:rsidP="00B065E4">
      <w:pPr>
        <w:pStyle w:val="Brdtekst"/>
      </w:pPr>
      <w:r>
        <w:t>"\uA7FC" =&gt; "p"</w:t>
      </w:r>
    </w:p>
    <w:p w14:paraId="6BD3A7A0" w14:textId="77777777" w:rsidR="00B065E4" w:rsidRDefault="00B065E4" w:rsidP="00B065E4">
      <w:pPr>
        <w:pStyle w:val="Brdtekst"/>
      </w:pPr>
    </w:p>
    <w:p w14:paraId="31D2A0F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ｐ</w:t>
      </w:r>
      <w:r>
        <w:t xml:space="preserve">  [</w:t>
      </w:r>
      <w:proofErr w:type="gramEnd"/>
      <w:r>
        <w:t>FULLWIDTH LATIN SMALL LETTER P]</w:t>
      </w:r>
    </w:p>
    <w:p w14:paraId="7876A0C3" w14:textId="77777777" w:rsidR="00B065E4" w:rsidRDefault="00B065E4" w:rsidP="00B065E4">
      <w:pPr>
        <w:pStyle w:val="Brdtekst"/>
      </w:pPr>
      <w:r>
        <w:t>"\uFF50" =&gt; "p"</w:t>
      </w:r>
    </w:p>
    <w:p w14:paraId="7A024209" w14:textId="77777777" w:rsidR="00B065E4" w:rsidRDefault="00B065E4" w:rsidP="00B065E4">
      <w:pPr>
        <w:pStyle w:val="Brdtekst"/>
      </w:pPr>
    </w:p>
    <w:p w14:paraId="43AC545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⒫</w:t>
      </w:r>
      <w:r>
        <w:t xml:space="preserve">  [</w:t>
      </w:r>
      <w:proofErr w:type="gramEnd"/>
      <w:r>
        <w:t>PARENTHESIZED LATIN SMALL LETTER P]</w:t>
      </w:r>
    </w:p>
    <w:p w14:paraId="452D9927" w14:textId="77777777" w:rsidR="00B065E4" w:rsidRDefault="00B065E4" w:rsidP="00B065E4">
      <w:pPr>
        <w:pStyle w:val="Brdtekst"/>
      </w:pPr>
      <w:r>
        <w:t>"\u24AB" =&gt; "(p)"</w:t>
      </w:r>
    </w:p>
    <w:p w14:paraId="01594271" w14:textId="77777777" w:rsidR="00B065E4" w:rsidRDefault="00B065E4" w:rsidP="00B065E4">
      <w:pPr>
        <w:pStyle w:val="Brdtekst"/>
      </w:pPr>
    </w:p>
    <w:p w14:paraId="5856914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Ɋ</w:t>
      </w:r>
      <w:r>
        <w:t xml:space="preserve">  [</w:t>
      </w:r>
      <w:proofErr w:type="gramEnd"/>
      <w:r>
        <w:t>LATIN CAPITAL LETTER SMALL Q WITH HOOK TAIL]</w:t>
      </w:r>
    </w:p>
    <w:p w14:paraId="0C108C1E" w14:textId="77777777" w:rsidR="00B065E4" w:rsidRDefault="00B065E4" w:rsidP="00B065E4">
      <w:pPr>
        <w:pStyle w:val="Brdtekst"/>
      </w:pPr>
      <w:r>
        <w:t>"\u024A" =&gt; "Q"</w:t>
      </w:r>
    </w:p>
    <w:p w14:paraId="71DC1DBB" w14:textId="77777777" w:rsidR="00B065E4" w:rsidRDefault="00B065E4" w:rsidP="00B065E4">
      <w:pPr>
        <w:pStyle w:val="Brdtekst"/>
      </w:pPr>
    </w:p>
    <w:p w14:paraId="246D900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Ⓠ</w:t>
      </w:r>
      <w:r>
        <w:t xml:space="preserve">  [</w:t>
      </w:r>
      <w:proofErr w:type="gramEnd"/>
      <w:r>
        <w:t>CIRCLED LATIN CAPITAL LETTER Q]</w:t>
      </w:r>
    </w:p>
    <w:p w14:paraId="1A3B81EA" w14:textId="77777777" w:rsidR="00B065E4" w:rsidRDefault="00B065E4" w:rsidP="00B065E4">
      <w:pPr>
        <w:pStyle w:val="Brdtekst"/>
      </w:pPr>
      <w:r>
        <w:t>"\u24C6" =&gt; "Q"</w:t>
      </w:r>
    </w:p>
    <w:p w14:paraId="77F39CE9" w14:textId="77777777" w:rsidR="00B065E4" w:rsidRDefault="00B065E4" w:rsidP="00B065E4">
      <w:pPr>
        <w:pStyle w:val="Brdtekst"/>
      </w:pPr>
    </w:p>
    <w:p w14:paraId="57D78B9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Ꝗ</w:t>
      </w:r>
      <w:r>
        <w:t xml:space="preserve">  [</w:t>
      </w:r>
      <w:proofErr w:type="gramEnd"/>
      <w:r>
        <w:t>LATIN CAPITAL LETTER Q WITH STROKE THROUGH DESCENDER]</w:t>
      </w:r>
    </w:p>
    <w:p w14:paraId="0313A7FB" w14:textId="77777777" w:rsidR="00B065E4" w:rsidRDefault="00B065E4" w:rsidP="00B065E4">
      <w:pPr>
        <w:pStyle w:val="Brdtekst"/>
      </w:pPr>
      <w:r>
        <w:t>"\uA756" =&gt; "Q"</w:t>
      </w:r>
    </w:p>
    <w:p w14:paraId="24200687" w14:textId="77777777" w:rsidR="00B065E4" w:rsidRDefault="00B065E4" w:rsidP="00B065E4">
      <w:pPr>
        <w:pStyle w:val="Brdtekst"/>
      </w:pPr>
    </w:p>
    <w:p w14:paraId="7BA7215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Ꝙ</w:t>
      </w:r>
      <w:r>
        <w:t xml:space="preserve">  [</w:t>
      </w:r>
      <w:proofErr w:type="gramEnd"/>
      <w:r>
        <w:t>LATIN CAPITAL LETTER Q WITH DIAGONAL STROKE]</w:t>
      </w:r>
    </w:p>
    <w:p w14:paraId="55B5FAB7" w14:textId="77777777" w:rsidR="00B065E4" w:rsidRDefault="00B065E4" w:rsidP="00B065E4">
      <w:pPr>
        <w:pStyle w:val="Brdtekst"/>
      </w:pPr>
      <w:r>
        <w:t>"\uA758" =&gt; "Q"</w:t>
      </w:r>
    </w:p>
    <w:p w14:paraId="416013AD" w14:textId="77777777" w:rsidR="00B065E4" w:rsidRDefault="00B065E4" w:rsidP="00B065E4">
      <w:pPr>
        <w:pStyle w:val="Brdtekst"/>
      </w:pPr>
    </w:p>
    <w:p w14:paraId="1DDF9B7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Ｑ</w:t>
      </w:r>
      <w:r>
        <w:t xml:space="preserve">  [</w:t>
      </w:r>
      <w:proofErr w:type="gramEnd"/>
      <w:r>
        <w:t>FULLWIDTH LATIN CAPITAL LETTER Q]</w:t>
      </w:r>
    </w:p>
    <w:p w14:paraId="265C8A0A" w14:textId="77777777" w:rsidR="00B065E4" w:rsidRDefault="00B065E4" w:rsidP="00B065E4">
      <w:pPr>
        <w:pStyle w:val="Brdtekst"/>
      </w:pPr>
      <w:r>
        <w:t>"\uFF31" =&gt; "Q"</w:t>
      </w:r>
    </w:p>
    <w:p w14:paraId="472858A1" w14:textId="77777777" w:rsidR="00B065E4" w:rsidRDefault="00B065E4" w:rsidP="00B065E4">
      <w:pPr>
        <w:pStyle w:val="Brdtekst"/>
      </w:pPr>
    </w:p>
    <w:p w14:paraId="71DCFEC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ĸ  http://en.wikipedia.org/wiki/Kra_(letter</w:t>
      </w:r>
      <w:proofErr w:type="gramEnd"/>
      <w:r>
        <w:t>)  [LATIN SMALL LETTER KRA]</w:t>
      </w:r>
    </w:p>
    <w:p w14:paraId="46267CB8" w14:textId="77777777" w:rsidR="00B065E4" w:rsidRDefault="00B065E4" w:rsidP="00B065E4">
      <w:pPr>
        <w:pStyle w:val="Brdtekst"/>
      </w:pPr>
      <w:r>
        <w:t>"\u0138" =&gt; "q"</w:t>
      </w:r>
    </w:p>
    <w:p w14:paraId="4D8B7EAD" w14:textId="77777777" w:rsidR="00B065E4" w:rsidRDefault="00B065E4" w:rsidP="00B065E4">
      <w:pPr>
        <w:pStyle w:val="Brdtekst"/>
      </w:pPr>
    </w:p>
    <w:p w14:paraId="7B8798E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ɋ</w:t>
      </w:r>
      <w:r>
        <w:t xml:space="preserve">  [</w:t>
      </w:r>
      <w:proofErr w:type="gramEnd"/>
      <w:r>
        <w:t>LATIN SMALL LETTER Q WITH HOOK TAIL]</w:t>
      </w:r>
    </w:p>
    <w:p w14:paraId="1C019888" w14:textId="77777777" w:rsidR="00B065E4" w:rsidRDefault="00B065E4" w:rsidP="00B065E4">
      <w:pPr>
        <w:pStyle w:val="Brdtekst"/>
      </w:pPr>
      <w:r>
        <w:t>"\u024B" =&gt; "q"</w:t>
      </w:r>
    </w:p>
    <w:p w14:paraId="04455F51" w14:textId="77777777" w:rsidR="00B065E4" w:rsidRDefault="00B065E4" w:rsidP="00B065E4">
      <w:pPr>
        <w:pStyle w:val="Brdtekst"/>
      </w:pPr>
    </w:p>
    <w:p w14:paraId="74666BF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ʠ</w:t>
      </w:r>
      <w:r>
        <w:t xml:space="preserve">  [</w:t>
      </w:r>
      <w:proofErr w:type="gramEnd"/>
      <w:r>
        <w:t>LATIN SMALL LETTER Q WITH HOOK]</w:t>
      </w:r>
    </w:p>
    <w:p w14:paraId="1848856D" w14:textId="77777777" w:rsidR="00B065E4" w:rsidRDefault="00B065E4" w:rsidP="00B065E4">
      <w:pPr>
        <w:pStyle w:val="Brdtekst"/>
      </w:pPr>
      <w:r>
        <w:t>"\u02A0" =&gt; "q"</w:t>
      </w:r>
    </w:p>
    <w:p w14:paraId="31335DF9" w14:textId="77777777" w:rsidR="00B065E4" w:rsidRDefault="00B065E4" w:rsidP="00B065E4">
      <w:pPr>
        <w:pStyle w:val="Brdtekst"/>
      </w:pPr>
    </w:p>
    <w:p w14:paraId="1AA8D5D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ⓠ</w:t>
      </w:r>
      <w:r>
        <w:t xml:space="preserve">  [</w:t>
      </w:r>
      <w:proofErr w:type="gramEnd"/>
      <w:r>
        <w:t>CIRCLED LATIN SMALL LETTER Q]</w:t>
      </w:r>
    </w:p>
    <w:p w14:paraId="5A20CF1B" w14:textId="77777777" w:rsidR="00B065E4" w:rsidRDefault="00B065E4" w:rsidP="00B065E4">
      <w:pPr>
        <w:pStyle w:val="Brdtekst"/>
      </w:pPr>
      <w:r>
        <w:t>"\u24E0" =&gt; "q"</w:t>
      </w:r>
    </w:p>
    <w:p w14:paraId="37B62084" w14:textId="77777777" w:rsidR="00B065E4" w:rsidRDefault="00B065E4" w:rsidP="00B065E4">
      <w:pPr>
        <w:pStyle w:val="Brdtekst"/>
      </w:pPr>
    </w:p>
    <w:p w14:paraId="610A3C6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ꝗ</w:t>
      </w:r>
      <w:r>
        <w:t xml:space="preserve">  [</w:t>
      </w:r>
      <w:proofErr w:type="gramEnd"/>
      <w:r>
        <w:t>LATIN SMALL LETTER Q WITH STROKE THROUGH DESCENDER]</w:t>
      </w:r>
    </w:p>
    <w:p w14:paraId="60BBE3BA" w14:textId="77777777" w:rsidR="00B065E4" w:rsidRDefault="00B065E4" w:rsidP="00B065E4">
      <w:pPr>
        <w:pStyle w:val="Brdtekst"/>
      </w:pPr>
      <w:r>
        <w:t>"\uA757" =&gt; "q"</w:t>
      </w:r>
    </w:p>
    <w:p w14:paraId="231C4C23" w14:textId="77777777" w:rsidR="00B065E4" w:rsidRDefault="00B065E4" w:rsidP="00B065E4">
      <w:pPr>
        <w:pStyle w:val="Brdtekst"/>
      </w:pPr>
    </w:p>
    <w:p w14:paraId="0FA18DF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ꝙ</w:t>
      </w:r>
      <w:r>
        <w:t xml:space="preserve">  [</w:t>
      </w:r>
      <w:proofErr w:type="gramEnd"/>
      <w:r>
        <w:t>LATIN SMALL LETTER Q WITH DIAGONAL STROKE]</w:t>
      </w:r>
    </w:p>
    <w:p w14:paraId="43D01FDC" w14:textId="77777777" w:rsidR="00B065E4" w:rsidRDefault="00B065E4" w:rsidP="00B065E4">
      <w:pPr>
        <w:pStyle w:val="Brdtekst"/>
      </w:pPr>
      <w:r>
        <w:t>"\uA759" =&gt; "q"</w:t>
      </w:r>
    </w:p>
    <w:p w14:paraId="226320AD" w14:textId="77777777" w:rsidR="00B065E4" w:rsidRDefault="00B065E4" w:rsidP="00B065E4">
      <w:pPr>
        <w:pStyle w:val="Brdtekst"/>
      </w:pPr>
    </w:p>
    <w:p w14:paraId="4FE959F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ｑ</w:t>
      </w:r>
      <w:r>
        <w:t xml:space="preserve">  [</w:t>
      </w:r>
      <w:proofErr w:type="gramEnd"/>
      <w:r>
        <w:t>FULLWIDTH LATIN SMALL LETTER Q]</w:t>
      </w:r>
    </w:p>
    <w:p w14:paraId="462C9598" w14:textId="77777777" w:rsidR="00B065E4" w:rsidRDefault="00B065E4" w:rsidP="00B065E4">
      <w:pPr>
        <w:pStyle w:val="Brdtekst"/>
      </w:pPr>
      <w:r>
        <w:t>"\uFF51" =&gt; "q"</w:t>
      </w:r>
    </w:p>
    <w:p w14:paraId="3773CBA6" w14:textId="77777777" w:rsidR="00B065E4" w:rsidRDefault="00B065E4" w:rsidP="00B065E4">
      <w:pPr>
        <w:pStyle w:val="Brdtekst"/>
      </w:pPr>
    </w:p>
    <w:p w14:paraId="70587A9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⒬</w:t>
      </w:r>
      <w:r>
        <w:t xml:space="preserve">  [</w:t>
      </w:r>
      <w:proofErr w:type="gramEnd"/>
      <w:r>
        <w:t>PARENTHESIZED LATIN SMALL LETTER Q]</w:t>
      </w:r>
    </w:p>
    <w:p w14:paraId="0D62EFA9" w14:textId="77777777" w:rsidR="00B065E4" w:rsidRDefault="00B065E4" w:rsidP="00B065E4">
      <w:pPr>
        <w:pStyle w:val="Brdtekst"/>
      </w:pPr>
      <w:r>
        <w:t>"\u24AC" =&gt; "(q)"</w:t>
      </w:r>
    </w:p>
    <w:p w14:paraId="2790D7ED" w14:textId="77777777" w:rsidR="00B065E4" w:rsidRDefault="00B065E4" w:rsidP="00B065E4">
      <w:pPr>
        <w:pStyle w:val="Brdtekst"/>
      </w:pPr>
    </w:p>
    <w:p w14:paraId="7AB8550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ȹ</w:t>
      </w:r>
      <w:r>
        <w:t xml:space="preserve">  [</w:t>
      </w:r>
      <w:proofErr w:type="gramEnd"/>
      <w:r>
        <w:t>LATIN SMALL LETTER QP DIGRAPH]</w:t>
      </w:r>
    </w:p>
    <w:p w14:paraId="0CA37ECF" w14:textId="77777777" w:rsidR="00B065E4" w:rsidRDefault="00B065E4" w:rsidP="00B065E4">
      <w:pPr>
        <w:pStyle w:val="Brdtekst"/>
      </w:pPr>
      <w:r>
        <w:t>"\u0239" =&gt; "</w:t>
      </w:r>
      <w:proofErr w:type="spellStart"/>
      <w:r>
        <w:t>qp</w:t>
      </w:r>
      <w:proofErr w:type="spellEnd"/>
      <w:r>
        <w:t>"</w:t>
      </w:r>
    </w:p>
    <w:p w14:paraId="77448FC1" w14:textId="77777777" w:rsidR="00B065E4" w:rsidRDefault="00B065E4" w:rsidP="00B065E4">
      <w:pPr>
        <w:pStyle w:val="Brdtekst"/>
      </w:pPr>
    </w:p>
    <w:p w14:paraId="1C4BE70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Ŕ  [</w:t>
      </w:r>
      <w:proofErr w:type="gramEnd"/>
      <w:r>
        <w:t>LATIN CAPITAL LETTER R WITH ACUTE]</w:t>
      </w:r>
    </w:p>
    <w:p w14:paraId="26EB0AEE" w14:textId="77777777" w:rsidR="00B065E4" w:rsidRDefault="00B065E4" w:rsidP="00B065E4">
      <w:pPr>
        <w:pStyle w:val="Brdtekst"/>
      </w:pPr>
      <w:r>
        <w:t>"\u0154" =&gt; "R"</w:t>
      </w:r>
    </w:p>
    <w:p w14:paraId="220F0AF4" w14:textId="77777777" w:rsidR="00B065E4" w:rsidRDefault="00B065E4" w:rsidP="00B065E4">
      <w:pPr>
        <w:pStyle w:val="Brdtekst"/>
      </w:pPr>
    </w:p>
    <w:p w14:paraId="3623F8D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Ŗ  [</w:t>
      </w:r>
      <w:proofErr w:type="gramEnd"/>
      <w:r>
        <w:t>LATIN CAPITAL LETTER R WITH CEDILLA]</w:t>
      </w:r>
    </w:p>
    <w:p w14:paraId="1D0E7E3E" w14:textId="77777777" w:rsidR="00B065E4" w:rsidRDefault="00B065E4" w:rsidP="00B065E4">
      <w:pPr>
        <w:pStyle w:val="Brdtekst"/>
      </w:pPr>
      <w:r>
        <w:t>"\u0156" =&gt; "R"</w:t>
      </w:r>
    </w:p>
    <w:p w14:paraId="500DC918" w14:textId="77777777" w:rsidR="00B065E4" w:rsidRDefault="00B065E4" w:rsidP="00B065E4">
      <w:pPr>
        <w:pStyle w:val="Brdtekst"/>
      </w:pPr>
    </w:p>
    <w:p w14:paraId="3BE87CE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Ř  [</w:t>
      </w:r>
      <w:proofErr w:type="gramEnd"/>
      <w:r>
        <w:t>LATIN CAPITAL LETTER R WITH CARON]</w:t>
      </w:r>
    </w:p>
    <w:p w14:paraId="610B9170" w14:textId="77777777" w:rsidR="00B065E4" w:rsidRDefault="00B065E4" w:rsidP="00B065E4">
      <w:pPr>
        <w:pStyle w:val="Brdtekst"/>
      </w:pPr>
      <w:r>
        <w:t>"\u0158" =&gt; "R"</w:t>
      </w:r>
    </w:p>
    <w:p w14:paraId="13D75D64" w14:textId="77777777" w:rsidR="00B065E4" w:rsidRDefault="00B065E4" w:rsidP="00B065E4">
      <w:pPr>
        <w:pStyle w:val="Brdtekst"/>
      </w:pPr>
    </w:p>
    <w:p w14:paraId="482687C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Ȓ</w:t>
      </w:r>
      <w:r>
        <w:t xml:space="preserve">  [</w:t>
      </w:r>
      <w:proofErr w:type="gramEnd"/>
      <w:r>
        <w:t>LATIN CAPITAL LETTER R WITH DOUBLE GRAVE]</w:t>
      </w:r>
    </w:p>
    <w:p w14:paraId="09342EA5" w14:textId="77777777" w:rsidR="00B065E4" w:rsidRDefault="00B065E4" w:rsidP="00B065E4">
      <w:pPr>
        <w:pStyle w:val="Brdtekst"/>
      </w:pPr>
      <w:r>
        <w:t>"\u0210" =&gt; "R"</w:t>
      </w:r>
    </w:p>
    <w:p w14:paraId="31EE36C0" w14:textId="77777777" w:rsidR="00B065E4" w:rsidRDefault="00B065E4" w:rsidP="00B065E4">
      <w:pPr>
        <w:pStyle w:val="Brdtekst"/>
      </w:pPr>
    </w:p>
    <w:p w14:paraId="1AB7302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Ȓ</w:t>
      </w:r>
      <w:r>
        <w:t xml:space="preserve">  [</w:t>
      </w:r>
      <w:proofErr w:type="gramEnd"/>
      <w:r>
        <w:t>LATIN CAPITAL LETTER R WITH INVERTED BREVE]</w:t>
      </w:r>
    </w:p>
    <w:p w14:paraId="00C012AE" w14:textId="77777777" w:rsidR="00B065E4" w:rsidRDefault="00B065E4" w:rsidP="00B065E4">
      <w:pPr>
        <w:pStyle w:val="Brdtekst"/>
      </w:pPr>
      <w:r>
        <w:t>"\u0212" =&gt; "R"</w:t>
      </w:r>
    </w:p>
    <w:p w14:paraId="63995900" w14:textId="77777777" w:rsidR="00B065E4" w:rsidRDefault="00B065E4" w:rsidP="00B065E4">
      <w:pPr>
        <w:pStyle w:val="Brdtekst"/>
      </w:pPr>
    </w:p>
    <w:p w14:paraId="0CF8534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Ɍ</w:t>
      </w:r>
      <w:r>
        <w:t xml:space="preserve">  [</w:t>
      </w:r>
      <w:proofErr w:type="gramEnd"/>
      <w:r>
        <w:t>LATIN CAPITAL LETTER R WITH STROKE]</w:t>
      </w:r>
    </w:p>
    <w:p w14:paraId="2D9ECC64" w14:textId="77777777" w:rsidR="00B065E4" w:rsidRDefault="00B065E4" w:rsidP="00B065E4">
      <w:pPr>
        <w:pStyle w:val="Brdtekst"/>
      </w:pPr>
      <w:r>
        <w:t>"\u024C" =&gt; "R"</w:t>
      </w:r>
    </w:p>
    <w:p w14:paraId="4013E1C2" w14:textId="77777777" w:rsidR="00B065E4" w:rsidRDefault="00B065E4" w:rsidP="00B065E4">
      <w:pPr>
        <w:pStyle w:val="Brdtekst"/>
      </w:pPr>
    </w:p>
    <w:p w14:paraId="55C8A99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ʀ</w:t>
      </w:r>
      <w:r>
        <w:t xml:space="preserve">  [</w:t>
      </w:r>
      <w:proofErr w:type="gramEnd"/>
      <w:r>
        <w:t>LATIN LETTER SMALL CAPITAL R]</w:t>
      </w:r>
    </w:p>
    <w:p w14:paraId="0E1FD995" w14:textId="77777777" w:rsidR="00B065E4" w:rsidRDefault="00B065E4" w:rsidP="00B065E4">
      <w:pPr>
        <w:pStyle w:val="Brdtekst"/>
      </w:pPr>
      <w:r>
        <w:t>"\u0280" =&gt; "R"</w:t>
      </w:r>
    </w:p>
    <w:p w14:paraId="76EAF208" w14:textId="77777777" w:rsidR="00B065E4" w:rsidRDefault="00B065E4" w:rsidP="00B065E4">
      <w:pPr>
        <w:pStyle w:val="Brdtekst"/>
      </w:pPr>
    </w:p>
    <w:p w14:paraId="2E5412F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ʁ</w:t>
      </w:r>
      <w:r>
        <w:t xml:space="preserve">  [</w:t>
      </w:r>
      <w:proofErr w:type="gramEnd"/>
      <w:r>
        <w:t>LATIN LETTER SMALL CAPITAL INVERTED R]</w:t>
      </w:r>
    </w:p>
    <w:p w14:paraId="6A697E4D" w14:textId="77777777" w:rsidR="00B065E4" w:rsidRDefault="00B065E4" w:rsidP="00B065E4">
      <w:pPr>
        <w:pStyle w:val="Brdtekst"/>
      </w:pPr>
      <w:r>
        <w:t>"\u0281" =&gt; "R"</w:t>
      </w:r>
    </w:p>
    <w:p w14:paraId="6C1F3C9E" w14:textId="77777777" w:rsidR="00B065E4" w:rsidRDefault="00B065E4" w:rsidP="00B065E4">
      <w:pPr>
        <w:pStyle w:val="Brdtekst"/>
      </w:pPr>
    </w:p>
    <w:p w14:paraId="056561C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ᴙ</w:t>
      </w:r>
      <w:r>
        <w:t xml:space="preserve">  [</w:t>
      </w:r>
      <w:proofErr w:type="gramEnd"/>
      <w:r>
        <w:t>LATIN LETTER SMALL CAPITAL REVERSED R]</w:t>
      </w:r>
    </w:p>
    <w:p w14:paraId="1D64C3D2" w14:textId="77777777" w:rsidR="00B065E4" w:rsidRDefault="00B065E4" w:rsidP="00B065E4">
      <w:pPr>
        <w:pStyle w:val="Brdtekst"/>
      </w:pPr>
      <w:r>
        <w:t>"\u1D19" =&gt; "R"</w:t>
      </w:r>
    </w:p>
    <w:p w14:paraId="3DB90F6E" w14:textId="77777777" w:rsidR="00B065E4" w:rsidRDefault="00B065E4" w:rsidP="00B065E4">
      <w:pPr>
        <w:pStyle w:val="Brdtekst"/>
      </w:pPr>
    </w:p>
    <w:p w14:paraId="7F91B50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ᴚ</w:t>
      </w:r>
      <w:r>
        <w:t xml:space="preserve">  [</w:t>
      </w:r>
      <w:proofErr w:type="gramEnd"/>
      <w:r>
        <w:t>LATIN LETTER SMALL CAPITAL TURNED R]</w:t>
      </w:r>
    </w:p>
    <w:p w14:paraId="13DA544A" w14:textId="77777777" w:rsidR="00B065E4" w:rsidRDefault="00B065E4" w:rsidP="00B065E4">
      <w:pPr>
        <w:pStyle w:val="Brdtekst"/>
      </w:pPr>
      <w:r>
        <w:t>"\u1D1A" =&gt; "R"</w:t>
      </w:r>
    </w:p>
    <w:p w14:paraId="39E05BD9" w14:textId="77777777" w:rsidR="00B065E4" w:rsidRDefault="00B065E4" w:rsidP="00B065E4">
      <w:pPr>
        <w:pStyle w:val="Brdtekst"/>
      </w:pPr>
    </w:p>
    <w:p w14:paraId="6F3059D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Ṙ</w:t>
      </w:r>
      <w:r>
        <w:t xml:space="preserve">  [</w:t>
      </w:r>
      <w:proofErr w:type="gramEnd"/>
      <w:r>
        <w:t>LATIN CAPITAL LETTER R WITH DOT ABOVE]</w:t>
      </w:r>
    </w:p>
    <w:p w14:paraId="2CF2736E" w14:textId="77777777" w:rsidR="00B065E4" w:rsidRDefault="00B065E4" w:rsidP="00B065E4">
      <w:pPr>
        <w:pStyle w:val="Brdtekst"/>
      </w:pPr>
      <w:r>
        <w:t>"\u1E58" =&gt; "R"</w:t>
      </w:r>
    </w:p>
    <w:p w14:paraId="6C4307F8" w14:textId="77777777" w:rsidR="00B065E4" w:rsidRDefault="00B065E4" w:rsidP="00B065E4">
      <w:pPr>
        <w:pStyle w:val="Brdtekst"/>
      </w:pPr>
    </w:p>
    <w:p w14:paraId="62959A1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Ṛ</w:t>
      </w:r>
      <w:r>
        <w:t xml:space="preserve">  [</w:t>
      </w:r>
      <w:proofErr w:type="gramEnd"/>
      <w:r>
        <w:t>LATIN CAPITAL LETTER R WITH DOT BELOW]</w:t>
      </w:r>
    </w:p>
    <w:p w14:paraId="2045853B" w14:textId="77777777" w:rsidR="00B065E4" w:rsidRDefault="00B065E4" w:rsidP="00B065E4">
      <w:pPr>
        <w:pStyle w:val="Brdtekst"/>
      </w:pPr>
      <w:r>
        <w:t>"\u1E5A" =&gt; "R"</w:t>
      </w:r>
    </w:p>
    <w:p w14:paraId="2614DB3D" w14:textId="77777777" w:rsidR="00B065E4" w:rsidRDefault="00B065E4" w:rsidP="00B065E4">
      <w:pPr>
        <w:pStyle w:val="Brdtekst"/>
      </w:pPr>
    </w:p>
    <w:p w14:paraId="092B6C7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Ṝ</w:t>
      </w:r>
      <w:r>
        <w:t xml:space="preserve">  [</w:t>
      </w:r>
      <w:proofErr w:type="gramEnd"/>
      <w:r>
        <w:t>LATIN CAPITAL LETTER R WITH DOT BELOW AND MACRON]</w:t>
      </w:r>
    </w:p>
    <w:p w14:paraId="61ED82CC" w14:textId="77777777" w:rsidR="00B065E4" w:rsidRDefault="00B065E4" w:rsidP="00B065E4">
      <w:pPr>
        <w:pStyle w:val="Brdtekst"/>
      </w:pPr>
      <w:r>
        <w:t>"\u1E5C" =&gt; "R"</w:t>
      </w:r>
    </w:p>
    <w:p w14:paraId="6FBFBD53" w14:textId="77777777" w:rsidR="00B065E4" w:rsidRDefault="00B065E4" w:rsidP="00B065E4">
      <w:pPr>
        <w:pStyle w:val="Brdtekst"/>
      </w:pPr>
    </w:p>
    <w:p w14:paraId="29CF049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Ṟ</w:t>
      </w:r>
      <w:r>
        <w:t xml:space="preserve">  [</w:t>
      </w:r>
      <w:proofErr w:type="gramEnd"/>
      <w:r>
        <w:t>LATIN CAPITAL LETTER R WITH LINE BELOW]</w:t>
      </w:r>
    </w:p>
    <w:p w14:paraId="05F04DB5" w14:textId="77777777" w:rsidR="00B065E4" w:rsidRDefault="00B065E4" w:rsidP="00B065E4">
      <w:pPr>
        <w:pStyle w:val="Brdtekst"/>
      </w:pPr>
      <w:r>
        <w:t>"\u1E5E" =&gt; "R"</w:t>
      </w:r>
    </w:p>
    <w:p w14:paraId="6EE1D059" w14:textId="77777777" w:rsidR="00B065E4" w:rsidRDefault="00B065E4" w:rsidP="00B065E4">
      <w:pPr>
        <w:pStyle w:val="Brdtekst"/>
      </w:pPr>
    </w:p>
    <w:p w14:paraId="6802DDF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Ⓡ</w:t>
      </w:r>
      <w:r>
        <w:t xml:space="preserve">  [</w:t>
      </w:r>
      <w:proofErr w:type="gramEnd"/>
      <w:r>
        <w:t>CIRCLED LATIN CAPITAL LETTER R]</w:t>
      </w:r>
    </w:p>
    <w:p w14:paraId="510B3642" w14:textId="77777777" w:rsidR="00B065E4" w:rsidRDefault="00B065E4" w:rsidP="00B065E4">
      <w:pPr>
        <w:pStyle w:val="Brdtekst"/>
      </w:pPr>
      <w:r>
        <w:t>"\u24C7" =&gt; "R"</w:t>
      </w:r>
    </w:p>
    <w:p w14:paraId="362D6BC7" w14:textId="77777777" w:rsidR="00B065E4" w:rsidRDefault="00B065E4" w:rsidP="00B065E4">
      <w:pPr>
        <w:pStyle w:val="Brdtekst"/>
      </w:pPr>
    </w:p>
    <w:p w14:paraId="078C770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Ɽ</w:t>
      </w:r>
      <w:r>
        <w:t xml:space="preserve">  [</w:t>
      </w:r>
      <w:proofErr w:type="gramEnd"/>
      <w:r>
        <w:t>LATIN CAPITAL LETTER R WITH TAIL]</w:t>
      </w:r>
    </w:p>
    <w:p w14:paraId="32C00BAF" w14:textId="77777777" w:rsidR="00B065E4" w:rsidRDefault="00B065E4" w:rsidP="00B065E4">
      <w:pPr>
        <w:pStyle w:val="Brdtekst"/>
      </w:pPr>
      <w:r>
        <w:t>"\u2C64" =&gt; "R"</w:t>
      </w:r>
    </w:p>
    <w:p w14:paraId="0C8D09E0" w14:textId="77777777" w:rsidR="00B065E4" w:rsidRDefault="00B065E4" w:rsidP="00B065E4">
      <w:pPr>
        <w:pStyle w:val="Brdtekst"/>
      </w:pPr>
    </w:p>
    <w:p w14:paraId="19C08CE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Ꝛ</w:t>
      </w:r>
      <w:r>
        <w:t xml:space="preserve">  [</w:t>
      </w:r>
      <w:proofErr w:type="gramEnd"/>
      <w:r>
        <w:t>LATIN CAPITAL LETTER R ROTUNDA]</w:t>
      </w:r>
    </w:p>
    <w:p w14:paraId="0AEB1C91" w14:textId="77777777" w:rsidR="00B065E4" w:rsidRDefault="00B065E4" w:rsidP="00B065E4">
      <w:pPr>
        <w:pStyle w:val="Brdtekst"/>
      </w:pPr>
      <w:r>
        <w:t>"\uA75A" =&gt; "R"</w:t>
      </w:r>
    </w:p>
    <w:p w14:paraId="78B3B08D" w14:textId="77777777" w:rsidR="00B065E4" w:rsidRDefault="00B065E4" w:rsidP="00B065E4">
      <w:pPr>
        <w:pStyle w:val="Brdtekst"/>
      </w:pPr>
    </w:p>
    <w:p w14:paraId="2089152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Ꞃ</w:t>
      </w:r>
      <w:r>
        <w:t xml:space="preserve">  [</w:t>
      </w:r>
      <w:proofErr w:type="gramEnd"/>
      <w:r>
        <w:t>LATIN CAPITAL LETTER INSULAR R]</w:t>
      </w:r>
    </w:p>
    <w:p w14:paraId="45FE0DE1" w14:textId="77777777" w:rsidR="00B065E4" w:rsidRDefault="00B065E4" w:rsidP="00B065E4">
      <w:pPr>
        <w:pStyle w:val="Brdtekst"/>
      </w:pPr>
      <w:r>
        <w:t>"\uA782" =&gt; "R"</w:t>
      </w:r>
    </w:p>
    <w:p w14:paraId="3E6742DC" w14:textId="77777777" w:rsidR="00B065E4" w:rsidRDefault="00B065E4" w:rsidP="00B065E4">
      <w:pPr>
        <w:pStyle w:val="Brdtekst"/>
      </w:pPr>
    </w:p>
    <w:p w14:paraId="1A7CCEC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Ｒ</w:t>
      </w:r>
      <w:r>
        <w:t xml:space="preserve">  [</w:t>
      </w:r>
      <w:proofErr w:type="gramEnd"/>
      <w:r>
        <w:t>FULLWIDTH LATIN CAPITAL LETTER R]</w:t>
      </w:r>
    </w:p>
    <w:p w14:paraId="4114C457" w14:textId="77777777" w:rsidR="00B065E4" w:rsidRDefault="00B065E4" w:rsidP="00B065E4">
      <w:pPr>
        <w:pStyle w:val="Brdtekst"/>
      </w:pPr>
      <w:r>
        <w:t>"\uFF32" =&gt; "R"</w:t>
      </w:r>
    </w:p>
    <w:p w14:paraId="54BD0B9B" w14:textId="77777777" w:rsidR="00B065E4" w:rsidRDefault="00B065E4" w:rsidP="00B065E4">
      <w:pPr>
        <w:pStyle w:val="Brdtekst"/>
      </w:pPr>
    </w:p>
    <w:p w14:paraId="7373168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ŕ  [</w:t>
      </w:r>
      <w:proofErr w:type="gramEnd"/>
      <w:r>
        <w:t>LATIN SMALL LETTER R WITH ACUTE]</w:t>
      </w:r>
    </w:p>
    <w:p w14:paraId="2133C4A9" w14:textId="77777777" w:rsidR="00B065E4" w:rsidRDefault="00B065E4" w:rsidP="00B065E4">
      <w:pPr>
        <w:pStyle w:val="Brdtekst"/>
      </w:pPr>
      <w:r>
        <w:t>"\u0155" =&gt; "r"</w:t>
      </w:r>
    </w:p>
    <w:p w14:paraId="5A0C40DD" w14:textId="77777777" w:rsidR="00B065E4" w:rsidRDefault="00B065E4" w:rsidP="00B065E4">
      <w:pPr>
        <w:pStyle w:val="Brdtekst"/>
      </w:pPr>
    </w:p>
    <w:p w14:paraId="2321445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ŗ  [</w:t>
      </w:r>
      <w:proofErr w:type="gramEnd"/>
      <w:r>
        <w:t>LATIN SMALL LETTER R WITH CEDILLA]</w:t>
      </w:r>
    </w:p>
    <w:p w14:paraId="4E478037" w14:textId="77777777" w:rsidR="00B065E4" w:rsidRDefault="00B065E4" w:rsidP="00B065E4">
      <w:pPr>
        <w:pStyle w:val="Brdtekst"/>
      </w:pPr>
      <w:r>
        <w:t>"\u0157" =&gt; "r"</w:t>
      </w:r>
    </w:p>
    <w:p w14:paraId="280EAA2E" w14:textId="77777777" w:rsidR="00B065E4" w:rsidRDefault="00B065E4" w:rsidP="00B065E4">
      <w:pPr>
        <w:pStyle w:val="Brdtekst"/>
      </w:pPr>
    </w:p>
    <w:p w14:paraId="55A3654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ř  [</w:t>
      </w:r>
      <w:proofErr w:type="gramEnd"/>
      <w:r>
        <w:t>LATIN SMALL LETTER R WITH CARON]</w:t>
      </w:r>
    </w:p>
    <w:p w14:paraId="787121F7" w14:textId="77777777" w:rsidR="00B065E4" w:rsidRDefault="00B065E4" w:rsidP="00B065E4">
      <w:pPr>
        <w:pStyle w:val="Brdtekst"/>
      </w:pPr>
      <w:r>
        <w:t>"\u0159" =&gt; "r"</w:t>
      </w:r>
    </w:p>
    <w:p w14:paraId="27310462" w14:textId="77777777" w:rsidR="00B065E4" w:rsidRDefault="00B065E4" w:rsidP="00B065E4">
      <w:pPr>
        <w:pStyle w:val="Brdtekst"/>
      </w:pPr>
    </w:p>
    <w:p w14:paraId="1E81DCA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ȑ</w:t>
      </w:r>
      <w:r>
        <w:t xml:space="preserve">  [</w:t>
      </w:r>
      <w:proofErr w:type="gramEnd"/>
      <w:r>
        <w:t>LATIN SMALL LETTER R WITH DOUBLE GRAVE]</w:t>
      </w:r>
    </w:p>
    <w:p w14:paraId="76F9A25D" w14:textId="77777777" w:rsidR="00B065E4" w:rsidRDefault="00B065E4" w:rsidP="00B065E4">
      <w:pPr>
        <w:pStyle w:val="Brdtekst"/>
      </w:pPr>
      <w:r>
        <w:t>"\u0211" =&gt; "r"</w:t>
      </w:r>
    </w:p>
    <w:p w14:paraId="61D6CB7C" w14:textId="77777777" w:rsidR="00B065E4" w:rsidRDefault="00B065E4" w:rsidP="00B065E4">
      <w:pPr>
        <w:pStyle w:val="Brdtekst"/>
      </w:pPr>
    </w:p>
    <w:p w14:paraId="08493E1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ȓ</w:t>
      </w:r>
      <w:r>
        <w:t xml:space="preserve">  [</w:t>
      </w:r>
      <w:proofErr w:type="gramEnd"/>
      <w:r>
        <w:t>LATIN SMALL LETTER R WITH INVERTED BREVE]</w:t>
      </w:r>
    </w:p>
    <w:p w14:paraId="7CDF1333" w14:textId="77777777" w:rsidR="00B065E4" w:rsidRDefault="00B065E4" w:rsidP="00B065E4">
      <w:pPr>
        <w:pStyle w:val="Brdtekst"/>
      </w:pPr>
      <w:r>
        <w:t>"\u0213" =&gt; "r"</w:t>
      </w:r>
    </w:p>
    <w:p w14:paraId="14F0837E" w14:textId="77777777" w:rsidR="00B065E4" w:rsidRDefault="00B065E4" w:rsidP="00B065E4">
      <w:pPr>
        <w:pStyle w:val="Brdtekst"/>
      </w:pPr>
    </w:p>
    <w:p w14:paraId="69F124E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ɍ</w:t>
      </w:r>
      <w:r>
        <w:t xml:space="preserve">  [</w:t>
      </w:r>
      <w:proofErr w:type="gramEnd"/>
      <w:r>
        <w:t>LATIN SMALL LETTER R WITH STROKE]</w:t>
      </w:r>
    </w:p>
    <w:p w14:paraId="6321B198" w14:textId="77777777" w:rsidR="00B065E4" w:rsidRDefault="00B065E4" w:rsidP="00B065E4">
      <w:pPr>
        <w:pStyle w:val="Brdtekst"/>
      </w:pPr>
      <w:r>
        <w:t>"\u024D" =&gt; "r"</w:t>
      </w:r>
    </w:p>
    <w:p w14:paraId="1EA701D7" w14:textId="77777777" w:rsidR="00B065E4" w:rsidRDefault="00B065E4" w:rsidP="00B065E4">
      <w:pPr>
        <w:pStyle w:val="Brdtekst"/>
      </w:pPr>
    </w:p>
    <w:p w14:paraId="07FE64F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ɼ</w:t>
      </w:r>
      <w:r>
        <w:t xml:space="preserve">  [</w:t>
      </w:r>
      <w:proofErr w:type="gramEnd"/>
      <w:r>
        <w:t>LATIN SMALL LETTER R WITH LONG LEG]</w:t>
      </w:r>
    </w:p>
    <w:p w14:paraId="4574BCC9" w14:textId="77777777" w:rsidR="00B065E4" w:rsidRDefault="00B065E4" w:rsidP="00B065E4">
      <w:pPr>
        <w:pStyle w:val="Brdtekst"/>
      </w:pPr>
      <w:r>
        <w:t>"\u027C" =&gt; "r"</w:t>
      </w:r>
    </w:p>
    <w:p w14:paraId="2A7B4F6D" w14:textId="77777777" w:rsidR="00B065E4" w:rsidRDefault="00B065E4" w:rsidP="00B065E4">
      <w:pPr>
        <w:pStyle w:val="Brdtekst"/>
      </w:pPr>
    </w:p>
    <w:p w14:paraId="57A2CB5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ɽ</w:t>
      </w:r>
      <w:r>
        <w:t xml:space="preserve">  [</w:t>
      </w:r>
      <w:proofErr w:type="gramEnd"/>
      <w:r>
        <w:t>LATIN SMALL LETTER R WITH TAIL]</w:t>
      </w:r>
    </w:p>
    <w:p w14:paraId="1B605C32" w14:textId="77777777" w:rsidR="00B065E4" w:rsidRDefault="00B065E4" w:rsidP="00B065E4">
      <w:pPr>
        <w:pStyle w:val="Brdtekst"/>
      </w:pPr>
      <w:r>
        <w:t>"\u027D" =&gt; "r"</w:t>
      </w:r>
    </w:p>
    <w:p w14:paraId="5ABDA07C" w14:textId="77777777" w:rsidR="00B065E4" w:rsidRDefault="00B065E4" w:rsidP="00B065E4">
      <w:pPr>
        <w:pStyle w:val="Brdtekst"/>
      </w:pPr>
    </w:p>
    <w:p w14:paraId="37C2A95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ɾ</w:t>
      </w:r>
      <w:r>
        <w:t xml:space="preserve">  [</w:t>
      </w:r>
      <w:proofErr w:type="gramEnd"/>
      <w:r>
        <w:t>LATIN SMALL LETTER R WITH FISHHOOK]</w:t>
      </w:r>
    </w:p>
    <w:p w14:paraId="41E71E7C" w14:textId="77777777" w:rsidR="00B065E4" w:rsidRDefault="00B065E4" w:rsidP="00B065E4">
      <w:pPr>
        <w:pStyle w:val="Brdtekst"/>
      </w:pPr>
      <w:r>
        <w:t>"\u027E" =&gt; "r"</w:t>
      </w:r>
    </w:p>
    <w:p w14:paraId="5A895782" w14:textId="77777777" w:rsidR="00B065E4" w:rsidRDefault="00B065E4" w:rsidP="00B065E4">
      <w:pPr>
        <w:pStyle w:val="Brdtekst"/>
      </w:pPr>
    </w:p>
    <w:p w14:paraId="61EEF59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ɿ</w:t>
      </w:r>
      <w:r>
        <w:t xml:space="preserve">  [</w:t>
      </w:r>
      <w:proofErr w:type="gramEnd"/>
      <w:r>
        <w:t>LATIN SMALL LETTER REVERSED R WITH FISHHOOK]</w:t>
      </w:r>
    </w:p>
    <w:p w14:paraId="27514448" w14:textId="77777777" w:rsidR="00B065E4" w:rsidRDefault="00B065E4" w:rsidP="00B065E4">
      <w:pPr>
        <w:pStyle w:val="Brdtekst"/>
      </w:pPr>
      <w:r>
        <w:t>"\u027F" =&gt; "r"</w:t>
      </w:r>
    </w:p>
    <w:p w14:paraId="73B53321" w14:textId="77777777" w:rsidR="00B065E4" w:rsidRDefault="00B065E4" w:rsidP="00B065E4">
      <w:pPr>
        <w:pStyle w:val="Brdtekst"/>
      </w:pPr>
    </w:p>
    <w:p w14:paraId="097762F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ᵣ</w:t>
      </w:r>
      <w:r>
        <w:t xml:space="preserve">  [</w:t>
      </w:r>
      <w:proofErr w:type="gramEnd"/>
      <w:r>
        <w:t>LATIN SUBSCRIPT SMALL LETTER R]</w:t>
      </w:r>
    </w:p>
    <w:p w14:paraId="441B6508" w14:textId="77777777" w:rsidR="00B065E4" w:rsidRDefault="00B065E4" w:rsidP="00B065E4">
      <w:pPr>
        <w:pStyle w:val="Brdtekst"/>
      </w:pPr>
      <w:r>
        <w:t>"\u1D63" =&gt; "r"</w:t>
      </w:r>
    </w:p>
    <w:p w14:paraId="69FFC78F" w14:textId="77777777" w:rsidR="00B065E4" w:rsidRDefault="00B065E4" w:rsidP="00B065E4">
      <w:pPr>
        <w:pStyle w:val="Brdtekst"/>
      </w:pPr>
    </w:p>
    <w:p w14:paraId="1497A91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ᵲ</w:t>
      </w:r>
      <w:r>
        <w:t xml:space="preserve">  [</w:t>
      </w:r>
      <w:proofErr w:type="gramEnd"/>
      <w:r>
        <w:t>LATIN SMALL LETTER R WITH MIDDLE TILDE]</w:t>
      </w:r>
    </w:p>
    <w:p w14:paraId="193FBA85" w14:textId="77777777" w:rsidR="00B065E4" w:rsidRDefault="00B065E4" w:rsidP="00B065E4">
      <w:pPr>
        <w:pStyle w:val="Brdtekst"/>
      </w:pPr>
      <w:r>
        <w:t>"\u1D72" =&gt; "r"</w:t>
      </w:r>
    </w:p>
    <w:p w14:paraId="3CE332E5" w14:textId="77777777" w:rsidR="00B065E4" w:rsidRDefault="00B065E4" w:rsidP="00B065E4">
      <w:pPr>
        <w:pStyle w:val="Brdtekst"/>
      </w:pPr>
    </w:p>
    <w:p w14:paraId="732445F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ᵳ</w:t>
      </w:r>
      <w:r>
        <w:t xml:space="preserve">  [</w:t>
      </w:r>
      <w:proofErr w:type="gramEnd"/>
      <w:r>
        <w:t>LATIN SMALL LETTER R WITH FISHHOOK AND MIDDLE TILDE]</w:t>
      </w:r>
    </w:p>
    <w:p w14:paraId="519D1F92" w14:textId="77777777" w:rsidR="00B065E4" w:rsidRDefault="00B065E4" w:rsidP="00B065E4">
      <w:pPr>
        <w:pStyle w:val="Brdtekst"/>
      </w:pPr>
      <w:r>
        <w:t>"\u1D73" =&gt; "r"</w:t>
      </w:r>
    </w:p>
    <w:p w14:paraId="13D11436" w14:textId="77777777" w:rsidR="00B065E4" w:rsidRDefault="00B065E4" w:rsidP="00B065E4">
      <w:pPr>
        <w:pStyle w:val="Brdtekst"/>
      </w:pPr>
    </w:p>
    <w:p w14:paraId="57010BD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ᶉ</w:t>
      </w:r>
      <w:r>
        <w:t xml:space="preserve">  [</w:t>
      </w:r>
      <w:proofErr w:type="gramEnd"/>
      <w:r>
        <w:t>LATIN SMALL LETTER R WITH PALATAL HOOK]</w:t>
      </w:r>
    </w:p>
    <w:p w14:paraId="5E3142F3" w14:textId="77777777" w:rsidR="00B065E4" w:rsidRDefault="00B065E4" w:rsidP="00B065E4">
      <w:pPr>
        <w:pStyle w:val="Brdtekst"/>
      </w:pPr>
      <w:r>
        <w:t>"\u1D89" =&gt; "r"</w:t>
      </w:r>
    </w:p>
    <w:p w14:paraId="22E2556C" w14:textId="77777777" w:rsidR="00B065E4" w:rsidRDefault="00B065E4" w:rsidP="00B065E4">
      <w:pPr>
        <w:pStyle w:val="Brdtekst"/>
      </w:pPr>
    </w:p>
    <w:p w14:paraId="5FF3CE5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ṙ</w:t>
      </w:r>
      <w:r>
        <w:t xml:space="preserve">  [</w:t>
      </w:r>
      <w:proofErr w:type="gramEnd"/>
      <w:r>
        <w:t>LATIN SMALL LETTER R WITH DOT ABOVE]</w:t>
      </w:r>
    </w:p>
    <w:p w14:paraId="27401C6D" w14:textId="77777777" w:rsidR="00B065E4" w:rsidRDefault="00B065E4" w:rsidP="00B065E4">
      <w:pPr>
        <w:pStyle w:val="Brdtekst"/>
      </w:pPr>
      <w:r>
        <w:t>"\u1E59" =&gt; "r"</w:t>
      </w:r>
    </w:p>
    <w:p w14:paraId="618F513F" w14:textId="77777777" w:rsidR="00B065E4" w:rsidRDefault="00B065E4" w:rsidP="00B065E4">
      <w:pPr>
        <w:pStyle w:val="Brdtekst"/>
      </w:pPr>
    </w:p>
    <w:p w14:paraId="522CBAF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ṛ</w:t>
      </w:r>
      <w:r>
        <w:t xml:space="preserve">  [</w:t>
      </w:r>
      <w:proofErr w:type="gramEnd"/>
      <w:r>
        <w:t>LATIN SMALL LETTER R WITH DOT BELOW]</w:t>
      </w:r>
    </w:p>
    <w:p w14:paraId="190CC6AF" w14:textId="77777777" w:rsidR="00B065E4" w:rsidRDefault="00B065E4" w:rsidP="00B065E4">
      <w:pPr>
        <w:pStyle w:val="Brdtekst"/>
      </w:pPr>
      <w:r>
        <w:t>"\u1E5B" =&gt; "r"</w:t>
      </w:r>
    </w:p>
    <w:p w14:paraId="1A2EE937" w14:textId="77777777" w:rsidR="00B065E4" w:rsidRDefault="00B065E4" w:rsidP="00B065E4">
      <w:pPr>
        <w:pStyle w:val="Brdtekst"/>
      </w:pPr>
    </w:p>
    <w:p w14:paraId="14B59AF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ṝ</w:t>
      </w:r>
      <w:r>
        <w:t xml:space="preserve">  [</w:t>
      </w:r>
      <w:proofErr w:type="gramEnd"/>
      <w:r>
        <w:t>LATIN SMALL LETTER R WITH DOT BELOW AND MACRON]</w:t>
      </w:r>
    </w:p>
    <w:p w14:paraId="1606506B" w14:textId="77777777" w:rsidR="00B065E4" w:rsidRDefault="00B065E4" w:rsidP="00B065E4">
      <w:pPr>
        <w:pStyle w:val="Brdtekst"/>
      </w:pPr>
      <w:r>
        <w:t>"\u1E5D" =&gt; "r"</w:t>
      </w:r>
    </w:p>
    <w:p w14:paraId="0B47E12E" w14:textId="77777777" w:rsidR="00B065E4" w:rsidRDefault="00B065E4" w:rsidP="00B065E4">
      <w:pPr>
        <w:pStyle w:val="Brdtekst"/>
      </w:pPr>
    </w:p>
    <w:p w14:paraId="5F96600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ṟ</w:t>
      </w:r>
      <w:r>
        <w:t xml:space="preserve">  [</w:t>
      </w:r>
      <w:proofErr w:type="gramEnd"/>
      <w:r>
        <w:t>LATIN SMALL LETTER R WITH LINE BELOW]</w:t>
      </w:r>
    </w:p>
    <w:p w14:paraId="26EFB15C" w14:textId="77777777" w:rsidR="00B065E4" w:rsidRDefault="00B065E4" w:rsidP="00B065E4">
      <w:pPr>
        <w:pStyle w:val="Brdtekst"/>
      </w:pPr>
      <w:r>
        <w:t>"\u1E5F" =&gt; "r"</w:t>
      </w:r>
    </w:p>
    <w:p w14:paraId="5473D9B5" w14:textId="77777777" w:rsidR="00B065E4" w:rsidRDefault="00B065E4" w:rsidP="00B065E4">
      <w:pPr>
        <w:pStyle w:val="Brdtekst"/>
      </w:pPr>
    </w:p>
    <w:p w14:paraId="7B73D2E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ⓡ</w:t>
      </w:r>
      <w:r>
        <w:t xml:space="preserve">  [</w:t>
      </w:r>
      <w:proofErr w:type="gramEnd"/>
      <w:r>
        <w:t>CIRCLED LATIN SMALL LETTER R]</w:t>
      </w:r>
    </w:p>
    <w:p w14:paraId="25702764" w14:textId="77777777" w:rsidR="00B065E4" w:rsidRDefault="00B065E4" w:rsidP="00B065E4">
      <w:pPr>
        <w:pStyle w:val="Brdtekst"/>
      </w:pPr>
      <w:r>
        <w:t>"\u24E1" =&gt; "r"</w:t>
      </w:r>
    </w:p>
    <w:p w14:paraId="5AA3F7E0" w14:textId="77777777" w:rsidR="00B065E4" w:rsidRDefault="00B065E4" w:rsidP="00B065E4">
      <w:pPr>
        <w:pStyle w:val="Brdtekst"/>
      </w:pPr>
    </w:p>
    <w:p w14:paraId="5F69305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ꝛ</w:t>
      </w:r>
      <w:r>
        <w:t xml:space="preserve">  [</w:t>
      </w:r>
      <w:proofErr w:type="gramEnd"/>
      <w:r>
        <w:t>LATIN SMALL LETTER R ROTUNDA]</w:t>
      </w:r>
    </w:p>
    <w:p w14:paraId="616FEC31" w14:textId="77777777" w:rsidR="00B065E4" w:rsidRDefault="00B065E4" w:rsidP="00B065E4">
      <w:pPr>
        <w:pStyle w:val="Brdtekst"/>
      </w:pPr>
      <w:r>
        <w:t>"\uA75B" =&gt; "r"</w:t>
      </w:r>
    </w:p>
    <w:p w14:paraId="1DC5004D" w14:textId="77777777" w:rsidR="00B065E4" w:rsidRDefault="00B065E4" w:rsidP="00B065E4">
      <w:pPr>
        <w:pStyle w:val="Brdtekst"/>
      </w:pPr>
    </w:p>
    <w:p w14:paraId="29A93E0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ꞃ</w:t>
      </w:r>
      <w:r>
        <w:t xml:space="preserve">  [</w:t>
      </w:r>
      <w:proofErr w:type="gramEnd"/>
      <w:r>
        <w:t>LATIN SMALL LETTER INSULAR R]</w:t>
      </w:r>
    </w:p>
    <w:p w14:paraId="5CBE356A" w14:textId="77777777" w:rsidR="00B065E4" w:rsidRDefault="00B065E4" w:rsidP="00B065E4">
      <w:pPr>
        <w:pStyle w:val="Brdtekst"/>
      </w:pPr>
      <w:r>
        <w:t>"\uA783" =&gt; "r"</w:t>
      </w:r>
    </w:p>
    <w:p w14:paraId="0814024C" w14:textId="77777777" w:rsidR="00B065E4" w:rsidRDefault="00B065E4" w:rsidP="00B065E4">
      <w:pPr>
        <w:pStyle w:val="Brdtekst"/>
      </w:pPr>
    </w:p>
    <w:p w14:paraId="02A8C87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ｒ</w:t>
      </w:r>
      <w:r>
        <w:t xml:space="preserve">  [</w:t>
      </w:r>
      <w:proofErr w:type="gramEnd"/>
      <w:r>
        <w:t>FULLWIDTH LATIN SMALL LETTER R]</w:t>
      </w:r>
    </w:p>
    <w:p w14:paraId="201F798A" w14:textId="77777777" w:rsidR="00B065E4" w:rsidRDefault="00B065E4" w:rsidP="00B065E4">
      <w:pPr>
        <w:pStyle w:val="Brdtekst"/>
      </w:pPr>
      <w:r>
        <w:t>"\uFF52" =&gt; "r"</w:t>
      </w:r>
    </w:p>
    <w:p w14:paraId="728663B8" w14:textId="77777777" w:rsidR="00B065E4" w:rsidRDefault="00B065E4" w:rsidP="00B065E4">
      <w:pPr>
        <w:pStyle w:val="Brdtekst"/>
      </w:pPr>
    </w:p>
    <w:p w14:paraId="28AC90B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⒭</w:t>
      </w:r>
      <w:r>
        <w:t xml:space="preserve">  [</w:t>
      </w:r>
      <w:proofErr w:type="gramEnd"/>
      <w:r>
        <w:t>PARENTHESIZED LATIN SMALL LETTER R]</w:t>
      </w:r>
    </w:p>
    <w:p w14:paraId="7F389485" w14:textId="77777777" w:rsidR="00B065E4" w:rsidRDefault="00B065E4" w:rsidP="00B065E4">
      <w:pPr>
        <w:pStyle w:val="Brdtekst"/>
      </w:pPr>
      <w:r>
        <w:t>"\u24AD" =&gt; "(r)"</w:t>
      </w:r>
    </w:p>
    <w:p w14:paraId="38A69C91" w14:textId="77777777" w:rsidR="00B065E4" w:rsidRDefault="00B065E4" w:rsidP="00B065E4">
      <w:pPr>
        <w:pStyle w:val="Brdtekst"/>
      </w:pPr>
    </w:p>
    <w:p w14:paraId="6AD1300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Ś  [</w:t>
      </w:r>
      <w:proofErr w:type="gramEnd"/>
      <w:r>
        <w:t>LATIN CAPITAL LETTER S WITH ACUTE]</w:t>
      </w:r>
    </w:p>
    <w:p w14:paraId="762C7613" w14:textId="77777777" w:rsidR="00B065E4" w:rsidRDefault="00B065E4" w:rsidP="00B065E4">
      <w:pPr>
        <w:pStyle w:val="Brdtekst"/>
      </w:pPr>
      <w:r>
        <w:t>"\u015A" =&gt; "S"</w:t>
      </w:r>
    </w:p>
    <w:p w14:paraId="22BAA8B8" w14:textId="77777777" w:rsidR="00B065E4" w:rsidRDefault="00B065E4" w:rsidP="00B065E4">
      <w:pPr>
        <w:pStyle w:val="Brdtekst"/>
      </w:pPr>
    </w:p>
    <w:p w14:paraId="6DE7716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Ŝ  [</w:t>
      </w:r>
      <w:proofErr w:type="gramEnd"/>
      <w:r>
        <w:t>LATIN CAPITAL LETTER S WITH CIRCUMFLEX]</w:t>
      </w:r>
    </w:p>
    <w:p w14:paraId="62F5B4EF" w14:textId="77777777" w:rsidR="00B065E4" w:rsidRDefault="00B065E4" w:rsidP="00B065E4">
      <w:pPr>
        <w:pStyle w:val="Brdtekst"/>
      </w:pPr>
      <w:r>
        <w:t>"\u015C" =&gt; "S"</w:t>
      </w:r>
    </w:p>
    <w:p w14:paraId="072B2A3E" w14:textId="77777777" w:rsidR="00B065E4" w:rsidRDefault="00B065E4" w:rsidP="00B065E4">
      <w:pPr>
        <w:pStyle w:val="Brdtekst"/>
      </w:pPr>
    </w:p>
    <w:p w14:paraId="1E0031D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Ş  [</w:t>
      </w:r>
      <w:proofErr w:type="gramEnd"/>
      <w:r>
        <w:t>LATIN CAPITAL LETTER S WITH CEDILLA]</w:t>
      </w:r>
    </w:p>
    <w:p w14:paraId="0884CA1E" w14:textId="77777777" w:rsidR="00B065E4" w:rsidRDefault="00B065E4" w:rsidP="00B065E4">
      <w:pPr>
        <w:pStyle w:val="Brdtekst"/>
      </w:pPr>
      <w:r>
        <w:t>"\u015E" =&gt; "S"</w:t>
      </w:r>
    </w:p>
    <w:p w14:paraId="694A9F89" w14:textId="77777777" w:rsidR="00B065E4" w:rsidRDefault="00B065E4" w:rsidP="00B065E4">
      <w:pPr>
        <w:pStyle w:val="Brdtekst"/>
      </w:pPr>
    </w:p>
    <w:p w14:paraId="6ED7454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Š  [</w:t>
      </w:r>
      <w:proofErr w:type="gramEnd"/>
      <w:r>
        <w:t>LATIN CAPITAL LETTER S WITH CARON]</w:t>
      </w:r>
    </w:p>
    <w:p w14:paraId="53898DF5" w14:textId="77777777" w:rsidR="00B065E4" w:rsidRDefault="00B065E4" w:rsidP="00B065E4">
      <w:pPr>
        <w:pStyle w:val="Brdtekst"/>
      </w:pPr>
      <w:r>
        <w:t>"\u0160" =&gt; "S"</w:t>
      </w:r>
    </w:p>
    <w:p w14:paraId="5F17CFD6" w14:textId="77777777" w:rsidR="00B065E4" w:rsidRDefault="00B065E4" w:rsidP="00B065E4">
      <w:pPr>
        <w:pStyle w:val="Brdtekst"/>
      </w:pPr>
    </w:p>
    <w:p w14:paraId="2F8D2AC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Ș  [</w:t>
      </w:r>
      <w:proofErr w:type="gramEnd"/>
      <w:r>
        <w:t>LATIN CAPITAL LETTER S WITH COMMA BELOW]</w:t>
      </w:r>
    </w:p>
    <w:p w14:paraId="55AF96B8" w14:textId="77777777" w:rsidR="00B065E4" w:rsidRDefault="00B065E4" w:rsidP="00B065E4">
      <w:pPr>
        <w:pStyle w:val="Brdtekst"/>
      </w:pPr>
      <w:r>
        <w:t>"\u0218" =&gt; "S"</w:t>
      </w:r>
    </w:p>
    <w:p w14:paraId="4C35FD0A" w14:textId="77777777" w:rsidR="00B065E4" w:rsidRDefault="00B065E4" w:rsidP="00B065E4">
      <w:pPr>
        <w:pStyle w:val="Brdtekst"/>
      </w:pPr>
    </w:p>
    <w:p w14:paraId="4E394D9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Ṡ</w:t>
      </w:r>
      <w:r>
        <w:t xml:space="preserve">  [</w:t>
      </w:r>
      <w:proofErr w:type="gramEnd"/>
      <w:r>
        <w:t>LATIN CAPITAL LETTER S WITH DOT ABOVE]</w:t>
      </w:r>
    </w:p>
    <w:p w14:paraId="07615A7E" w14:textId="77777777" w:rsidR="00B065E4" w:rsidRDefault="00B065E4" w:rsidP="00B065E4">
      <w:pPr>
        <w:pStyle w:val="Brdtekst"/>
      </w:pPr>
      <w:r>
        <w:t>"\u1E60" =&gt; "S"</w:t>
      </w:r>
    </w:p>
    <w:p w14:paraId="3CD94AB2" w14:textId="77777777" w:rsidR="00B065E4" w:rsidRDefault="00B065E4" w:rsidP="00B065E4">
      <w:pPr>
        <w:pStyle w:val="Brdtekst"/>
      </w:pPr>
    </w:p>
    <w:p w14:paraId="77136DF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Ṣ</w:t>
      </w:r>
      <w:r>
        <w:t xml:space="preserve">  [</w:t>
      </w:r>
      <w:proofErr w:type="gramEnd"/>
      <w:r>
        <w:t>LATIN CAPITAL LETTER S WITH DOT BELOW]</w:t>
      </w:r>
    </w:p>
    <w:p w14:paraId="3F6EC518" w14:textId="77777777" w:rsidR="00B065E4" w:rsidRDefault="00B065E4" w:rsidP="00B065E4">
      <w:pPr>
        <w:pStyle w:val="Brdtekst"/>
      </w:pPr>
      <w:r>
        <w:t>"\u1E62" =&gt; "S"</w:t>
      </w:r>
    </w:p>
    <w:p w14:paraId="178C0941" w14:textId="77777777" w:rsidR="00B065E4" w:rsidRDefault="00B065E4" w:rsidP="00B065E4">
      <w:pPr>
        <w:pStyle w:val="Brdtekst"/>
      </w:pPr>
    </w:p>
    <w:p w14:paraId="724BCCC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Ṥ</w:t>
      </w:r>
      <w:r>
        <w:t xml:space="preserve">  [</w:t>
      </w:r>
      <w:proofErr w:type="gramEnd"/>
      <w:r>
        <w:t>LATIN CAPITAL LETTER S WITH ACUTE AND DOT ABOVE]</w:t>
      </w:r>
    </w:p>
    <w:p w14:paraId="60FC5AD7" w14:textId="77777777" w:rsidR="00B065E4" w:rsidRDefault="00B065E4" w:rsidP="00B065E4">
      <w:pPr>
        <w:pStyle w:val="Brdtekst"/>
      </w:pPr>
      <w:r>
        <w:t>"\u1E64" =&gt; "S"</w:t>
      </w:r>
    </w:p>
    <w:p w14:paraId="4C35D4E1" w14:textId="77777777" w:rsidR="00B065E4" w:rsidRDefault="00B065E4" w:rsidP="00B065E4">
      <w:pPr>
        <w:pStyle w:val="Brdtekst"/>
      </w:pPr>
    </w:p>
    <w:p w14:paraId="48348F5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Ṧ</w:t>
      </w:r>
      <w:r>
        <w:t xml:space="preserve">  [</w:t>
      </w:r>
      <w:proofErr w:type="gramEnd"/>
      <w:r>
        <w:t>LATIN CAPITAL LETTER S WITH CARON AND DOT ABOVE]</w:t>
      </w:r>
    </w:p>
    <w:p w14:paraId="236C8B2C" w14:textId="77777777" w:rsidR="00B065E4" w:rsidRDefault="00B065E4" w:rsidP="00B065E4">
      <w:pPr>
        <w:pStyle w:val="Brdtekst"/>
      </w:pPr>
      <w:r>
        <w:t>"\u1E66" =&gt; "S"</w:t>
      </w:r>
    </w:p>
    <w:p w14:paraId="1623ED28" w14:textId="77777777" w:rsidR="00B065E4" w:rsidRDefault="00B065E4" w:rsidP="00B065E4">
      <w:pPr>
        <w:pStyle w:val="Brdtekst"/>
      </w:pPr>
    </w:p>
    <w:p w14:paraId="7B4DC6A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Ṩ</w:t>
      </w:r>
      <w:r>
        <w:t xml:space="preserve">  [</w:t>
      </w:r>
      <w:proofErr w:type="gramEnd"/>
      <w:r>
        <w:t>LATIN CAPITAL LETTER S WITH DOT BELOW AND DOT ABOVE]</w:t>
      </w:r>
    </w:p>
    <w:p w14:paraId="71CB24E6" w14:textId="77777777" w:rsidR="00B065E4" w:rsidRDefault="00B065E4" w:rsidP="00B065E4">
      <w:pPr>
        <w:pStyle w:val="Brdtekst"/>
      </w:pPr>
      <w:r>
        <w:t>"\u1E68" =&gt; "S"</w:t>
      </w:r>
    </w:p>
    <w:p w14:paraId="19536DCA" w14:textId="77777777" w:rsidR="00B065E4" w:rsidRDefault="00B065E4" w:rsidP="00B065E4">
      <w:pPr>
        <w:pStyle w:val="Brdtekst"/>
      </w:pPr>
    </w:p>
    <w:p w14:paraId="30A796F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Ⓢ</w:t>
      </w:r>
      <w:r>
        <w:t xml:space="preserve">  [</w:t>
      </w:r>
      <w:proofErr w:type="gramEnd"/>
      <w:r>
        <w:t>CIRCLED LATIN CAPITAL LETTER S]</w:t>
      </w:r>
    </w:p>
    <w:p w14:paraId="2856EDCD" w14:textId="77777777" w:rsidR="00B065E4" w:rsidRDefault="00B065E4" w:rsidP="00B065E4">
      <w:pPr>
        <w:pStyle w:val="Brdtekst"/>
      </w:pPr>
      <w:r>
        <w:t>"\u24C8" =&gt; "S"</w:t>
      </w:r>
    </w:p>
    <w:p w14:paraId="29ED9F2D" w14:textId="77777777" w:rsidR="00B065E4" w:rsidRDefault="00B065E4" w:rsidP="00B065E4">
      <w:pPr>
        <w:pStyle w:val="Brdtekst"/>
      </w:pPr>
    </w:p>
    <w:p w14:paraId="1C0042B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ꜱ</w:t>
      </w:r>
      <w:r>
        <w:t xml:space="preserve">  [</w:t>
      </w:r>
      <w:proofErr w:type="gramEnd"/>
      <w:r>
        <w:t>LATIN LETTER SMALL CAPITAL S]</w:t>
      </w:r>
    </w:p>
    <w:p w14:paraId="510B1C66" w14:textId="77777777" w:rsidR="00B065E4" w:rsidRDefault="00B065E4" w:rsidP="00B065E4">
      <w:pPr>
        <w:pStyle w:val="Brdtekst"/>
      </w:pPr>
      <w:r>
        <w:t>"\uA731" =&gt; "S"</w:t>
      </w:r>
    </w:p>
    <w:p w14:paraId="324D5351" w14:textId="77777777" w:rsidR="00B065E4" w:rsidRDefault="00B065E4" w:rsidP="00B065E4">
      <w:pPr>
        <w:pStyle w:val="Brdtekst"/>
      </w:pPr>
    </w:p>
    <w:p w14:paraId="5B82113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ꞅ</w:t>
      </w:r>
      <w:r>
        <w:t xml:space="preserve">  [</w:t>
      </w:r>
      <w:proofErr w:type="gramEnd"/>
      <w:r>
        <w:t>LATIN SMALL LETTER INSULAR S]</w:t>
      </w:r>
    </w:p>
    <w:p w14:paraId="27DBF73A" w14:textId="77777777" w:rsidR="00B065E4" w:rsidRDefault="00B065E4" w:rsidP="00B065E4">
      <w:pPr>
        <w:pStyle w:val="Brdtekst"/>
      </w:pPr>
      <w:r>
        <w:t>"\uA785" =&gt; "S"</w:t>
      </w:r>
    </w:p>
    <w:p w14:paraId="3CA82A09" w14:textId="77777777" w:rsidR="00B065E4" w:rsidRDefault="00B065E4" w:rsidP="00B065E4">
      <w:pPr>
        <w:pStyle w:val="Brdtekst"/>
      </w:pPr>
    </w:p>
    <w:p w14:paraId="1A617D6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Ｓ</w:t>
      </w:r>
      <w:r>
        <w:t xml:space="preserve">  [</w:t>
      </w:r>
      <w:proofErr w:type="gramEnd"/>
      <w:r>
        <w:t>FULLWIDTH LATIN CAPITAL LETTER S]</w:t>
      </w:r>
    </w:p>
    <w:p w14:paraId="2915967E" w14:textId="77777777" w:rsidR="00B065E4" w:rsidRDefault="00B065E4" w:rsidP="00B065E4">
      <w:pPr>
        <w:pStyle w:val="Brdtekst"/>
      </w:pPr>
      <w:r>
        <w:t>"\uFF33" =&gt; "S"</w:t>
      </w:r>
    </w:p>
    <w:p w14:paraId="3C3B15B9" w14:textId="77777777" w:rsidR="00B065E4" w:rsidRDefault="00B065E4" w:rsidP="00B065E4">
      <w:pPr>
        <w:pStyle w:val="Brdtekst"/>
      </w:pPr>
    </w:p>
    <w:p w14:paraId="41BD2BA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ś  [</w:t>
      </w:r>
      <w:proofErr w:type="gramEnd"/>
      <w:r>
        <w:t>LATIN SMALL LETTER S WITH ACUTE]</w:t>
      </w:r>
    </w:p>
    <w:p w14:paraId="11409085" w14:textId="77777777" w:rsidR="00B065E4" w:rsidRDefault="00B065E4" w:rsidP="00B065E4">
      <w:pPr>
        <w:pStyle w:val="Brdtekst"/>
      </w:pPr>
      <w:r>
        <w:t>"\u015B" =&gt; "s"</w:t>
      </w:r>
    </w:p>
    <w:p w14:paraId="74F4F28A" w14:textId="77777777" w:rsidR="00B065E4" w:rsidRDefault="00B065E4" w:rsidP="00B065E4">
      <w:pPr>
        <w:pStyle w:val="Brdtekst"/>
      </w:pPr>
    </w:p>
    <w:p w14:paraId="7409891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ŝ  [</w:t>
      </w:r>
      <w:proofErr w:type="gramEnd"/>
      <w:r>
        <w:t>LATIN SMALL LETTER S WITH CIRCUMFLEX]</w:t>
      </w:r>
    </w:p>
    <w:p w14:paraId="2CDE672B" w14:textId="77777777" w:rsidR="00B065E4" w:rsidRDefault="00B065E4" w:rsidP="00B065E4">
      <w:pPr>
        <w:pStyle w:val="Brdtekst"/>
      </w:pPr>
      <w:r>
        <w:t>"\u015D" =&gt; "s"</w:t>
      </w:r>
    </w:p>
    <w:p w14:paraId="6B28AEAA" w14:textId="77777777" w:rsidR="00B065E4" w:rsidRDefault="00B065E4" w:rsidP="00B065E4">
      <w:pPr>
        <w:pStyle w:val="Brdtekst"/>
      </w:pPr>
    </w:p>
    <w:p w14:paraId="12C1ABF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ş  [</w:t>
      </w:r>
      <w:proofErr w:type="gramEnd"/>
      <w:r>
        <w:t>LATIN SMALL LETTER S WITH CEDILLA]</w:t>
      </w:r>
    </w:p>
    <w:p w14:paraId="2AEFE90B" w14:textId="77777777" w:rsidR="00B065E4" w:rsidRDefault="00B065E4" w:rsidP="00B065E4">
      <w:pPr>
        <w:pStyle w:val="Brdtekst"/>
      </w:pPr>
      <w:r>
        <w:t>"\u015F" =&gt; "s"</w:t>
      </w:r>
    </w:p>
    <w:p w14:paraId="50CC268F" w14:textId="77777777" w:rsidR="00B065E4" w:rsidRDefault="00B065E4" w:rsidP="00B065E4">
      <w:pPr>
        <w:pStyle w:val="Brdtekst"/>
      </w:pPr>
    </w:p>
    <w:p w14:paraId="42F0147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š  [</w:t>
      </w:r>
      <w:proofErr w:type="gramEnd"/>
      <w:r>
        <w:t>LATIN SMALL LETTER S WITH CARON]</w:t>
      </w:r>
    </w:p>
    <w:p w14:paraId="0F4CFA63" w14:textId="77777777" w:rsidR="00B065E4" w:rsidRDefault="00B065E4" w:rsidP="00B065E4">
      <w:pPr>
        <w:pStyle w:val="Brdtekst"/>
      </w:pPr>
      <w:r>
        <w:t>"\u0161" =&gt; "s"</w:t>
      </w:r>
    </w:p>
    <w:p w14:paraId="172E5872" w14:textId="77777777" w:rsidR="00B065E4" w:rsidRDefault="00B065E4" w:rsidP="00B065E4">
      <w:pPr>
        <w:pStyle w:val="Brdtekst"/>
      </w:pPr>
    </w:p>
    <w:p w14:paraId="6803D4E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ſ  http://en.wikipedia.org/wiki/Long_S</w:t>
      </w:r>
      <w:proofErr w:type="gramEnd"/>
      <w:r>
        <w:t xml:space="preserve">  [LATIN SMALL LETTER LONG S]</w:t>
      </w:r>
    </w:p>
    <w:p w14:paraId="760B39F8" w14:textId="77777777" w:rsidR="00B065E4" w:rsidRDefault="00B065E4" w:rsidP="00B065E4">
      <w:pPr>
        <w:pStyle w:val="Brdtekst"/>
      </w:pPr>
      <w:r>
        <w:t>"\u017F" =&gt; "s"</w:t>
      </w:r>
    </w:p>
    <w:p w14:paraId="27BBC4B3" w14:textId="77777777" w:rsidR="00B065E4" w:rsidRDefault="00B065E4" w:rsidP="00B065E4">
      <w:pPr>
        <w:pStyle w:val="Brdtekst"/>
      </w:pPr>
    </w:p>
    <w:p w14:paraId="6975C63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ș  [</w:t>
      </w:r>
      <w:proofErr w:type="gramEnd"/>
      <w:r>
        <w:t>LATIN SMALL LETTER S WITH COMMA BELOW]</w:t>
      </w:r>
    </w:p>
    <w:p w14:paraId="6641245C" w14:textId="77777777" w:rsidR="00B065E4" w:rsidRDefault="00B065E4" w:rsidP="00B065E4">
      <w:pPr>
        <w:pStyle w:val="Brdtekst"/>
      </w:pPr>
      <w:r>
        <w:t>"\u0219" =&gt; "s"</w:t>
      </w:r>
    </w:p>
    <w:p w14:paraId="6C1CC01A" w14:textId="77777777" w:rsidR="00B065E4" w:rsidRDefault="00B065E4" w:rsidP="00B065E4">
      <w:pPr>
        <w:pStyle w:val="Brdtekst"/>
      </w:pPr>
    </w:p>
    <w:p w14:paraId="260287C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ȿ</w:t>
      </w:r>
      <w:r>
        <w:t xml:space="preserve">  [</w:t>
      </w:r>
      <w:proofErr w:type="gramEnd"/>
      <w:r>
        <w:t>LATIN SMALL LETTER S WITH SWASH TAIL]</w:t>
      </w:r>
    </w:p>
    <w:p w14:paraId="4A1EB694" w14:textId="77777777" w:rsidR="00B065E4" w:rsidRDefault="00B065E4" w:rsidP="00B065E4">
      <w:pPr>
        <w:pStyle w:val="Brdtekst"/>
      </w:pPr>
      <w:r>
        <w:t>"\u023F" =&gt; "s"</w:t>
      </w:r>
    </w:p>
    <w:p w14:paraId="174F1FD7" w14:textId="77777777" w:rsidR="00B065E4" w:rsidRDefault="00B065E4" w:rsidP="00B065E4">
      <w:pPr>
        <w:pStyle w:val="Brdtekst"/>
      </w:pPr>
    </w:p>
    <w:p w14:paraId="518526F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ʂ</w:t>
      </w:r>
      <w:r>
        <w:t xml:space="preserve">  [</w:t>
      </w:r>
      <w:proofErr w:type="gramEnd"/>
      <w:r>
        <w:t>LATIN SMALL LETTER S WITH HOOK]</w:t>
      </w:r>
    </w:p>
    <w:p w14:paraId="7C33A8FD" w14:textId="77777777" w:rsidR="00B065E4" w:rsidRDefault="00B065E4" w:rsidP="00B065E4">
      <w:pPr>
        <w:pStyle w:val="Brdtekst"/>
      </w:pPr>
      <w:r>
        <w:t>"\u0282" =&gt; "s"</w:t>
      </w:r>
    </w:p>
    <w:p w14:paraId="64E6F003" w14:textId="77777777" w:rsidR="00B065E4" w:rsidRDefault="00B065E4" w:rsidP="00B065E4">
      <w:pPr>
        <w:pStyle w:val="Brdtekst"/>
      </w:pPr>
    </w:p>
    <w:p w14:paraId="0A9297E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ᵴ</w:t>
      </w:r>
      <w:r>
        <w:t xml:space="preserve">  [</w:t>
      </w:r>
      <w:proofErr w:type="gramEnd"/>
      <w:r>
        <w:t>LATIN SMALL LETTER S WITH MIDDLE TILDE]</w:t>
      </w:r>
    </w:p>
    <w:p w14:paraId="34DA5994" w14:textId="77777777" w:rsidR="00B065E4" w:rsidRDefault="00B065E4" w:rsidP="00B065E4">
      <w:pPr>
        <w:pStyle w:val="Brdtekst"/>
      </w:pPr>
      <w:r>
        <w:t>"\u1D74" =&gt; "s"</w:t>
      </w:r>
    </w:p>
    <w:p w14:paraId="37AB4261" w14:textId="77777777" w:rsidR="00B065E4" w:rsidRDefault="00B065E4" w:rsidP="00B065E4">
      <w:pPr>
        <w:pStyle w:val="Brdtekst"/>
      </w:pPr>
    </w:p>
    <w:p w14:paraId="401E653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ᶊ</w:t>
      </w:r>
      <w:r>
        <w:t xml:space="preserve">  [</w:t>
      </w:r>
      <w:proofErr w:type="gramEnd"/>
      <w:r>
        <w:t>LATIN SMALL LETTER S WITH PALATAL HOOK]</w:t>
      </w:r>
    </w:p>
    <w:p w14:paraId="691EEBD7" w14:textId="77777777" w:rsidR="00B065E4" w:rsidRDefault="00B065E4" w:rsidP="00B065E4">
      <w:pPr>
        <w:pStyle w:val="Brdtekst"/>
      </w:pPr>
      <w:r>
        <w:t>"\u1D8A" =&gt; "s"</w:t>
      </w:r>
    </w:p>
    <w:p w14:paraId="624A7BA8" w14:textId="77777777" w:rsidR="00B065E4" w:rsidRDefault="00B065E4" w:rsidP="00B065E4">
      <w:pPr>
        <w:pStyle w:val="Brdtekst"/>
      </w:pPr>
    </w:p>
    <w:p w14:paraId="5E76D31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ṡ</w:t>
      </w:r>
      <w:r>
        <w:t xml:space="preserve">  [</w:t>
      </w:r>
      <w:proofErr w:type="gramEnd"/>
      <w:r>
        <w:t>LATIN SMALL LETTER S WITH DOT ABOVE]</w:t>
      </w:r>
    </w:p>
    <w:p w14:paraId="0F8D0B40" w14:textId="77777777" w:rsidR="00B065E4" w:rsidRDefault="00B065E4" w:rsidP="00B065E4">
      <w:pPr>
        <w:pStyle w:val="Brdtekst"/>
      </w:pPr>
      <w:r>
        <w:t>"\u1E61" =&gt; "s"</w:t>
      </w:r>
    </w:p>
    <w:p w14:paraId="30F54D53" w14:textId="77777777" w:rsidR="00B065E4" w:rsidRDefault="00B065E4" w:rsidP="00B065E4">
      <w:pPr>
        <w:pStyle w:val="Brdtekst"/>
      </w:pPr>
    </w:p>
    <w:p w14:paraId="4DA4300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ṣ</w:t>
      </w:r>
      <w:r>
        <w:t xml:space="preserve">  [</w:t>
      </w:r>
      <w:proofErr w:type="gramEnd"/>
      <w:r>
        <w:t>LATIN SMALL LETTER S WITH DOT BELOW]</w:t>
      </w:r>
    </w:p>
    <w:p w14:paraId="2ED39CAB" w14:textId="77777777" w:rsidR="00B065E4" w:rsidRDefault="00B065E4" w:rsidP="00B065E4">
      <w:pPr>
        <w:pStyle w:val="Brdtekst"/>
      </w:pPr>
      <w:r>
        <w:t>"\u1E63" =&gt; "s"</w:t>
      </w:r>
    </w:p>
    <w:p w14:paraId="072E05F8" w14:textId="77777777" w:rsidR="00B065E4" w:rsidRDefault="00B065E4" w:rsidP="00B065E4">
      <w:pPr>
        <w:pStyle w:val="Brdtekst"/>
      </w:pPr>
    </w:p>
    <w:p w14:paraId="0BA7B74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ṥ</w:t>
      </w:r>
      <w:r>
        <w:t xml:space="preserve">  [</w:t>
      </w:r>
      <w:proofErr w:type="gramEnd"/>
      <w:r>
        <w:t>LATIN SMALL LETTER S WITH ACUTE AND DOT ABOVE]</w:t>
      </w:r>
    </w:p>
    <w:p w14:paraId="3C2E59B6" w14:textId="77777777" w:rsidR="00B065E4" w:rsidRDefault="00B065E4" w:rsidP="00B065E4">
      <w:pPr>
        <w:pStyle w:val="Brdtekst"/>
      </w:pPr>
      <w:r>
        <w:t>"\u1E65" =&gt; "s"</w:t>
      </w:r>
    </w:p>
    <w:p w14:paraId="593462D3" w14:textId="77777777" w:rsidR="00B065E4" w:rsidRDefault="00B065E4" w:rsidP="00B065E4">
      <w:pPr>
        <w:pStyle w:val="Brdtekst"/>
      </w:pPr>
    </w:p>
    <w:p w14:paraId="49C00BF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ṧ</w:t>
      </w:r>
      <w:r>
        <w:t xml:space="preserve">  [</w:t>
      </w:r>
      <w:proofErr w:type="gramEnd"/>
      <w:r>
        <w:t>LATIN SMALL LETTER S WITH CARON AND DOT ABOVE]</w:t>
      </w:r>
    </w:p>
    <w:p w14:paraId="679828B2" w14:textId="77777777" w:rsidR="00B065E4" w:rsidRDefault="00B065E4" w:rsidP="00B065E4">
      <w:pPr>
        <w:pStyle w:val="Brdtekst"/>
      </w:pPr>
      <w:r>
        <w:t>"\u1E67" =&gt; "s"</w:t>
      </w:r>
    </w:p>
    <w:p w14:paraId="535E1B51" w14:textId="77777777" w:rsidR="00B065E4" w:rsidRDefault="00B065E4" w:rsidP="00B065E4">
      <w:pPr>
        <w:pStyle w:val="Brdtekst"/>
      </w:pPr>
    </w:p>
    <w:p w14:paraId="5C4AC66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ṩ</w:t>
      </w:r>
      <w:r>
        <w:t xml:space="preserve">  [</w:t>
      </w:r>
      <w:proofErr w:type="gramEnd"/>
      <w:r>
        <w:t>LATIN SMALL LETTER S WITH DOT BELOW AND DOT ABOVE]</w:t>
      </w:r>
    </w:p>
    <w:p w14:paraId="3BAAE877" w14:textId="77777777" w:rsidR="00B065E4" w:rsidRDefault="00B065E4" w:rsidP="00B065E4">
      <w:pPr>
        <w:pStyle w:val="Brdtekst"/>
      </w:pPr>
      <w:r>
        <w:t>"\u1E69" =&gt; "s"</w:t>
      </w:r>
    </w:p>
    <w:p w14:paraId="26A4DECB" w14:textId="77777777" w:rsidR="00B065E4" w:rsidRDefault="00B065E4" w:rsidP="00B065E4">
      <w:pPr>
        <w:pStyle w:val="Brdtekst"/>
      </w:pPr>
    </w:p>
    <w:p w14:paraId="1E03E91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ẜ</w:t>
      </w:r>
      <w:r>
        <w:t xml:space="preserve">  [</w:t>
      </w:r>
      <w:proofErr w:type="gramEnd"/>
      <w:r>
        <w:t>LATIN SMALL LETTER LONG S WITH DIAGONAL STROKE]</w:t>
      </w:r>
    </w:p>
    <w:p w14:paraId="1712CF6F" w14:textId="77777777" w:rsidR="00B065E4" w:rsidRDefault="00B065E4" w:rsidP="00B065E4">
      <w:pPr>
        <w:pStyle w:val="Brdtekst"/>
      </w:pPr>
      <w:r>
        <w:t>"\u1E9C" =&gt; "s"</w:t>
      </w:r>
    </w:p>
    <w:p w14:paraId="47AC9D41" w14:textId="77777777" w:rsidR="00B065E4" w:rsidRDefault="00B065E4" w:rsidP="00B065E4">
      <w:pPr>
        <w:pStyle w:val="Brdtekst"/>
      </w:pPr>
    </w:p>
    <w:p w14:paraId="4419AED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ẝ</w:t>
      </w:r>
      <w:r>
        <w:t xml:space="preserve">  [</w:t>
      </w:r>
      <w:proofErr w:type="gramEnd"/>
      <w:r>
        <w:t>LATIN SMALL LETTER LONG S WITH HIGH STROKE]</w:t>
      </w:r>
    </w:p>
    <w:p w14:paraId="28553AFC" w14:textId="77777777" w:rsidR="00B065E4" w:rsidRDefault="00B065E4" w:rsidP="00B065E4">
      <w:pPr>
        <w:pStyle w:val="Brdtekst"/>
      </w:pPr>
      <w:r>
        <w:t>"\u1E9D" =&gt; "s"</w:t>
      </w:r>
    </w:p>
    <w:p w14:paraId="68C496F5" w14:textId="77777777" w:rsidR="00B065E4" w:rsidRDefault="00B065E4" w:rsidP="00B065E4">
      <w:pPr>
        <w:pStyle w:val="Brdtekst"/>
      </w:pPr>
    </w:p>
    <w:p w14:paraId="58E024C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ⓢ</w:t>
      </w:r>
      <w:r>
        <w:t xml:space="preserve">  [</w:t>
      </w:r>
      <w:proofErr w:type="gramEnd"/>
      <w:r>
        <w:t>CIRCLED LATIN SMALL LETTER S]</w:t>
      </w:r>
    </w:p>
    <w:p w14:paraId="29F08040" w14:textId="77777777" w:rsidR="00B065E4" w:rsidRDefault="00B065E4" w:rsidP="00B065E4">
      <w:pPr>
        <w:pStyle w:val="Brdtekst"/>
      </w:pPr>
      <w:r>
        <w:t>"\u24E2" =&gt; "s"</w:t>
      </w:r>
    </w:p>
    <w:p w14:paraId="0A74DE6F" w14:textId="77777777" w:rsidR="00B065E4" w:rsidRDefault="00B065E4" w:rsidP="00B065E4">
      <w:pPr>
        <w:pStyle w:val="Brdtekst"/>
      </w:pPr>
    </w:p>
    <w:p w14:paraId="4086113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Ꞅ</w:t>
      </w:r>
      <w:r>
        <w:t xml:space="preserve">  [</w:t>
      </w:r>
      <w:proofErr w:type="gramEnd"/>
      <w:r>
        <w:t>LATIN CAPITAL LETTER INSULAR S]</w:t>
      </w:r>
    </w:p>
    <w:p w14:paraId="724FD428" w14:textId="77777777" w:rsidR="00B065E4" w:rsidRDefault="00B065E4" w:rsidP="00B065E4">
      <w:pPr>
        <w:pStyle w:val="Brdtekst"/>
      </w:pPr>
      <w:r>
        <w:t>"\uA784" =&gt; "s"</w:t>
      </w:r>
    </w:p>
    <w:p w14:paraId="7B8AE68F" w14:textId="77777777" w:rsidR="00B065E4" w:rsidRDefault="00B065E4" w:rsidP="00B065E4">
      <w:pPr>
        <w:pStyle w:val="Brdtekst"/>
      </w:pPr>
    </w:p>
    <w:p w14:paraId="1ABBE8A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ｓ</w:t>
      </w:r>
      <w:r>
        <w:t xml:space="preserve">  [</w:t>
      </w:r>
      <w:proofErr w:type="gramEnd"/>
      <w:r>
        <w:t>FULLWIDTH LATIN SMALL LETTER S]</w:t>
      </w:r>
    </w:p>
    <w:p w14:paraId="35D9D78A" w14:textId="77777777" w:rsidR="00B065E4" w:rsidRDefault="00B065E4" w:rsidP="00B065E4">
      <w:pPr>
        <w:pStyle w:val="Brdtekst"/>
      </w:pPr>
      <w:r>
        <w:t>"\uFF53" =&gt; "s"</w:t>
      </w:r>
    </w:p>
    <w:p w14:paraId="012EA6CC" w14:textId="77777777" w:rsidR="00B065E4" w:rsidRDefault="00B065E4" w:rsidP="00B065E4">
      <w:pPr>
        <w:pStyle w:val="Brdtekst"/>
      </w:pPr>
    </w:p>
    <w:p w14:paraId="75C1958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ẞ  [</w:t>
      </w:r>
      <w:proofErr w:type="gramEnd"/>
      <w:r>
        <w:t>LATIN CAPITAL LETTER SHARP S]</w:t>
      </w:r>
    </w:p>
    <w:p w14:paraId="1E926FCE" w14:textId="77777777" w:rsidR="00B065E4" w:rsidRDefault="00B065E4" w:rsidP="00B065E4">
      <w:pPr>
        <w:pStyle w:val="Brdtekst"/>
      </w:pPr>
      <w:r>
        <w:t>"\u1E9E" =&gt; "SS"</w:t>
      </w:r>
    </w:p>
    <w:p w14:paraId="72D7F857" w14:textId="77777777" w:rsidR="00B065E4" w:rsidRDefault="00B065E4" w:rsidP="00B065E4">
      <w:pPr>
        <w:pStyle w:val="Brdtekst"/>
      </w:pPr>
    </w:p>
    <w:p w14:paraId="625F1EE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⒮</w:t>
      </w:r>
      <w:r>
        <w:t xml:space="preserve">  [</w:t>
      </w:r>
      <w:proofErr w:type="gramEnd"/>
      <w:r>
        <w:t>PARENTHESIZED LATIN SMALL LETTER S]</w:t>
      </w:r>
    </w:p>
    <w:p w14:paraId="7630B8E9" w14:textId="77777777" w:rsidR="00B065E4" w:rsidRDefault="00B065E4" w:rsidP="00B065E4">
      <w:pPr>
        <w:pStyle w:val="Brdtekst"/>
      </w:pPr>
      <w:r>
        <w:t>"\u24AE" =&gt; "(s)"</w:t>
      </w:r>
    </w:p>
    <w:p w14:paraId="4632C9AA" w14:textId="77777777" w:rsidR="00B065E4" w:rsidRDefault="00B065E4" w:rsidP="00B065E4">
      <w:pPr>
        <w:pStyle w:val="Brdtekst"/>
      </w:pPr>
    </w:p>
    <w:p w14:paraId="256F64E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ß  [</w:t>
      </w:r>
      <w:proofErr w:type="gramEnd"/>
      <w:r>
        <w:t>LATIN SMALL LETTER SHARP S]</w:t>
      </w:r>
    </w:p>
    <w:p w14:paraId="3D7E220B" w14:textId="77777777" w:rsidR="00B065E4" w:rsidRDefault="00B065E4" w:rsidP="00B065E4">
      <w:pPr>
        <w:pStyle w:val="Brdtekst"/>
      </w:pPr>
      <w:r>
        <w:t>"\u00DF" =&gt; "ss"</w:t>
      </w:r>
    </w:p>
    <w:p w14:paraId="2AECE813" w14:textId="77777777" w:rsidR="00B065E4" w:rsidRDefault="00B065E4" w:rsidP="00B065E4">
      <w:pPr>
        <w:pStyle w:val="Brdtekst"/>
      </w:pPr>
    </w:p>
    <w:p w14:paraId="5D8FDFD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 Unicode MS" w:hAnsi="Arial Unicode MS" w:cs="Arial Unicode MS"/>
        </w:rPr>
        <w:t>ﬆ</w:t>
      </w:r>
      <w:r>
        <w:t xml:space="preserve">  [</w:t>
      </w:r>
      <w:proofErr w:type="gramEnd"/>
      <w:r>
        <w:t>LATIN SMALL LIGATURE ST]</w:t>
      </w:r>
    </w:p>
    <w:p w14:paraId="738B2B1F" w14:textId="77777777" w:rsidR="00B065E4" w:rsidRDefault="00B065E4" w:rsidP="00B065E4">
      <w:pPr>
        <w:pStyle w:val="Brdtekst"/>
      </w:pPr>
      <w:r>
        <w:t>"\uFB06" =&gt; "</w:t>
      </w:r>
      <w:proofErr w:type="spellStart"/>
      <w:r>
        <w:t>st</w:t>
      </w:r>
      <w:proofErr w:type="spellEnd"/>
      <w:r>
        <w:t>"</w:t>
      </w:r>
    </w:p>
    <w:p w14:paraId="3D02334E" w14:textId="77777777" w:rsidR="00B065E4" w:rsidRDefault="00B065E4" w:rsidP="00B065E4">
      <w:pPr>
        <w:pStyle w:val="Brdtekst"/>
      </w:pPr>
    </w:p>
    <w:p w14:paraId="187718A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Ţ  [</w:t>
      </w:r>
      <w:proofErr w:type="gramEnd"/>
      <w:r>
        <w:t>LATIN CAPITAL LETTER T WITH CEDILLA]</w:t>
      </w:r>
    </w:p>
    <w:p w14:paraId="2BFA3017" w14:textId="77777777" w:rsidR="00B065E4" w:rsidRDefault="00B065E4" w:rsidP="00B065E4">
      <w:pPr>
        <w:pStyle w:val="Brdtekst"/>
      </w:pPr>
      <w:r>
        <w:t>"\u0162" =&gt; "T"</w:t>
      </w:r>
    </w:p>
    <w:p w14:paraId="38139F46" w14:textId="77777777" w:rsidR="00B065E4" w:rsidRDefault="00B065E4" w:rsidP="00B065E4">
      <w:pPr>
        <w:pStyle w:val="Brdtekst"/>
      </w:pPr>
    </w:p>
    <w:p w14:paraId="63D20DC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Ť  [</w:t>
      </w:r>
      <w:proofErr w:type="gramEnd"/>
      <w:r>
        <w:t>LATIN CAPITAL LETTER T WITH CARON]</w:t>
      </w:r>
    </w:p>
    <w:p w14:paraId="0C669057" w14:textId="77777777" w:rsidR="00B065E4" w:rsidRDefault="00B065E4" w:rsidP="00B065E4">
      <w:pPr>
        <w:pStyle w:val="Brdtekst"/>
      </w:pPr>
      <w:r>
        <w:t>"\u0164" =&gt; "T"</w:t>
      </w:r>
    </w:p>
    <w:p w14:paraId="55BC0A4F" w14:textId="77777777" w:rsidR="00B065E4" w:rsidRDefault="00B065E4" w:rsidP="00B065E4">
      <w:pPr>
        <w:pStyle w:val="Brdtekst"/>
      </w:pPr>
    </w:p>
    <w:p w14:paraId="29E4551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Ŧ  [</w:t>
      </w:r>
      <w:proofErr w:type="gramEnd"/>
      <w:r>
        <w:t>LATIN CAPITAL LETTER T WITH STROKE]</w:t>
      </w:r>
    </w:p>
    <w:p w14:paraId="37A10569" w14:textId="77777777" w:rsidR="00B065E4" w:rsidRDefault="00B065E4" w:rsidP="00B065E4">
      <w:pPr>
        <w:pStyle w:val="Brdtekst"/>
      </w:pPr>
      <w:r>
        <w:t>"\u0166" =&gt; "T"</w:t>
      </w:r>
    </w:p>
    <w:p w14:paraId="37594D82" w14:textId="77777777" w:rsidR="00B065E4" w:rsidRDefault="00B065E4" w:rsidP="00B065E4">
      <w:pPr>
        <w:pStyle w:val="Brdtekst"/>
      </w:pPr>
    </w:p>
    <w:p w14:paraId="77FF4F3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Ƭ</w:t>
      </w:r>
      <w:r>
        <w:t xml:space="preserve">  [</w:t>
      </w:r>
      <w:proofErr w:type="gramEnd"/>
      <w:r>
        <w:t>LATIN CAPITAL LETTER T WITH HOOK]</w:t>
      </w:r>
    </w:p>
    <w:p w14:paraId="188DD1E9" w14:textId="77777777" w:rsidR="00B065E4" w:rsidRDefault="00B065E4" w:rsidP="00B065E4">
      <w:pPr>
        <w:pStyle w:val="Brdtekst"/>
      </w:pPr>
      <w:r>
        <w:t>"\u01AC" =&gt; "T"</w:t>
      </w:r>
    </w:p>
    <w:p w14:paraId="13BA99A9" w14:textId="77777777" w:rsidR="00B065E4" w:rsidRDefault="00B065E4" w:rsidP="00B065E4">
      <w:pPr>
        <w:pStyle w:val="Brdtekst"/>
      </w:pPr>
    </w:p>
    <w:p w14:paraId="78A59CD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Ʈ</w:t>
      </w:r>
      <w:r>
        <w:t xml:space="preserve">  [</w:t>
      </w:r>
      <w:proofErr w:type="gramEnd"/>
      <w:r>
        <w:t>LATIN CAPITAL LETTER T WITH RETROFLEX HOOK]</w:t>
      </w:r>
    </w:p>
    <w:p w14:paraId="047EEA02" w14:textId="77777777" w:rsidR="00B065E4" w:rsidRDefault="00B065E4" w:rsidP="00B065E4">
      <w:pPr>
        <w:pStyle w:val="Brdtekst"/>
      </w:pPr>
      <w:r>
        <w:t>"\u01AE" =&gt; "T"</w:t>
      </w:r>
    </w:p>
    <w:p w14:paraId="13E3F29F" w14:textId="77777777" w:rsidR="00B065E4" w:rsidRDefault="00B065E4" w:rsidP="00B065E4">
      <w:pPr>
        <w:pStyle w:val="Brdtekst"/>
      </w:pPr>
    </w:p>
    <w:p w14:paraId="2ADF717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Ț  [</w:t>
      </w:r>
      <w:proofErr w:type="gramEnd"/>
      <w:r>
        <w:t>LATIN CAPITAL LETTER T WITH COMMA BELOW]</w:t>
      </w:r>
    </w:p>
    <w:p w14:paraId="5910A271" w14:textId="77777777" w:rsidR="00B065E4" w:rsidRDefault="00B065E4" w:rsidP="00B065E4">
      <w:pPr>
        <w:pStyle w:val="Brdtekst"/>
      </w:pPr>
      <w:r>
        <w:t>"\u021A" =&gt; "T"</w:t>
      </w:r>
    </w:p>
    <w:p w14:paraId="6E34BC70" w14:textId="77777777" w:rsidR="00B065E4" w:rsidRDefault="00B065E4" w:rsidP="00B065E4">
      <w:pPr>
        <w:pStyle w:val="Brdtekst"/>
      </w:pPr>
    </w:p>
    <w:p w14:paraId="782E0A6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Ⱦ</w:t>
      </w:r>
      <w:r>
        <w:t xml:space="preserve">  [</w:t>
      </w:r>
      <w:proofErr w:type="gramEnd"/>
      <w:r>
        <w:t>LATIN CAPITAL LETTER T WITH DIAGONAL STROKE]</w:t>
      </w:r>
    </w:p>
    <w:p w14:paraId="1951D2AF" w14:textId="77777777" w:rsidR="00B065E4" w:rsidRDefault="00B065E4" w:rsidP="00B065E4">
      <w:pPr>
        <w:pStyle w:val="Brdtekst"/>
      </w:pPr>
      <w:r>
        <w:t>"\u023E" =&gt; "T"</w:t>
      </w:r>
    </w:p>
    <w:p w14:paraId="730C3F24" w14:textId="77777777" w:rsidR="00B065E4" w:rsidRDefault="00B065E4" w:rsidP="00B065E4">
      <w:pPr>
        <w:pStyle w:val="Brdtekst"/>
      </w:pPr>
    </w:p>
    <w:p w14:paraId="37DF316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ᴛ</w:t>
      </w:r>
      <w:r>
        <w:t xml:space="preserve">  [</w:t>
      </w:r>
      <w:proofErr w:type="gramEnd"/>
      <w:r>
        <w:t>LATIN LETTER SMALL CAPITAL T]</w:t>
      </w:r>
    </w:p>
    <w:p w14:paraId="08780B6D" w14:textId="77777777" w:rsidR="00B065E4" w:rsidRDefault="00B065E4" w:rsidP="00B065E4">
      <w:pPr>
        <w:pStyle w:val="Brdtekst"/>
      </w:pPr>
      <w:r>
        <w:t>"\u1D1B" =&gt; "T"</w:t>
      </w:r>
    </w:p>
    <w:p w14:paraId="005B0C80" w14:textId="77777777" w:rsidR="00B065E4" w:rsidRDefault="00B065E4" w:rsidP="00B065E4">
      <w:pPr>
        <w:pStyle w:val="Brdtekst"/>
      </w:pPr>
    </w:p>
    <w:p w14:paraId="3FFB2AF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Ṫ</w:t>
      </w:r>
      <w:r>
        <w:t xml:space="preserve">  [</w:t>
      </w:r>
      <w:proofErr w:type="gramEnd"/>
      <w:r>
        <w:t>LATIN CAPITAL LETTER T WITH DOT ABOVE]</w:t>
      </w:r>
    </w:p>
    <w:p w14:paraId="21AB5258" w14:textId="77777777" w:rsidR="00B065E4" w:rsidRDefault="00B065E4" w:rsidP="00B065E4">
      <w:pPr>
        <w:pStyle w:val="Brdtekst"/>
      </w:pPr>
      <w:r>
        <w:t>"\u1E6A" =&gt; "T"</w:t>
      </w:r>
    </w:p>
    <w:p w14:paraId="4482C652" w14:textId="77777777" w:rsidR="00B065E4" w:rsidRDefault="00B065E4" w:rsidP="00B065E4">
      <w:pPr>
        <w:pStyle w:val="Brdtekst"/>
      </w:pPr>
    </w:p>
    <w:p w14:paraId="67FF152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Ṭ</w:t>
      </w:r>
      <w:r>
        <w:t xml:space="preserve">  [</w:t>
      </w:r>
      <w:proofErr w:type="gramEnd"/>
      <w:r>
        <w:t>LATIN CAPITAL LETTER T WITH DOT BELOW]</w:t>
      </w:r>
    </w:p>
    <w:p w14:paraId="3FDB3915" w14:textId="77777777" w:rsidR="00B065E4" w:rsidRDefault="00B065E4" w:rsidP="00B065E4">
      <w:pPr>
        <w:pStyle w:val="Brdtekst"/>
      </w:pPr>
      <w:r>
        <w:t>"\u1E6C" =&gt; "T"</w:t>
      </w:r>
    </w:p>
    <w:p w14:paraId="5829B225" w14:textId="77777777" w:rsidR="00B065E4" w:rsidRDefault="00B065E4" w:rsidP="00B065E4">
      <w:pPr>
        <w:pStyle w:val="Brdtekst"/>
      </w:pPr>
    </w:p>
    <w:p w14:paraId="52A4154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Ṯ</w:t>
      </w:r>
      <w:r>
        <w:t xml:space="preserve">  [</w:t>
      </w:r>
      <w:proofErr w:type="gramEnd"/>
      <w:r>
        <w:t>LATIN CAPITAL LETTER T WITH LINE BELOW]</w:t>
      </w:r>
    </w:p>
    <w:p w14:paraId="7BD1047B" w14:textId="77777777" w:rsidR="00B065E4" w:rsidRDefault="00B065E4" w:rsidP="00B065E4">
      <w:pPr>
        <w:pStyle w:val="Brdtekst"/>
      </w:pPr>
      <w:r>
        <w:t>"\u1E6E" =&gt; "T"</w:t>
      </w:r>
    </w:p>
    <w:p w14:paraId="1CA5CBA9" w14:textId="77777777" w:rsidR="00B065E4" w:rsidRDefault="00B065E4" w:rsidP="00B065E4">
      <w:pPr>
        <w:pStyle w:val="Brdtekst"/>
      </w:pPr>
    </w:p>
    <w:p w14:paraId="1F82D84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Ṱ</w:t>
      </w:r>
      <w:r>
        <w:t xml:space="preserve">  [</w:t>
      </w:r>
      <w:proofErr w:type="gramEnd"/>
      <w:r>
        <w:t>LATIN CAPITAL LETTER T WITH CIRCUMFLEX BELOW]</w:t>
      </w:r>
    </w:p>
    <w:p w14:paraId="79B0EDDE" w14:textId="77777777" w:rsidR="00B065E4" w:rsidRDefault="00B065E4" w:rsidP="00B065E4">
      <w:pPr>
        <w:pStyle w:val="Brdtekst"/>
      </w:pPr>
      <w:r>
        <w:t>"\u1E70" =&gt; "T"</w:t>
      </w:r>
    </w:p>
    <w:p w14:paraId="13A24D12" w14:textId="77777777" w:rsidR="00B065E4" w:rsidRDefault="00B065E4" w:rsidP="00B065E4">
      <w:pPr>
        <w:pStyle w:val="Brdtekst"/>
      </w:pPr>
    </w:p>
    <w:p w14:paraId="547362E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Ⓣ</w:t>
      </w:r>
      <w:r>
        <w:t xml:space="preserve">  [</w:t>
      </w:r>
      <w:proofErr w:type="gramEnd"/>
      <w:r>
        <w:t>CIRCLED LATIN CAPITAL LETTER T]</w:t>
      </w:r>
    </w:p>
    <w:p w14:paraId="69A66766" w14:textId="77777777" w:rsidR="00B065E4" w:rsidRDefault="00B065E4" w:rsidP="00B065E4">
      <w:pPr>
        <w:pStyle w:val="Brdtekst"/>
      </w:pPr>
      <w:r>
        <w:t>"\u24C9" =&gt; "T"</w:t>
      </w:r>
    </w:p>
    <w:p w14:paraId="2FD99D55" w14:textId="77777777" w:rsidR="00B065E4" w:rsidRDefault="00B065E4" w:rsidP="00B065E4">
      <w:pPr>
        <w:pStyle w:val="Brdtekst"/>
      </w:pPr>
    </w:p>
    <w:p w14:paraId="4A75813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Ꞇ</w:t>
      </w:r>
      <w:r>
        <w:t xml:space="preserve">  [</w:t>
      </w:r>
      <w:proofErr w:type="gramEnd"/>
      <w:r>
        <w:t>LATIN CAPITAL LETTER INSULAR T]</w:t>
      </w:r>
    </w:p>
    <w:p w14:paraId="18EB3C27" w14:textId="77777777" w:rsidR="00B065E4" w:rsidRDefault="00B065E4" w:rsidP="00B065E4">
      <w:pPr>
        <w:pStyle w:val="Brdtekst"/>
      </w:pPr>
      <w:r>
        <w:t>"\uA786" =&gt; "T"</w:t>
      </w:r>
    </w:p>
    <w:p w14:paraId="136F72D9" w14:textId="77777777" w:rsidR="00B065E4" w:rsidRDefault="00B065E4" w:rsidP="00B065E4">
      <w:pPr>
        <w:pStyle w:val="Brdtekst"/>
      </w:pPr>
    </w:p>
    <w:p w14:paraId="359597A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Ｔ</w:t>
      </w:r>
      <w:r>
        <w:t xml:space="preserve">  [</w:t>
      </w:r>
      <w:proofErr w:type="gramEnd"/>
      <w:r>
        <w:t>FULLWIDTH LATIN CAPITAL LETTER T]</w:t>
      </w:r>
    </w:p>
    <w:p w14:paraId="46E854BC" w14:textId="77777777" w:rsidR="00B065E4" w:rsidRDefault="00B065E4" w:rsidP="00B065E4">
      <w:pPr>
        <w:pStyle w:val="Brdtekst"/>
      </w:pPr>
      <w:r>
        <w:t>"\uFF34" =&gt; "T"</w:t>
      </w:r>
    </w:p>
    <w:p w14:paraId="5A07936D" w14:textId="77777777" w:rsidR="00B065E4" w:rsidRDefault="00B065E4" w:rsidP="00B065E4">
      <w:pPr>
        <w:pStyle w:val="Brdtekst"/>
      </w:pPr>
    </w:p>
    <w:p w14:paraId="6FAFA25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ţ  [</w:t>
      </w:r>
      <w:proofErr w:type="gramEnd"/>
      <w:r>
        <w:t>LATIN SMALL LETTER T WITH CEDILLA]</w:t>
      </w:r>
    </w:p>
    <w:p w14:paraId="3FF423CC" w14:textId="77777777" w:rsidR="00B065E4" w:rsidRDefault="00B065E4" w:rsidP="00B065E4">
      <w:pPr>
        <w:pStyle w:val="Brdtekst"/>
      </w:pPr>
      <w:r>
        <w:t>"\u0163" =&gt; "t"</w:t>
      </w:r>
    </w:p>
    <w:p w14:paraId="140E1F81" w14:textId="77777777" w:rsidR="00B065E4" w:rsidRDefault="00B065E4" w:rsidP="00B065E4">
      <w:pPr>
        <w:pStyle w:val="Brdtekst"/>
      </w:pPr>
    </w:p>
    <w:p w14:paraId="7CDB5BE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ť  [</w:t>
      </w:r>
      <w:proofErr w:type="gramEnd"/>
      <w:r>
        <w:t>LATIN SMALL LETTER T WITH CARON]</w:t>
      </w:r>
    </w:p>
    <w:p w14:paraId="06615DB3" w14:textId="77777777" w:rsidR="00B065E4" w:rsidRDefault="00B065E4" w:rsidP="00B065E4">
      <w:pPr>
        <w:pStyle w:val="Brdtekst"/>
      </w:pPr>
      <w:r>
        <w:t>"\u0165" =&gt; "t"</w:t>
      </w:r>
    </w:p>
    <w:p w14:paraId="60545918" w14:textId="77777777" w:rsidR="00B065E4" w:rsidRDefault="00B065E4" w:rsidP="00B065E4">
      <w:pPr>
        <w:pStyle w:val="Brdtekst"/>
      </w:pPr>
    </w:p>
    <w:p w14:paraId="1EEAC8F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ŧ  [</w:t>
      </w:r>
      <w:proofErr w:type="gramEnd"/>
      <w:r>
        <w:t>LATIN SMALL LETTER T WITH STROKE]</w:t>
      </w:r>
    </w:p>
    <w:p w14:paraId="302D282A" w14:textId="77777777" w:rsidR="00B065E4" w:rsidRDefault="00B065E4" w:rsidP="00B065E4">
      <w:pPr>
        <w:pStyle w:val="Brdtekst"/>
      </w:pPr>
      <w:r>
        <w:t>"\u0167" =&gt; "t"</w:t>
      </w:r>
    </w:p>
    <w:p w14:paraId="4F6AAB13" w14:textId="77777777" w:rsidR="00B065E4" w:rsidRDefault="00B065E4" w:rsidP="00B065E4">
      <w:pPr>
        <w:pStyle w:val="Brdtekst"/>
      </w:pPr>
    </w:p>
    <w:p w14:paraId="4A31CD3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ƫ</w:t>
      </w:r>
      <w:r>
        <w:t xml:space="preserve">  [</w:t>
      </w:r>
      <w:proofErr w:type="gramEnd"/>
      <w:r>
        <w:t>LATIN SMALL LETTER T WITH PALATAL HOOK]</w:t>
      </w:r>
    </w:p>
    <w:p w14:paraId="739BBF74" w14:textId="77777777" w:rsidR="00B065E4" w:rsidRDefault="00B065E4" w:rsidP="00B065E4">
      <w:pPr>
        <w:pStyle w:val="Brdtekst"/>
      </w:pPr>
      <w:r>
        <w:t>"\u01AB" =&gt; "t"</w:t>
      </w:r>
    </w:p>
    <w:p w14:paraId="390CAF9D" w14:textId="77777777" w:rsidR="00B065E4" w:rsidRDefault="00B065E4" w:rsidP="00B065E4">
      <w:pPr>
        <w:pStyle w:val="Brdtekst"/>
      </w:pPr>
    </w:p>
    <w:p w14:paraId="36B9F83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ƭ</w:t>
      </w:r>
      <w:r>
        <w:t xml:space="preserve">  [</w:t>
      </w:r>
      <w:proofErr w:type="gramEnd"/>
      <w:r>
        <w:t>LATIN SMALL LETTER T WITH HOOK]</w:t>
      </w:r>
    </w:p>
    <w:p w14:paraId="1774628C" w14:textId="77777777" w:rsidR="00B065E4" w:rsidRDefault="00B065E4" w:rsidP="00B065E4">
      <w:pPr>
        <w:pStyle w:val="Brdtekst"/>
      </w:pPr>
      <w:r>
        <w:t>"\u01AD" =&gt; "t"</w:t>
      </w:r>
    </w:p>
    <w:p w14:paraId="66F56568" w14:textId="77777777" w:rsidR="00B065E4" w:rsidRDefault="00B065E4" w:rsidP="00B065E4">
      <w:pPr>
        <w:pStyle w:val="Brdtekst"/>
      </w:pPr>
    </w:p>
    <w:p w14:paraId="6F402AB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ț  [</w:t>
      </w:r>
      <w:proofErr w:type="gramEnd"/>
      <w:r>
        <w:t>LATIN SMALL LETTER T WITH COMMA BELOW]</w:t>
      </w:r>
    </w:p>
    <w:p w14:paraId="0BB453FA" w14:textId="77777777" w:rsidR="00B065E4" w:rsidRDefault="00B065E4" w:rsidP="00B065E4">
      <w:pPr>
        <w:pStyle w:val="Brdtekst"/>
      </w:pPr>
      <w:r>
        <w:t>"\u021B" =&gt; "t"</w:t>
      </w:r>
    </w:p>
    <w:p w14:paraId="20066408" w14:textId="77777777" w:rsidR="00B065E4" w:rsidRDefault="00B065E4" w:rsidP="00B065E4">
      <w:pPr>
        <w:pStyle w:val="Brdtekst"/>
      </w:pPr>
    </w:p>
    <w:p w14:paraId="303841F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ȶ</w:t>
      </w:r>
      <w:r>
        <w:t xml:space="preserve">  [</w:t>
      </w:r>
      <w:proofErr w:type="gramEnd"/>
      <w:r>
        <w:t>LATIN SMALL LETTER T WITH CURL]</w:t>
      </w:r>
    </w:p>
    <w:p w14:paraId="7946E635" w14:textId="77777777" w:rsidR="00B065E4" w:rsidRDefault="00B065E4" w:rsidP="00B065E4">
      <w:pPr>
        <w:pStyle w:val="Brdtekst"/>
      </w:pPr>
      <w:r>
        <w:t>"\u0236" =&gt; "t"</w:t>
      </w:r>
    </w:p>
    <w:p w14:paraId="2FFA84C7" w14:textId="77777777" w:rsidR="00B065E4" w:rsidRDefault="00B065E4" w:rsidP="00B065E4">
      <w:pPr>
        <w:pStyle w:val="Brdtekst"/>
      </w:pPr>
    </w:p>
    <w:p w14:paraId="38C4942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ʇ</w:t>
      </w:r>
      <w:r>
        <w:t xml:space="preserve">  [</w:t>
      </w:r>
      <w:proofErr w:type="gramEnd"/>
      <w:r>
        <w:t>LATIN SMALL LETTER TURNED T]</w:t>
      </w:r>
    </w:p>
    <w:p w14:paraId="68741EB7" w14:textId="77777777" w:rsidR="00B065E4" w:rsidRDefault="00B065E4" w:rsidP="00B065E4">
      <w:pPr>
        <w:pStyle w:val="Brdtekst"/>
      </w:pPr>
      <w:r>
        <w:t>"\u0287" =&gt; "t"</w:t>
      </w:r>
    </w:p>
    <w:p w14:paraId="49CB3310" w14:textId="77777777" w:rsidR="00B065E4" w:rsidRDefault="00B065E4" w:rsidP="00B065E4">
      <w:pPr>
        <w:pStyle w:val="Brdtekst"/>
      </w:pPr>
    </w:p>
    <w:p w14:paraId="1372CBD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ʈ</w:t>
      </w:r>
      <w:r>
        <w:t xml:space="preserve">  [</w:t>
      </w:r>
      <w:proofErr w:type="gramEnd"/>
      <w:r>
        <w:t>LATIN SMALL LETTER T WITH RETROFLEX HOOK]</w:t>
      </w:r>
    </w:p>
    <w:p w14:paraId="36021D6B" w14:textId="77777777" w:rsidR="00B065E4" w:rsidRDefault="00B065E4" w:rsidP="00B065E4">
      <w:pPr>
        <w:pStyle w:val="Brdtekst"/>
      </w:pPr>
      <w:r>
        <w:t>"\u0288" =&gt; "t"</w:t>
      </w:r>
    </w:p>
    <w:p w14:paraId="0A2F5B74" w14:textId="77777777" w:rsidR="00B065E4" w:rsidRDefault="00B065E4" w:rsidP="00B065E4">
      <w:pPr>
        <w:pStyle w:val="Brdtekst"/>
      </w:pPr>
    </w:p>
    <w:p w14:paraId="55D432D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ᵵ</w:t>
      </w:r>
      <w:r>
        <w:t xml:space="preserve">  [</w:t>
      </w:r>
      <w:proofErr w:type="gramEnd"/>
      <w:r>
        <w:t>LATIN SMALL LETTER T WITH MIDDLE TILDE]</w:t>
      </w:r>
    </w:p>
    <w:p w14:paraId="48AFBA80" w14:textId="77777777" w:rsidR="00B065E4" w:rsidRDefault="00B065E4" w:rsidP="00B065E4">
      <w:pPr>
        <w:pStyle w:val="Brdtekst"/>
      </w:pPr>
      <w:r>
        <w:t>"\u1D75" =&gt; "t"</w:t>
      </w:r>
    </w:p>
    <w:p w14:paraId="18928A28" w14:textId="77777777" w:rsidR="00B065E4" w:rsidRDefault="00B065E4" w:rsidP="00B065E4">
      <w:pPr>
        <w:pStyle w:val="Brdtekst"/>
      </w:pPr>
    </w:p>
    <w:p w14:paraId="48CAE93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ṫ</w:t>
      </w:r>
      <w:r>
        <w:t xml:space="preserve">  [</w:t>
      </w:r>
      <w:proofErr w:type="gramEnd"/>
      <w:r>
        <w:t>LATIN SMALL LETTER T WITH DOT ABOVE]</w:t>
      </w:r>
    </w:p>
    <w:p w14:paraId="2B619DCD" w14:textId="77777777" w:rsidR="00B065E4" w:rsidRDefault="00B065E4" w:rsidP="00B065E4">
      <w:pPr>
        <w:pStyle w:val="Brdtekst"/>
      </w:pPr>
      <w:r>
        <w:t>"\u1E6B" =&gt; "t"</w:t>
      </w:r>
    </w:p>
    <w:p w14:paraId="5AEF8B80" w14:textId="77777777" w:rsidR="00B065E4" w:rsidRDefault="00B065E4" w:rsidP="00B065E4">
      <w:pPr>
        <w:pStyle w:val="Brdtekst"/>
      </w:pPr>
    </w:p>
    <w:p w14:paraId="32C7990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ṭ</w:t>
      </w:r>
      <w:r>
        <w:t xml:space="preserve">  [</w:t>
      </w:r>
      <w:proofErr w:type="gramEnd"/>
      <w:r>
        <w:t>LATIN SMALL LETTER T WITH DOT BELOW]</w:t>
      </w:r>
    </w:p>
    <w:p w14:paraId="2E4647C2" w14:textId="77777777" w:rsidR="00B065E4" w:rsidRDefault="00B065E4" w:rsidP="00B065E4">
      <w:pPr>
        <w:pStyle w:val="Brdtekst"/>
      </w:pPr>
      <w:r>
        <w:t>"\u1E6D" =&gt; "t"</w:t>
      </w:r>
    </w:p>
    <w:p w14:paraId="593BA961" w14:textId="77777777" w:rsidR="00B065E4" w:rsidRDefault="00B065E4" w:rsidP="00B065E4">
      <w:pPr>
        <w:pStyle w:val="Brdtekst"/>
      </w:pPr>
    </w:p>
    <w:p w14:paraId="60DDC82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ṯ</w:t>
      </w:r>
      <w:r>
        <w:t xml:space="preserve">  [</w:t>
      </w:r>
      <w:proofErr w:type="gramEnd"/>
      <w:r>
        <w:t>LATIN SMALL LETTER T WITH LINE BELOW]</w:t>
      </w:r>
    </w:p>
    <w:p w14:paraId="375458CF" w14:textId="77777777" w:rsidR="00B065E4" w:rsidRDefault="00B065E4" w:rsidP="00B065E4">
      <w:pPr>
        <w:pStyle w:val="Brdtekst"/>
      </w:pPr>
      <w:r>
        <w:t>"\u1E6F" =&gt; "t"</w:t>
      </w:r>
    </w:p>
    <w:p w14:paraId="39DFD278" w14:textId="77777777" w:rsidR="00B065E4" w:rsidRDefault="00B065E4" w:rsidP="00B065E4">
      <w:pPr>
        <w:pStyle w:val="Brdtekst"/>
      </w:pPr>
    </w:p>
    <w:p w14:paraId="5A9A143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ṱ</w:t>
      </w:r>
      <w:r>
        <w:t xml:space="preserve">  [</w:t>
      </w:r>
      <w:proofErr w:type="gramEnd"/>
      <w:r>
        <w:t>LATIN SMALL LETTER T WITH CIRCUMFLEX BELOW]</w:t>
      </w:r>
    </w:p>
    <w:p w14:paraId="64058A65" w14:textId="77777777" w:rsidR="00B065E4" w:rsidRDefault="00B065E4" w:rsidP="00B065E4">
      <w:pPr>
        <w:pStyle w:val="Brdtekst"/>
      </w:pPr>
      <w:r>
        <w:t>"\u1E71" =&gt; "t"</w:t>
      </w:r>
    </w:p>
    <w:p w14:paraId="439B226D" w14:textId="77777777" w:rsidR="00B065E4" w:rsidRDefault="00B065E4" w:rsidP="00B065E4">
      <w:pPr>
        <w:pStyle w:val="Brdtekst"/>
      </w:pPr>
    </w:p>
    <w:p w14:paraId="3184925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ẗ</w:t>
      </w:r>
      <w:r>
        <w:t xml:space="preserve">  [</w:t>
      </w:r>
      <w:proofErr w:type="gramEnd"/>
      <w:r>
        <w:t>LATIN SMALL LETTER T WITH DIAERESIS]</w:t>
      </w:r>
    </w:p>
    <w:p w14:paraId="45EF6FF8" w14:textId="77777777" w:rsidR="00B065E4" w:rsidRDefault="00B065E4" w:rsidP="00B065E4">
      <w:pPr>
        <w:pStyle w:val="Brdtekst"/>
      </w:pPr>
      <w:r>
        <w:t>"\u1E97" =&gt; "t"</w:t>
      </w:r>
    </w:p>
    <w:p w14:paraId="0DA75ECE" w14:textId="77777777" w:rsidR="00B065E4" w:rsidRDefault="00B065E4" w:rsidP="00B065E4">
      <w:pPr>
        <w:pStyle w:val="Brdtekst"/>
      </w:pPr>
    </w:p>
    <w:p w14:paraId="68ECB2E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ⓣ</w:t>
      </w:r>
      <w:r>
        <w:t xml:space="preserve">  [</w:t>
      </w:r>
      <w:proofErr w:type="gramEnd"/>
      <w:r>
        <w:t>CIRCLED LATIN SMALL LETTER T]</w:t>
      </w:r>
    </w:p>
    <w:p w14:paraId="5B98B00B" w14:textId="77777777" w:rsidR="00B065E4" w:rsidRDefault="00B065E4" w:rsidP="00B065E4">
      <w:pPr>
        <w:pStyle w:val="Brdtekst"/>
      </w:pPr>
      <w:r>
        <w:t>"\u24E3" =&gt; "t"</w:t>
      </w:r>
    </w:p>
    <w:p w14:paraId="0BA68B90" w14:textId="77777777" w:rsidR="00B065E4" w:rsidRDefault="00B065E4" w:rsidP="00B065E4">
      <w:pPr>
        <w:pStyle w:val="Brdtekst"/>
      </w:pPr>
    </w:p>
    <w:p w14:paraId="0F44C69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ⱦ</w:t>
      </w:r>
      <w:r>
        <w:t xml:space="preserve">  [</w:t>
      </w:r>
      <w:proofErr w:type="gramEnd"/>
      <w:r>
        <w:t>LATIN SMALL LETTER T WITH DIAGONAL STROKE]</w:t>
      </w:r>
    </w:p>
    <w:p w14:paraId="5C826571" w14:textId="77777777" w:rsidR="00B065E4" w:rsidRDefault="00B065E4" w:rsidP="00B065E4">
      <w:pPr>
        <w:pStyle w:val="Brdtekst"/>
      </w:pPr>
      <w:r>
        <w:t>"\u2C66" =&gt; "t"</w:t>
      </w:r>
    </w:p>
    <w:p w14:paraId="117A85CE" w14:textId="77777777" w:rsidR="00B065E4" w:rsidRDefault="00B065E4" w:rsidP="00B065E4">
      <w:pPr>
        <w:pStyle w:val="Brdtekst"/>
      </w:pPr>
    </w:p>
    <w:p w14:paraId="246BFCF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ｔ</w:t>
      </w:r>
      <w:r>
        <w:t xml:space="preserve">  [</w:t>
      </w:r>
      <w:proofErr w:type="gramEnd"/>
      <w:r>
        <w:t>FULLWIDTH LATIN SMALL LETTER T]</w:t>
      </w:r>
    </w:p>
    <w:p w14:paraId="5DD35981" w14:textId="77777777" w:rsidR="00B065E4" w:rsidRDefault="00B065E4" w:rsidP="00B065E4">
      <w:pPr>
        <w:pStyle w:val="Brdtekst"/>
      </w:pPr>
      <w:r>
        <w:t>"\uFF54" =&gt; "t"</w:t>
      </w:r>
    </w:p>
    <w:p w14:paraId="101D8D4C" w14:textId="77777777" w:rsidR="00B065E4" w:rsidRDefault="00B065E4" w:rsidP="00B065E4">
      <w:pPr>
        <w:pStyle w:val="Brdtekst"/>
      </w:pPr>
    </w:p>
    <w:p w14:paraId="58C2518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Þ  [</w:t>
      </w:r>
      <w:proofErr w:type="gramEnd"/>
      <w:r>
        <w:t>LATIN CAPITAL LETTER THORN]</w:t>
      </w:r>
    </w:p>
    <w:p w14:paraId="31BDCB35" w14:textId="77777777" w:rsidR="00B065E4" w:rsidRDefault="00B065E4" w:rsidP="00B065E4">
      <w:pPr>
        <w:pStyle w:val="Brdtekst"/>
      </w:pPr>
      <w:r>
        <w:t>"\u00DE" =&gt; "TH"</w:t>
      </w:r>
    </w:p>
    <w:p w14:paraId="59298812" w14:textId="77777777" w:rsidR="00B065E4" w:rsidRDefault="00B065E4" w:rsidP="00B065E4">
      <w:pPr>
        <w:pStyle w:val="Brdtekst"/>
      </w:pPr>
    </w:p>
    <w:p w14:paraId="2955EFE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Ꝧ</w:t>
      </w:r>
      <w:r>
        <w:t xml:space="preserve">  [</w:t>
      </w:r>
      <w:proofErr w:type="gramEnd"/>
      <w:r>
        <w:t>LATIN CAPITAL LETTER THORN WITH STROKE THROUGH DESCENDER]</w:t>
      </w:r>
    </w:p>
    <w:p w14:paraId="60E086AB" w14:textId="77777777" w:rsidR="00B065E4" w:rsidRDefault="00B065E4" w:rsidP="00B065E4">
      <w:pPr>
        <w:pStyle w:val="Brdtekst"/>
      </w:pPr>
      <w:r>
        <w:t>"\uA766" =&gt; "TH"</w:t>
      </w:r>
    </w:p>
    <w:p w14:paraId="209B3899" w14:textId="77777777" w:rsidR="00B065E4" w:rsidRDefault="00B065E4" w:rsidP="00B065E4">
      <w:pPr>
        <w:pStyle w:val="Brdtekst"/>
      </w:pPr>
    </w:p>
    <w:p w14:paraId="7DD6FD5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Ꜩ</w:t>
      </w:r>
      <w:r>
        <w:t xml:space="preserve">  [</w:t>
      </w:r>
      <w:proofErr w:type="gramEnd"/>
      <w:r>
        <w:t>LATIN CAPITAL LETTER TZ]</w:t>
      </w:r>
    </w:p>
    <w:p w14:paraId="3BC15EC0" w14:textId="77777777" w:rsidR="00B065E4" w:rsidRDefault="00B065E4" w:rsidP="00B065E4">
      <w:pPr>
        <w:pStyle w:val="Brdtekst"/>
      </w:pPr>
      <w:r>
        <w:t>"\uA728" =&gt; "TZ"</w:t>
      </w:r>
    </w:p>
    <w:p w14:paraId="045CC07F" w14:textId="77777777" w:rsidR="00B065E4" w:rsidRDefault="00B065E4" w:rsidP="00B065E4">
      <w:pPr>
        <w:pStyle w:val="Brdtekst"/>
      </w:pPr>
    </w:p>
    <w:p w14:paraId="75518C5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⒯</w:t>
      </w:r>
      <w:r>
        <w:t xml:space="preserve">  [</w:t>
      </w:r>
      <w:proofErr w:type="gramEnd"/>
      <w:r>
        <w:t>PARENTHESIZED LATIN SMALL LETTER T]</w:t>
      </w:r>
    </w:p>
    <w:p w14:paraId="54810ADE" w14:textId="77777777" w:rsidR="00B065E4" w:rsidRDefault="00B065E4" w:rsidP="00B065E4">
      <w:pPr>
        <w:pStyle w:val="Brdtekst"/>
      </w:pPr>
      <w:r>
        <w:t>"\u24AF" =&gt; "(t)"</w:t>
      </w:r>
    </w:p>
    <w:p w14:paraId="758AC1D5" w14:textId="77777777" w:rsidR="00B065E4" w:rsidRDefault="00B065E4" w:rsidP="00B065E4">
      <w:pPr>
        <w:pStyle w:val="Brdtekst"/>
      </w:pPr>
    </w:p>
    <w:p w14:paraId="673B0AC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ʨ</w:t>
      </w:r>
      <w:r>
        <w:t xml:space="preserve">  [</w:t>
      </w:r>
      <w:proofErr w:type="gramEnd"/>
      <w:r>
        <w:t>LATIN SMALL LETTER TC DIGRAPH WITH CURL]</w:t>
      </w:r>
    </w:p>
    <w:p w14:paraId="5F186A0C" w14:textId="77777777" w:rsidR="00B065E4" w:rsidRDefault="00B065E4" w:rsidP="00B065E4">
      <w:pPr>
        <w:pStyle w:val="Brdtekst"/>
      </w:pPr>
      <w:r>
        <w:t>"\u02A8" =&gt; "</w:t>
      </w:r>
      <w:proofErr w:type="spellStart"/>
      <w:r>
        <w:t>tc</w:t>
      </w:r>
      <w:proofErr w:type="spellEnd"/>
      <w:r>
        <w:t>"</w:t>
      </w:r>
    </w:p>
    <w:p w14:paraId="46A949B1" w14:textId="77777777" w:rsidR="00B065E4" w:rsidRDefault="00B065E4" w:rsidP="00B065E4">
      <w:pPr>
        <w:pStyle w:val="Brdtekst"/>
      </w:pPr>
    </w:p>
    <w:p w14:paraId="677CE46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þ  [</w:t>
      </w:r>
      <w:proofErr w:type="gramEnd"/>
      <w:r>
        <w:t>LATIN SMALL LETTER THORN]</w:t>
      </w:r>
    </w:p>
    <w:p w14:paraId="3D52A90B" w14:textId="77777777" w:rsidR="00B065E4" w:rsidRDefault="00B065E4" w:rsidP="00B065E4">
      <w:pPr>
        <w:pStyle w:val="Brdtekst"/>
      </w:pPr>
      <w:r>
        <w:t>"\u00FE" =&gt; "</w:t>
      </w:r>
      <w:proofErr w:type="spellStart"/>
      <w:r>
        <w:t>th</w:t>
      </w:r>
      <w:proofErr w:type="spellEnd"/>
      <w:r>
        <w:t>"</w:t>
      </w:r>
    </w:p>
    <w:p w14:paraId="272BE73C" w14:textId="77777777" w:rsidR="00B065E4" w:rsidRDefault="00B065E4" w:rsidP="00B065E4">
      <w:pPr>
        <w:pStyle w:val="Brdtekst"/>
      </w:pPr>
    </w:p>
    <w:p w14:paraId="5A52B34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ᵺ</w:t>
      </w:r>
      <w:r>
        <w:t xml:space="preserve">  [</w:t>
      </w:r>
      <w:proofErr w:type="gramEnd"/>
      <w:r>
        <w:t>LATIN SMALL LETTER TH WITH STRIKETHROUGH]</w:t>
      </w:r>
    </w:p>
    <w:p w14:paraId="31B47366" w14:textId="77777777" w:rsidR="00B065E4" w:rsidRDefault="00B065E4" w:rsidP="00B065E4">
      <w:pPr>
        <w:pStyle w:val="Brdtekst"/>
      </w:pPr>
      <w:r>
        <w:t>"\u1D7A" =&gt; "</w:t>
      </w:r>
      <w:proofErr w:type="spellStart"/>
      <w:r>
        <w:t>th</w:t>
      </w:r>
      <w:proofErr w:type="spellEnd"/>
      <w:r>
        <w:t>"</w:t>
      </w:r>
    </w:p>
    <w:p w14:paraId="72BBEA44" w14:textId="77777777" w:rsidR="00B065E4" w:rsidRDefault="00B065E4" w:rsidP="00B065E4">
      <w:pPr>
        <w:pStyle w:val="Brdtekst"/>
      </w:pPr>
    </w:p>
    <w:p w14:paraId="2E17273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ꝧ</w:t>
      </w:r>
      <w:r>
        <w:t xml:space="preserve">  [</w:t>
      </w:r>
      <w:proofErr w:type="gramEnd"/>
      <w:r>
        <w:t>LATIN SMALL LETTER THORN WITH STROKE THROUGH DESCENDER]</w:t>
      </w:r>
    </w:p>
    <w:p w14:paraId="49485434" w14:textId="77777777" w:rsidR="00B065E4" w:rsidRDefault="00B065E4" w:rsidP="00B065E4">
      <w:pPr>
        <w:pStyle w:val="Brdtekst"/>
      </w:pPr>
      <w:r>
        <w:t>"\uA767" =&gt; "</w:t>
      </w:r>
      <w:proofErr w:type="spellStart"/>
      <w:r>
        <w:t>th</w:t>
      </w:r>
      <w:proofErr w:type="spellEnd"/>
      <w:r>
        <w:t>"</w:t>
      </w:r>
    </w:p>
    <w:p w14:paraId="76D325F4" w14:textId="77777777" w:rsidR="00B065E4" w:rsidRDefault="00B065E4" w:rsidP="00B065E4">
      <w:pPr>
        <w:pStyle w:val="Brdtekst"/>
      </w:pPr>
    </w:p>
    <w:p w14:paraId="1D64046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ʦ</w:t>
      </w:r>
      <w:r>
        <w:t xml:space="preserve">  [</w:t>
      </w:r>
      <w:proofErr w:type="gramEnd"/>
      <w:r>
        <w:t>LATIN SMALL LETTER TS DIGRAPH]</w:t>
      </w:r>
    </w:p>
    <w:p w14:paraId="210948D2" w14:textId="77777777" w:rsidR="00B065E4" w:rsidRDefault="00B065E4" w:rsidP="00B065E4">
      <w:pPr>
        <w:pStyle w:val="Brdtekst"/>
      </w:pPr>
      <w:r>
        <w:t>"\u02A6" =&gt; "</w:t>
      </w:r>
      <w:proofErr w:type="spellStart"/>
      <w:r>
        <w:t>ts</w:t>
      </w:r>
      <w:proofErr w:type="spellEnd"/>
      <w:r>
        <w:t>"</w:t>
      </w:r>
    </w:p>
    <w:p w14:paraId="7C3B679E" w14:textId="77777777" w:rsidR="00B065E4" w:rsidRDefault="00B065E4" w:rsidP="00B065E4">
      <w:pPr>
        <w:pStyle w:val="Brdtekst"/>
      </w:pPr>
    </w:p>
    <w:p w14:paraId="0E03159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ꜩ</w:t>
      </w:r>
      <w:r>
        <w:t xml:space="preserve">  [</w:t>
      </w:r>
      <w:proofErr w:type="gramEnd"/>
      <w:r>
        <w:t>LATIN SMALL LETTER TZ]</w:t>
      </w:r>
    </w:p>
    <w:p w14:paraId="2760A2DE" w14:textId="77777777" w:rsidR="00B065E4" w:rsidRDefault="00B065E4" w:rsidP="00B065E4">
      <w:pPr>
        <w:pStyle w:val="Brdtekst"/>
      </w:pPr>
      <w:r>
        <w:t>"\uA729" =&gt; "</w:t>
      </w:r>
      <w:proofErr w:type="spellStart"/>
      <w:r>
        <w:t>tz</w:t>
      </w:r>
      <w:proofErr w:type="spellEnd"/>
      <w:r>
        <w:t>"</w:t>
      </w:r>
    </w:p>
    <w:p w14:paraId="4154E408" w14:textId="77777777" w:rsidR="00B065E4" w:rsidRDefault="00B065E4" w:rsidP="00B065E4">
      <w:pPr>
        <w:pStyle w:val="Brdtekst"/>
      </w:pPr>
    </w:p>
    <w:p w14:paraId="70BCE86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Ù  [</w:t>
      </w:r>
      <w:proofErr w:type="gramEnd"/>
      <w:r>
        <w:t>LATIN CAPITAL LETTER U WITH GRAVE]</w:t>
      </w:r>
    </w:p>
    <w:p w14:paraId="1A2C03DF" w14:textId="77777777" w:rsidR="00B065E4" w:rsidRDefault="00B065E4" w:rsidP="00B065E4">
      <w:pPr>
        <w:pStyle w:val="Brdtekst"/>
      </w:pPr>
      <w:r>
        <w:t>"\u00D9" =&gt; "U"</w:t>
      </w:r>
    </w:p>
    <w:p w14:paraId="259D36B0" w14:textId="77777777" w:rsidR="00B065E4" w:rsidRDefault="00B065E4" w:rsidP="00B065E4">
      <w:pPr>
        <w:pStyle w:val="Brdtekst"/>
      </w:pPr>
    </w:p>
    <w:p w14:paraId="1B47CC0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Ú  [</w:t>
      </w:r>
      <w:proofErr w:type="gramEnd"/>
      <w:r>
        <w:t>LATIN CAPITAL LETTER U WITH ACUTE]</w:t>
      </w:r>
    </w:p>
    <w:p w14:paraId="2C6A7345" w14:textId="77777777" w:rsidR="00B065E4" w:rsidRDefault="00B065E4" w:rsidP="00B065E4">
      <w:pPr>
        <w:pStyle w:val="Brdtekst"/>
      </w:pPr>
      <w:r>
        <w:t>"\u00DA" =&gt; "U"</w:t>
      </w:r>
    </w:p>
    <w:p w14:paraId="0AD4F24A" w14:textId="77777777" w:rsidR="00B065E4" w:rsidRDefault="00B065E4" w:rsidP="00B065E4">
      <w:pPr>
        <w:pStyle w:val="Brdtekst"/>
      </w:pPr>
    </w:p>
    <w:p w14:paraId="265FBAA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Û  [</w:t>
      </w:r>
      <w:proofErr w:type="gramEnd"/>
      <w:r>
        <w:t>LATIN CAPITAL LETTER U WITH CIRCUMFLEX]</w:t>
      </w:r>
    </w:p>
    <w:p w14:paraId="4188743B" w14:textId="77777777" w:rsidR="00B065E4" w:rsidRDefault="00B065E4" w:rsidP="00B065E4">
      <w:pPr>
        <w:pStyle w:val="Brdtekst"/>
      </w:pPr>
      <w:r>
        <w:t>"\u00DB" =&gt; "U"</w:t>
      </w:r>
    </w:p>
    <w:p w14:paraId="2ADFD3ED" w14:textId="77777777" w:rsidR="00B065E4" w:rsidRDefault="00B065E4" w:rsidP="00B065E4">
      <w:pPr>
        <w:pStyle w:val="Brdtekst"/>
      </w:pPr>
    </w:p>
    <w:p w14:paraId="67D1F26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Ü  [</w:t>
      </w:r>
      <w:proofErr w:type="gramEnd"/>
      <w:r>
        <w:t>LATIN CAPITAL LETTER U WITH DIAERESIS]</w:t>
      </w:r>
    </w:p>
    <w:p w14:paraId="7C4E3CCD" w14:textId="77777777" w:rsidR="00B065E4" w:rsidRDefault="00B065E4" w:rsidP="00B065E4">
      <w:pPr>
        <w:pStyle w:val="Brdtekst"/>
      </w:pPr>
      <w:r>
        <w:t>"\u00DC" =&gt; "U"</w:t>
      </w:r>
    </w:p>
    <w:p w14:paraId="607F7251" w14:textId="77777777" w:rsidR="00B065E4" w:rsidRDefault="00B065E4" w:rsidP="00B065E4">
      <w:pPr>
        <w:pStyle w:val="Brdtekst"/>
      </w:pPr>
    </w:p>
    <w:p w14:paraId="1451725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Ũ  [</w:t>
      </w:r>
      <w:proofErr w:type="gramEnd"/>
      <w:r>
        <w:t>LATIN CAPITAL LETTER U WITH TILDE]</w:t>
      </w:r>
    </w:p>
    <w:p w14:paraId="139CDA3D" w14:textId="77777777" w:rsidR="00B065E4" w:rsidRDefault="00B065E4" w:rsidP="00B065E4">
      <w:pPr>
        <w:pStyle w:val="Brdtekst"/>
      </w:pPr>
      <w:r>
        <w:t>"\u0168" =&gt; "U"</w:t>
      </w:r>
    </w:p>
    <w:p w14:paraId="036D0D16" w14:textId="77777777" w:rsidR="00B065E4" w:rsidRDefault="00B065E4" w:rsidP="00B065E4">
      <w:pPr>
        <w:pStyle w:val="Brdtekst"/>
      </w:pPr>
    </w:p>
    <w:p w14:paraId="099BBDF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Ū  [</w:t>
      </w:r>
      <w:proofErr w:type="gramEnd"/>
      <w:r>
        <w:t>LATIN CAPITAL LETTER U WITH MACRON]</w:t>
      </w:r>
    </w:p>
    <w:p w14:paraId="36D27BD3" w14:textId="77777777" w:rsidR="00B065E4" w:rsidRDefault="00B065E4" w:rsidP="00B065E4">
      <w:pPr>
        <w:pStyle w:val="Brdtekst"/>
      </w:pPr>
      <w:r>
        <w:t>"\u016A" =&gt; "U"</w:t>
      </w:r>
    </w:p>
    <w:p w14:paraId="43E52D1C" w14:textId="77777777" w:rsidR="00B065E4" w:rsidRDefault="00B065E4" w:rsidP="00B065E4">
      <w:pPr>
        <w:pStyle w:val="Brdtekst"/>
      </w:pPr>
    </w:p>
    <w:p w14:paraId="4A0074B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Ŭ  [</w:t>
      </w:r>
      <w:proofErr w:type="gramEnd"/>
      <w:r>
        <w:t>LATIN CAPITAL LETTER U WITH BREVE]</w:t>
      </w:r>
    </w:p>
    <w:p w14:paraId="0E8B9A9B" w14:textId="77777777" w:rsidR="00B065E4" w:rsidRDefault="00B065E4" w:rsidP="00B065E4">
      <w:pPr>
        <w:pStyle w:val="Brdtekst"/>
      </w:pPr>
      <w:r>
        <w:t>"\u016C" =&gt; "U"</w:t>
      </w:r>
    </w:p>
    <w:p w14:paraId="1CB6F045" w14:textId="77777777" w:rsidR="00B065E4" w:rsidRDefault="00B065E4" w:rsidP="00B065E4">
      <w:pPr>
        <w:pStyle w:val="Brdtekst"/>
      </w:pPr>
    </w:p>
    <w:p w14:paraId="312C573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Ů  [</w:t>
      </w:r>
      <w:proofErr w:type="gramEnd"/>
      <w:r>
        <w:t>LATIN CAPITAL LETTER U WITH RING ABOVE]</w:t>
      </w:r>
    </w:p>
    <w:p w14:paraId="0D1BA6A4" w14:textId="77777777" w:rsidR="00B065E4" w:rsidRDefault="00B065E4" w:rsidP="00B065E4">
      <w:pPr>
        <w:pStyle w:val="Brdtekst"/>
      </w:pPr>
      <w:r>
        <w:t>"\u016E" =&gt; "U"</w:t>
      </w:r>
    </w:p>
    <w:p w14:paraId="78D48F22" w14:textId="77777777" w:rsidR="00B065E4" w:rsidRDefault="00B065E4" w:rsidP="00B065E4">
      <w:pPr>
        <w:pStyle w:val="Brdtekst"/>
      </w:pPr>
    </w:p>
    <w:p w14:paraId="0D83F5F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Ű  [</w:t>
      </w:r>
      <w:proofErr w:type="gramEnd"/>
      <w:r>
        <w:t>LATIN CAPITAL LETTER U WITH DOUBLE ACUTE]</w:t>
      </w:r>
    </w:p>
    <w:p w14:paraId="1A803D95" w14:textId="77777777" w:rsidR="00B065E4" w:rsidRDefault="00B065E4" w:rsidP="00B065E4">
      <w:pPr>
        <w:pStyle w:val="Brdtekst"/>
      </w:pPr>
      <w:r>
        <w:t>"\u0170" =&gt; "U"</w:t>
      </w:r>
    </w:p>
    <w:p w14:paraId="44C734BA" w14:textId="77777777" w:rsidR="00B065E4" w:rsidRDefault="00B065E4" w:rsidP="00B065E4">
      <w:pPr>
        <w:pStyle w:val="Brdtekst"/>
      </w:pPr>
    </w:p>
    <w:p w14:paraId="293E94D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Ų  [</w:t>
      </w:r>
      <w:proofErr w:type="gramEnd"/>
      <w:r>
        <w:t>LATIN CAPITAL LETTER U WITH OGONEK]</w:t>
      </w:r>
    </w:p>
    <w:p w14:paraId="60E1E58F" w14:textId="77777777" w:rsidR="00B065E4" w:rsidRDefault="00B065E4" w:rsidP="00B065E4">
      <w:pPr>
        <w:pStyle w:val="Brdtekst"/>
      </w:pPr>
      <w:r>
        <w:t>"\u0172" =&gt; "U"</w:t>
      </w:r>
    </w:p>
    <w:p w14:paraId="553081C7" w14:textId="77777777" w:rsidR="00B065E4" w:rsidRDefault="00B065E4" w:rsidP="00B065E4">
      <w:pPr>
        <w:pStyle w:val="Brdtekst"/>
      </w:pPr>
    </w:p>
    <w:p w14:paraId="40EF9F8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Ư  [</w:t>
      </w:r>
      <w:proofErr w:type="gramEnd"/>
      <w:r>
        <w:t>LATIN CAPITAL LETTER U WITH HORN]</w:t>
      </w:r>
    </w:p>
    <w:p w14:paraId="43C8285B" w14:textId="77777777" w:rsidR="00B065E4" w:rsidRDefault="00B065E4" w:rsidP="00B065E4">
      <w:pPr>
        <w:pStyle w:val="Brdtekst"/>
      </w:pPr>
      <w:r>
        <w:t>"\u01AF" =&gt; "U"</w:t>
      </w:r>
    </w:p>
    <w:p w14:paraId="70C0FFE0" w14:textId="77777777" w:rsidR="00B065E4" w:rsidRDefault="00B065E4" w:rsidP="00B065E4">
      <w:pPr>
        <w:pStyle w:val="Brdtekst"/>
      </w:pPr>
    </w:p>
    <w:p w14:paraId="372525E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Ǔ</w:t>
      </w:r>
      <w:r>
        <w:t xml:space="preserve">  [</w:t>
      </w:r>
      <w:proofErr w:type="gramEnd"/>
      <w:r>
        <w:t>LATIN CAPITAL LETTER U WITH CARON]</w:t>
      </w:r>
    </w:p>
    <w:p w14:paraId="272B7CDD" w14:textId="77777777" w:rsidR="00B065E4" w:rsidRDefault="00B065E4" w:rsidP="00B065E4">
      <w:pPr>
        <w:pStyle w:val="Brdtekst"/>
      </w:pPr>
      <w:r>
        <w:t>"\u01D3" =&gt; "U"</w:t>
      </w:r>
    </w:p>
    <w:p w14:paraId="4A61E661" w14:textId="77777777" w:rsidR="00B065E4" w:rsidRDefault="00B065E4" w:rsidP="00B065E4">
      <w:pPr>
        <w:pStyle w:val="Brdtekst"/>
      </w:pPr>
    </w:p>
    <w:p w14:paraId="28CFE4A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Ǖ</w:t>
      </w:r>
      <w:r>
        <w:t xml:space="preserve">  [</w:t>
      </w:r>
      <w:proofErr w:type="gramEnd"/>
      <w:r>
        <w:t>LATIN CAPITAL LETTER U WITH DIAERESIS AND MACRON]</w:t>
      </w:r>
    </w:p>
    <w:p w14:paraId="4A833368" w14:textId="77777777" w:rsidR="00B065E4" w:rsidRDefault="00B065E4" w:rsidP="00B065E4">
      <w:pPr>
        <w:pStyle w:val="Brdtekst"/>
      </w:pPr>
      <w:r>
        <w:t>"\u01D5" =&gt; "U"</w:t>
      </w:r>
    </w:p>
    <w:p w14:paraId="2657EFBB" w14:textId="77777777" w:rsidR="00B065E4" w:rsidRDefault="00B065E4" w:rsidP="00B065E4">
      <w:pPr>
        <w:pStyle w:val="Brdtekst"/>
      </w:pPr>
    </w:p>
    <w:p w14:paraId="16948F5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Ǘ</w:t>
      </w:r>
      <w:r>
        <w:t xml:space="preserve">  [</w:t>
      </w:r>
      <w:proofErr w:type="gramEnd"/>
      <w:r>
        <w:t>LATIN CAPITAL LETTER U WITH DIAERESIS AND ACUTE]</w:t>
      </w:r>
    </w:p>
    <w:p w14:paraId="5C4B84C5" w14:textId="77777777" w:rsidR="00B065E4" w:rsidRDefault="00B065E4" w:rsidP="00B065E4">
      <w:pPr>
        <w:pStyle w:val="Brdtekst"/>
      </w:pPr>
      <w:r>
        <w:t>"\u01D7" =&gt; "U"</w:t>
      </w:r>
    </w:p>
    <w:p w14:paraId="5831720D" w14:textId="77777777" w:rsidR="00B065E4" w:rsidRDefault="00B065E4" w:rsidP="00B065E4">
      <w:pPr>
        <w:pStyle w:val="Brdtekst"/>
      </w:pPr>
    </w:p>
    <w:p w14:paraId="7BF1398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Ǚ</w:t>
      </w:r>
      <w:r>
        <w:t xml:space="preserve">  [</w:t>
      </w:r>
      <w:proofErr w:type="gramEnd"/>
      <w:r>
        <w:t>LATIN CAPITAL LETTER U WITH DIAERESIS AND CARON]</w:t>
      </w:r>
    </w:p>
    <w:p w14:paraId="7039FECF" w14:textId="77777777" w:rsidR="00B065E4" w:rsidRDefault="00B065E4" w:rsidP="00B065E4">
      <w:pPr>
        <w:pStyle w:val="Brdtekst"/>
      </w:pPr>
      <w:r>
        <w:t>"\u01D9" =&gt; "U"</w:t>
      </w:r>
    </w:p>
    <w:p w14:paraId="7BF13FB6" w14:textId="77777777" w:rsidR="00B065E4" w:rsidRDefault="00B065E4" w:rsidP="00B065E4">
      <w:pPr>
        <w:pStyle w:val="Brdtekst"/>
      </w:pPr>
    </w:p>
    <w:p w14:paraId="7126145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Ǜ</w:t>
      </w:r>
      <w:r>
        <w:t xml:space="preserve">  [</w:t>
      </w:r>
      <w:proofErr w:type="gramEnd"/>
      <w:r>
        <w:t>LATIN CAPITAL LETTER U WITH DIAERESIS AND GRAVE]</w:t>
      </w:r>
    </w:p>
    <w:p w14:paraId="5CE724BF" w14:textId="77777777" w:rsidR="00B065E4" w:rsidRDefault="00B065E4" w:rsidP="00B065E4">
      <w:pPr>
        <w:pStyle w:val="Brdtekst"/>
      </w:pPr>
      <w:r>
        <w:t>"\u01DB" =&gt; "U"</w:t>
      </w:r>
    </w:p>
    <w:p w14:paraId="2A7996D1" w14:textId="77777777" w:rsidR="00B065E4" w:rsidRDefault="00B065E4" w:rsidP="00B065E4">
      <w:pPr>
        <w:pStyle w:val="Brdtekst"/>
      </w:pPr>
    </w:p>
    <w:p w14:paraId="159BAB3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Ȕ</w:t>
      </w:r>
      <w:r>
        <w:t xml:space="preserve">  [</w:t>
      </w:r>
      <w:proofErr w:type="gramEnd"/>
      <w:r>
        <w:t>LATIN CAPITAL LETTER U WITH DOUBLE GRAVE]</w:t>
      </w:r>
    </w:p>
    <w:p w14:paraId="1003336C" w14:textId="77777777" w:rsidR="00B065E4" w:rsidRDefault="00B065E4" w:rsidP="00B065E4">
      <w:pPr>
        <w:pStyle w:val="Brdtekst"/>
      </w:pPr>
      <w:r>
        <w:t>"\u0214" =&gt; "U"</w:t>
      </w:r>
    </w:p>
    <w:p w14:paraId="65D867AF" w14:textId="77777777" w:rsidR="00B065E4" w:rsidRDefault="00B065E4" w:rsidP="00B065E4">
      <w:pPr>
        <w:pStyle w:val="Brdtekst"/>
      </w:pPr>
    </w:p>
    <w:p w14:paraId="3A0EA04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Ȗ</w:t>
      </w:r>
      <w:r>
        <w:t xml:space="preserve">  [</w:t>
      </w:r>
      <w:proofErr w:type="gramEnd"/>
      <w:r>
        <w:t>LATIN CAPITAL LETTER U WITH INVERTED BREVE]</w:t>
      </w:r>
    </w:p>
    <w:p w14:paraId="5E27BFB9" w14:textId="77777777" w:rsidR="00B065E4" w:rsidRDefault="00B065E4" w:rsidP="00B065E4">
      <w:pPr>
        <w:pStyle w:val="Brdtekst"/>
      </w:pPr>
      <w:r>
        <w:t>"\u0216" =&gt; "U"</w:t>
      </w:r>
    </w:p>
    <w:p w14:paraId="35F306AE" w14:textId="77777777" w:rsidR="00B065E4" w:rsidRDefault="00B065E4" w:rsidP="00B065E4">
      <w:pPr>
        <w:pStyle w:val="Brdtekst"/>
      </w:pPr>
    </w:p>
    <w:p w14:paraId="47541F5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Ʉ</w:t>
      </w:r>
      <w:r>
        <w:t xml:space="preserve">  [</w:t>
      </w:r>
      <w:proofErr w:type="gramEnd"/>
      <w:r>
        <w:t>LATIN CAPITAL LETTER U BAR]</w:t>
      </w:r>
    </w:p>
    <w:p w14:paraId="01426C07" w14:textId="77777777" w:rsidR="00B065E4" w:rsidRDefault="00B065E4" w:rsidP="00B065E4">
      <w:pPr>
        <w:pStyle w:val="Brdtekst"/>
      </w:pPr>
      <w:r>
        <w:t>"\u0244" =&gt; "U"</w:t>
      </w:r>
    </w:p>
    <w:p w14:paraId="6C36F6D9" w14:textId="77777777" w:rsidR="00B065E4" w:rsidRDefault="00B065E4" w:rsidP="00B065E4">
      <w:pPr>
        <w:pStyle w:val="Brdtekst"/>
      </w:pPr>
    </w:p>
    <w:p w14:paraId="13A8C66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ᴜ</w:t>
      </w:r>
      <w:r>
        <w:t xml:space="preserve">  [</w:t>
      </w:r>
      <w:proofErr w:type="gramEnd"/>
      <w:r>
        <w:t>LATIN LETTER SMALL CAPITAL U]</w:t>
      </w:r>
    </w:p>
    <w:p w14:paraId="4CD09EF5" w14:textId="77777777" w:rsidR="00B065E4" w:rsidRDefault="00B065E4" w:rsidP="00B065E4">
      <w:pPr>
        <w:pStyle w:val="Brdtekst"/>
      </w:pPr>
      <w:r>
        <w:t>"\u1D1C" =&gt; "U"</w:t>
      </w:r>
    </w:p>
    <w:p w14:paraId="7A6EFDA8" w14:textId="77777777" w:rsidR="00B065E4" w:rsidRDefault="00B065E4" w:rsidP="00B065E4">
      <w:pPr>
        <w:pStyle w:val="Brdtekst"/>
      </w:pPr>
    </w:p>
    <w:p w14:paraId="0F06226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ᵾ</w:t>
      </w:r>
      <w:r>
        <w:t xml:space="preserve">  [</w:t>
      </w:r>
      <w:proofErr w:type="gramEnd"/>
      <w:r>
        <w:t>LATIN SMALL CAPITAL LETTER U WITH STROKE]</w:t>
      </w:r>
    </w:p>
    <w:p w14:paraId="79617897" w14:textId="77777777" w:rsidR="00B065E4" w:rsidRDefault="00B065E4" w:rsidP="00B065E4">
      <w:pPr>
        <w:pStyle w:val="Brdtekst"/>
      </w:pPr>
      <w:r>
        <w:t>"\u1D7E" =&gt; "U"</w:t>
      </w:r>
    </w:p>
    <w:p w14:paraId="2B5C3025" w14:textId="77777777" w:rsidR="00B065E4" w:rsidRDefault="00B065E4" w:rsidP="00B065E4">
      <w:pPr>
        <w:pStyle w:val="Brdtekst"/>
      </w:pPr>
    </w:p>
    <w:p w14:paraId="0AAFB58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Ṳ</w:t>
      </w:r>
      <w:r>
        <w:t xml:space="preserve">  [</w:t>
      </w:r>
      <w:proofErr w:type="gramEnd"/>
      <w:r>
        <w:t>LATIN CAPITAL LETTER U WITH DIAERESIS BELOW]</w:t>
      </w:r>
    </w:p>
    <w:p w14:paraId="11D333AA" w14:textId="77777777" w:rsidR="00B065E4" w:rsidRDefault="00B065E4" w:rsidP="00B065E4">
      <w:pPr>
        <w:pStyle w:val="Brdtekst"/>
      </w:pPr>
      <w:r>
        <w:t>"\u1E72" =&gt; "U"</w:t>
      </w:r>
    </w:p>
    <w:p w14:paraId="6E71C8C3" w14:textId="77777777" w:rsidR="00B065E4" w:rsidRDefault="00B065E4" w:rsidP="00B065E4">
      <w:pPr>
        <w:pStyle w:val="Brdtekst"/>
      </w:pPr>
    </w:p>
    <w:p w14:paraId="1E2FD00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Ṵ</w:t>
      </w:r>
      <w:r>
        <w:t xml:space="preserve">  [</w:t>
      </w:r>
      <w:proofErr w:type="gramEnd"/>
      <w:r>
        <w:t>LATIN CAPITAL LETTER U WITH TILDE BELOW]</w:t>
      </w:r>
    </w:p>
    <w:p w14:paraId="2B4CB207" w14:textId="77777777" w:rsidR="00B065E4" w:rsidRDefault="00B065E4" w:rsidP="00B065E4">
      <w:pPr>
        <w:pStyle w:val="Brdtekst"/>
      </w:pPr>
      <w:r>
        <w:t>"\u1E74" =&gt; "U"</w:t>
      </w:r>
    </w:p>
    <w:p w14:paraId="38567855" w14:textId="77777777" w:rsidR="00B065E4" w:rsidRDefault="00B065E4" w:rsidP="00B065E4">
      <w:pPr>
        <w:pStyle w:val="Brdtekst"/>
      </w:pPr>
    </w:p>
    <w:p w14:paraId="68531AC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Ṷ</w:t>
      </w:r>
      <w:r>
        <w:t xml:space="preserve">  [</w:t>
      </w:r>
      <w:proofErr w:type="gramEnd"/>
      <w:r>
        <w:t>LATIN CAPITAL LETTER U WITH CIRCUMFLEX BELOW]</w:t>
      </w:r>
    </w:p>
    <w:p w14:paraId="57377CEA" w14:textId="77777777" w:rsidR="00B065E4" w:rsidRDefault="00B065E4" w:rsidP="00B065E4">
      <w:pPr>
        <w:pStyle w:val="Brdtekst"/>
      </w:pPr>
      <w:r>
        <w:t>"\u1E76" =&gt; "U"</w:t>
      </w:r>
    </w:p>
    <w:p w14:paraId="06C00C6E" w14:textId="77777777" w:rsidR="00B065E4" w:rsidRDefault="00B065E4" w:rsidP="00B065E4">
      <w:pPr>
        <w:pStyle w:val="Brdtekst"/>
      </w:pPr>
    </w:p>
    <w:p w14:paraId="10A98F4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Ṹ</w:t>
      </w:r>
      <w:r>
        <w:t xml:space="preserve">  [</w:t>
      </w:r>
      <w:proofErr w:type="gramEnd"/>
      <w:r>
        <w:t>LATIN CAPITAL LETTER U WITH TILDE AND ACUTE]</w:t>
      </w:r>
    </w:p>
    <w:p w14:paraId="53E9B2C3" w14:textId="77777777" w:rsidR="00B065E4" w:rsidRDefault="00B065E4" w:rsidP="00B065E4">
      <w:pPr>
        <w:pStyle w:val="Brdtekst"/>
      </w:pPr>
      <w:r>
        <w:t>"\u1E78" =&gt; "U"</w:t>
      </w:r>
    </w:p>
    <w:p w14:paraId="477BD03C" w14:textId="77777777" w:rsidR="00B065E4" w:rsidRDefault="00B065E4" w:rsidP="00B065E4">
      <w:pPr>
        <w:pStyle w:val="Brdtekst"/>
      </w:pPr>
    </w:p>
    <w:p w14:paraId="73F06F2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Ṻ</w:t>
      </w:r>
      <w:r>
        <w:t xml:space="preserve">  [</w:t>
      </w:r>
      <w:proofErr w:type="gramEnd"/>
      <w:r>
        <w:t>LATIN CAPITAL LETTER U WITH MACRON AND DIAERESIS]</w:t>
      </w:r>
    </w:p>
    <w:p w14:paraId="69E41CF4" w14:textId="77777777" w:rsidR="00B065E4" w:rsidRDefault="00B065E4" w:rsidP="00B065E4">
      <w:pPr>
        <w:pStyle w:val="Brdtekst"/>
      </w:pPr>
      <w:r>
        <w:t>"\u1E7A" =&gt; "U"</w:t>
      </w:r>
    </w:p>
    <w:p w14:paraId="6F37A011" w14:textId="77777777" w:rsidR="00B065E4" w:rsidRDefault="00B065E4" w:rsidP="00B065E4">
      <w:pPr>
        <w:pStyle w:val="Brdtekst"/>
      </w:pPr>
    </w:p>
    <w:p w14:paraId="4404ADC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Ụ  [</w:t>
      </w:r>
      <w:proofErr w:type="gramEnd"/>
      <w:r>
        <w:t>LATIN CAPITAL LETTER U WITH DOT BELOW]</w:t>
      </w:r>
    </w:p>
    <w:p w14:paraId="028C749B" w14:textId="77777777" w:rsidR="00B065E4" w:rsidRDefault="00B065E4" w:rsidP="00B065E4">
      <w:pPr>
        <w:pStyle w:val="Brdtekst"/>
      </w:pPr>
      <w:r>
        <w:t>"\u1EE4" =&gt; "U"</w:t>
      </w:r>
    </w:p>
    <w:p w14:paraId="61621DB2" w14:textId="77777777" w:rsidR="00B065E4" w:rsidRDefault="00B065E4" w:rsidP="00B065E4">
      <w:pPr>
        <w:pStyle w:val="Brdtekst"/>
      </w:pPr>
    </w:p>
    <w:p w14:paraId="0C1A292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Ủ  [</w:t>
      </w:r>
      <w:proofErr w:type="gramEnd"/>
      <w:r>
        <w:t>LATIN CAPITAL LETTER U WITH HOOK ABOVE]</w:t>
      </w:r>
    </w:p>
    <w:p w14:paraId="62A8C44F" w14:textId="77777777" w:rsidR="00B065E4" w:rsidRDefault="00B065E4" w:rsidP="00B065E4">
      <w:pPr>
        <w:pStyle w:val="Brdtekst"/>
      </w:pPr>
      <w:r>
        <w:t>"\u1EE6" =&gt; "U"</w:t>
      </w:r>
    </w:p>
    <w:p w14:paraId="7F7FE50F" w14:textId="77777777" w:rsidR="00B065E4" w:rsidRDefault="00B065E4" w:rsidP="00B065E4">
      <w:pPr>
        <w:pStyle w:val="Brdtekst"/>
      </w:pPr>
    </w:p>
    <w:p w14:paraId="688372E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Ứ  [</w:t>
      </w:r>
      <w:proofErr w:type="gramEnd"/>
      <w:r>
        <w:t>LATIN CAPITAL LETTER U WITH HORN AND ACUTE]</w:t>
      </w:r>
    </w:p>
    <w:p w14:paraId="15DBC48A" w14:textId="77777777" w:rsidR="00B065E4" w:rsidRDefault="00B065E4" w:rsidP="00B065E4">
      <w:pPr>
        <w:pStyle w:val="Brdtekst"/>
      </w:pPr>
      <w:r>
        <w:t>"\u1EE8" =&gt; "U"</w:t>
      </w:r>
    </w:p>
    <w:p w14:paraId="2B0F9396" w14:textId="77777777" w:rsidR="00B065E4" w:rsidRDefault="00B065E4" w:rsidP="00B065E4">
      <w:pPr>
        <w:pStyle w:val="Brdtekst"/>
      </w:pPr>
    </w:p>
    <w:p w14:paraId="0F9DB6D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Ừ  [</w:t>
      </w:r>
      <w:proofErr w:type="gramEnd"/>
      <w:r>
        <w:t>LATIN CAPITAL LETTER U WITH HORN AND GRAVE]</w:t>
      </w:r>
    </w:p>
    <w:p w14:paraId="307C0550" w14:textId="77777777" w:rsidR="00B065E4" w:rsidRDefault="00B065E4" w:rsidP="00B065E4">
      <w:pPr>
        <w:pStyle w:val="Brdtekst"/>
      </w:pPr>
      <w:r>
        <w:t>"\u1EEA" =&gt; "U"</w:t>
      </w:r>
    </w:p>
    <w:p w14:paraId="20E4922D" w14:textId="77777777" w:rsidR="00B065E4" w:rsidRDefault="00B065E4" w:rsidP="00B065E4">
      <w:pPr>
        <w:pStyle w:val="Brdtekst"/>
      </w:pPr>
    </w:p>
    <w:p w14:paraId="7BC8801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Ử  [</w:t>
      </w:r>
      <w:proofErr w:type="gramEnd"/>
      <w:r>
        <w:t>LATIN CAPITAL LETTER U WITH HORN AND HOOK ABOVE]</w:t>
      </w:r>
    </w:p>
    <w:p w14:paraId="55E6F7F4" w14:textId="77777777" w:rsidR="00B065E4" w:rsidRDefault="00B065E4" w:rsidP="00B065E4">
      <w:pPr>
        <w:pStyle w:val="Brdtekst"/>
      </w:pPr>
      <w:r>
        <w:t>"\u1EEC" =&gt; "U"</w:t>
      </w:r>
    </w:p>
    <w:p w14:paraId="18C32063" w14:textId="77777777" w:rsidR="00B065E4" w:rsidRDefault="00B065E4" w:rsidP="00B065E4">
      <w:pPr>
        <w:pStyle w:val="Brdtekst"/>
      </w:pPr>
    </w:p>
    <w:p w14:paraId="10BE3A2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Ữ  [</w:t>
      </w:r>
      <w:proofErr w:type="gramEnd"/>
      <w:r>
        <w:t>LATIN CAPITAL LETTER U WITH HORN AND TILDE]</w:t>
      </w:r>
    </w:p>
    <w:p w14:paraId="6CC9A8E1" w14:textId="77777777" w:rsidR="00B065E4" w:rsidRDefault="00B065E4" w:rsidP="00B065E4">
      <w:pPr>
        <w:pStyle w:val="Brdtekst"/>
      </w:pPr>
      <w:r>
        <w:t>"\u1EEE" =&gt; "U"</w:t>
      </w:r>
    </w:p>
    <w:p w14:paraId="0F60C138" w14:textId="77777777" w:rsidR="00B065E4" w:rsidRDefault="00B065E4" w:rsidP="00B065E4">
      <w:pPr>
        <w:pStyle w:val="Brdtekst"/>
      </w:pPr>
    </w:p>
    <w:p w14:paraId="0DE1300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Ự  [</w:t>
      </w:r>
      <w:proofErr w:type="gramEnd"/>
      <w:r>
        <w:t>LATIN CAPITAL LETTER U WITH HORN AND DOT BELOW]</w:t>
      </w:r>
    </w:p>
    <w:p w14:paraId="12FC363E" w14:textId="77777777" w:rsidR="00B065E4" w:rsidRDefault="00B065E4" w:rsidP="00B065E4">
      <w:pPr>
        <w:pStyle w:val="Brdtekst"/>
      </w:pPr>
      <w:r>
        <w:t>"\u1EF0" =&gt; "U"</w:t>
      </w:r>
    </w:p>
    <w:p w14:paraId="70B996C0" w14:textId="77777777" w:rsidR="00B065E4" w:rsidRDefault="00B065E4" w:rsidP="00B065E4">
      <w:pPr>
        <w:pStyle w:val="Brdtekst"/>
      </w:pPr>
    </w:p>
    <w:p w14:paraId="1AD946B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Ⓤ</w:t>
      </w:r>
      <w:r>
        <w:t xml:space="preserve">  [</w:t>
      </w:r>
      <w:proofErr w:type="gramEnd"/>
      <w:r>
        <w:t>CIRCLED LATIN CAPITAL LETTER U]</w:t>
      </w:r>
    </w:p>
    <w:p w14:paraId="1C7B1488" w14:textId="77777777" w:rsidR="00B065E4" w:rsidRDefault="00B065E4" w:rsidP="00B065E4">
      <w:pPr>
        <w:pStyle w:val="Brdtekst"/>
      </w:pPr>
      <w:r>
        <w:t>"\u24CA" =&gt; "U"</w:t>
      </w:r>
    </w:p>
    <w:p w14:paraId="38CF5968" w14:textId="77777777" w:rsidR="00B065E4" w:rsidRDefault="00B065E4" w:rsidP="00B065E4">
      <w:pPr>
        <w:pStyle w:val="Brdtekst"/>
      </w:pPr>
    </w:p>
    <w:p w14:paraId="05A5C6D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Ｕ</w:t>
      </w:r>
      <w:r>
        <w:t xml:space="preserve">  [</w:t>
      </w:r>
      <w:proofErr w:type="gramEnd"/>
      <w:r>
        <w:t>FULLWIDTH LATIN CAPITAL LETTER U]</w:t>
      </w:r>
    </w:p>
    <w:p w14:paraId="43CB158E" w14:textId="77777777" w:rsidR="00B065E4" w:rsidRDefault="00B065E4" w:rsidP="00B065E4">
      <w:pPr>
        <w:pStyle w:val="Brdtekst"/>
      </w:pPr>
      <w:r>
        <w:t>"\uFF35" =&gt; "U"</w:t>
      </w:r>
    </w:p>
    <w:p w14:paraId="6106B96F" w14:textId="77777777" w:rsidR="00B065E4" w:rsidRDefault="00B065E4" w:rsidP="00B065E4">
      <w:pPr>
        <w:pStyle w:val="Brdtekst"/>
      </w:pPr>
    </w:p>
    <w:p w14:paraId="5A04B0C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ù  [</w:t>
      </w:r>
      <w:proofErr w:type="gramEnd"/>
      <w:r>
        <w:t>LATIN SMALL LETTER U WITH GRAVE]</w:t>
      </w:r>
    </w:p>
    <w:p w14:paraId="00FF0A95" w14:textId="77777777" w:rsidR="00B065E4" w:rsidRDefault="00B065E4" w:rsidP="00B065E4">
      <w:pPr>
        <w:pStyle w:val="Brdtekst"/>
      </w:pPr>
      <w:r>
        <w:t>"\u00F9" =&gt; "u"</w:t>
      </w:r>
    </w:p>
    <w:p w14:paraId="53459765" w14:textId="77777777" w:rsidR="00B065E4" w:rsidRDefault="00B065E4" w:rsidP="00B065E4">
      <w:pPr>
        <w:pStyle w:val="Brdtekst"/>
      </w:pPr>
    </w:p>
    <w:p w14:paraId="2FCDF06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ú  [</w:t>
      </w:r>
      <w:proofErr w:type="gramEnd"/>
      <w:r>
        <w:t>LATIN SMALL LETTER U WITH ACUTE]</w:t>
      </w:r>
    </w:p>
    <w:p w14:paraId="0A8CAE9C" w14:textId="77777777" w:rsidR="00B065E4" w:rsidRDefault="00B065E4" w:rsidP="00B065E4">
      <w:pPr>
        <w:pStyle w:val="Brdtekst"/>
      </w:pPr>
      <w:r>
        <w:t>"\u00FA" =&gt; "u"</w:t>
      </w:r>
    </w:p>
    <w:p w14:paraId="52134E91" w14:textId="77777777" w:rsidR="00B065E4" w:rsidRDefault="00B065E4" w:rsidP="00B065E4">
      <w:pPr>
        <w:pStyle w:val="Brdtekst"/>
      </w:pPr>
    </w:p>
    <w:p w14:paraId="49B9FDD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û  [</w:t>
      </w:r>
      <w:proofErr w:type="gramEnd"/>
      <w:r>
        <w:t>LATIN SMALL LETTER U WITH CIRCUMFLEX]</w:t>
      </w:r>
    </w:p>
    <w:p w14:paraId="7F4C3A41" w14:textId="77777777" w:rsidR="00B065E4" w:rsidRDefault="00B065E4" w:rsidP="00B065E4">
      <w:pPr>
        <w:pStyle w:val="Brdtekst"/>
      </w:pPr>
      <w:r>
        <w:t>"\u00FB" =&gt; "u"</w:t>
      </w:r>
    </w:p>
    <w:p w14:paraId="2A63DA4F" w14:textId="77777777" w:rsidR="00B065E4" w:rsidRDefault="00B065E4" w:rsidP="00B065E4">
      <w:pPr>
        <w:pStyle w:val="Brdtekst"/>
      </w:pPr>
    </w:p>
    <w:p w14:paraId="53BAC49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ü  [</w:t>
      </w:r>
      <w:proofErr w:type="gramEnd"/>
      <w:r>
        <w:t>LATIN SMALL LETTER U WITH DIAERESIS]</w:t>
      </w:r>
    </w:p>
    <w:p w14:paraId="3F13CD89" w14:textId="77777777" w:rsidR="00B065E4" w:rsidRDefault="00B065E4" w:rsidP="00B065E4">
      <w:pPr>
        <w:pStyle w:val="Brdtekst"/>
      </w:pPr>
      <w:r>
        <w:t>"\u00FC" =&gt; "u"</w:t>
      </w:r>
    </w:p>
    <w:p w14:paraId="75C0D8F5" w14:textId="77777777" w:rsidR="00B065E4" w:rsidRDefault="00B065E4" w:rsidP="00B065E4">
      <w:pPr>
        <w:pStyle w:val="Brdtekst"/>
      </w:pPr>
    </w:p>
    <w:p w14:paraId="0250273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ũ  [</w:t>
      </w:r>
      <w:proofErr w:type="gramEnd"/>
      <w:r>
        <w:t>LATIN SMALL LETTER U WITH TILDE]</w:t>
      </w:r>
    </w:p>
    <w:p w14:paraId="57FC43C3" w14:textId="77777777" w:rsidR="00B065E4" w:rsidRDefault="00B065E4" w:rsidP="00B065E4">
      <w:pPr>
        <w:pStyle w:val="Brdtekst"/>
      </w:pPr>
      <w:r>
        <w:t>"\u0169" =&gt; "u"</w:t>
      </w:r>
    </w:p>
    <w:p w14:paraId="03C07C31" w14:textId="77777777" w:rsidR="00B065E4" w:rsidRDefault="00B065E4" w:rsidP="00B065E4">
      <w:pPr>
        <w:pStyle w:val="Brdtekst"/>
      </w:pPr>
    </w:p>
    <w:p w14:paraId="0A6920F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ū  [</w:t>
      </w:r>
      <w:proofErr w:type="gramEnd"/>
      <w:r>
        <w:t>LATIN SMALL LETTER U WITH MACRON]</w:t>
      </w:r>
    </w:p>
    <w:p w14:paraId="7E219FC7" w14:textId="77777777" w:rsidR="00B065E4" w:rsidRDefault="00B065E4" w:rsidP="00B065E4">
      <w:pPr>
        <w:pStyle w:val="Brdtekst"/>
      </w:pPr>
      <w:r>
        <w:t>"\u016B" =&gt; "u"</w:t>
      </w:r>
    </w:p>
    <w:p w14:paraId="6AFB9A83" w14:textId="77777777" w:rsidR="00B065E4" w:rsidRDefault="00B065E4" w:rsidP="00B065E4">
      <w:pPr>
        <w:pStyle w:val="Brdtekst"/>
      </w:pPr>
    </w:p>
    <w:p w14:paraId="5163924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ŭ  [</w:t>
      </w:r>
      <w:proofErr w:type="gramEnd"/>
      <w:r>
        <w:t>LATIN SMALL LETTER U WITH BREVE]</w:t>
      </w:r>
    </w:p>
    <w:p w14:paraId="73F02714" w14:textId="77777777" w:rsidR="00B065E4" w:rsidRDefault="00B065E4" w:rsidP="00B065E4">
      <w:pPr>
        <w:pStyle w:val="Brdtekst"/>
      </w:pPr>
      <w:r>
        <w:t>"\u016D" =&gt; "u"</w:t>
      </w:r>
    </w:p>
    <w:p w14:paraId="5F181051" w14:textId="77777777" w:rsidR="00B065E4" w:rsidRDefault="00B065E4" w:rsidP="00B065E4">
      <w:pPr>
        <w:pStyle w:val="Brdtekst"/>
      </w:pPr>
    </w:p>
    <w:p w14:paraId="3936DC8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ů  [</w:t>
      </w:r>
      <w:proofErr w:type="gramEnd"/>
      <w:r>
        <w:t>LATIN SMALL LETTER U WITH RING ABOVE]</w:t>
      </w:r>
    </w:p>
    <w:p w14:paraId="08B7E0FF" w14:textId="77777777" w:rsidR="00B065E4" w:rsidRDefault="00B065E4" w:rsidP="00B065E4">
      <w:pPr>
        <w:pStyle w:val="Brdtekst"/>
      </w:pPr>
      <w:r>
        <w:t>"\u016F" =&gt; "u"</w:t>
      </w:r>
    </w:p>
    <w:p w14:paraId="113F4CF7" w14:textId="77777777" w:rsidR="00B065E4" w:rsidRDefault="00B065E4" w:rsidP="00B065E4">
      <w:pPr>
        <w:pStyle w:val="Brdtekst"/>
      </w:pPr>
    </w:p>
    <w:p w14:paraId="4478474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ű  [</w:t>
      </w:r>
      <w:proofErr w:type="gramEnd"/>
      <w:r>
        <w:t>LATIN SMALL LETTER U WITH DOUBLE ACUTE]</w:t>
      </w:r>
    </w:p>
    <w:p w14:paraId="5553DE7D" w14:textId="77777777" w:rsidR="00B065E4" w:rsidRDefault="00B065E4" w:rsidP="00B065E4">
      <w:pPr>
        <w:pStyle w:val="Brdtekst"/>
      </w:pPr>
      <w:r>
        <w:t>"\u0171" =&gt; "u"</w:t>
      </w:r>
    </w:p>
    <w:p w14:paraId="0D8B3DE0" w14:textId="77777777" w:rsidR="00B065E4" w:rsidRDefault="00B065E4" w:rsidP="00B065E4">
      <w:pPr>
        <w:pStyle w:val="Brdtekst"/>
      </w:pPr>
    </w:p>
    <w:p w14:paraId="31D1736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ų  [</w:t>
      </w:r>
      <w:proofErr w:type="gramEnd"/>
      <w:r>
        <w:t>LATIN SMALL LETTER U WITH OGONEK]</w:t>
      </w:r>
    </w:p>
    <w:p w14:paraId="4B44CC4C" w14:textId="77777777" w:rsidR="00B065E4" w:rsidRDefault="00B065E4" w:rsidP="00B065E4">
      <w:pPr>
        <w:pStyle w:val="Brdtekst"/>
      </w:pPr>
      <w:r>
        <w:t>"\u0173" =&gt; "u"</w:t>
      </w:r>
    </w:p>
    <w:p w14:paraId="295E5AF3" w14:textId="77777777" w:rsidR="00B065E4" w:rsidRDefault="00B065E4" w:rsidP="00B065E4">
      <w:pPr>
        <w:pStyle w:val="Brdtekst"/>
      </w:pPr>
    </w:p>
    <w:p w14:paraId="23D3DFD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ư  [</w:t>
      </w:r>
      <w:proofErr w:type="gramEnd"/>
      <w:r>
        <w:t>LATIN SMALL LETTER U WITH HORN]</w:t>
      </w:r>
    </w:p>
    <w:p w14:paraId="123FF4FC" w14:textId="77777777" w:rsidR="00B065E4" w:rsidRDefault="00B065E4" w:rsidP="00B065E4">
      <w:pPr>
        <w:pStyle w:val="Brdtekst"/>
      </w:pPr>
      <w:r>
        <w:t>"\u01B0" =&gt; "u"</w:t>
      </w:r>
    </w:p>
    <w:p w14:paraId="3AA616E7" w14:textId="77777777" w:rsidR="00B065E4" w:rsidRDefault="00B065E4" w:rsidP="00B065E4">
      <w:pPr>
        <w:pStyle w:val="Brdtekst"/>
      </w:pPr>
    </w:p>
    <w:p w14:paraId="10C96DF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ǔ</w:t>
      </w:r>
      <w:r>
        <w:t xml:space="preserve">  [</w:t>
      </w:r>
      <w:proofErr w:type="gramEnd"/>
      <w:r>
        <w:t>LATIN SMALL LETTER U WITH CARON]</w:t>
      </w:r>
    </w:p>
    <w:p w14:paraId="1A8C729A" w14:textId="77777777" w:rsidR="00B065E4" w:rsidRDefault="00B065E4" w:rsidP="00B065E4">
      <w:pPr>
        <w:pStyle w:val="Brdtekst"/>
      </w:pPr>
      <w:r>
        <w:t>"\u01D4" =&gt; "u"</w:t>
      </w:r>
    </w:p>
    <w:p w14:paraId="19153791" w14:textId="77777777" w:rsidR="00B065E4" w:rsidRDefault="00B065E4" w:rsidP="00B065E4">
      <w:pPr>
        <w:pStyle w:val="Brdtekst"/>
      </w:pPr>
    </w:p>
    <w:p w14:paraId="5E01834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ǖ</w:t>
      </w:r>
      <w:r>
        <w:t xml:space="preserve">  [</w:t>
      </w:r>
      <w:proofErr w:type="gramEnd"/>
      <w:r>
        <w:t>LATIN SMALL LETTER U WITH DIAERESIS AND MACRON]</w:t>
      </w:r>
    </w:p>
    <w:p w14:paraId="7B1701B4" w14:textId="77777777" w:rsidR="00B065E4" w:rsidRDefault="00B065E4" w:rsidP="00B065E4">
      <w:pPr>
        <w:pStyle w:val="Brdtekst"/>
      </w:pPr>
      <w:r>
        <w:t>"\u01D6" =&gt; "u"</w:t>
      </w:r>
    </w:p>
    <w:p w14:paraId="3CA94356" w14:textId="77777777" w:rsidR="00B065E4" w:rsidRDefault="00B065E4" w:rsidP="00B065E4">
      <w:pPr>
        <w:pStyle w:val="Brdtekst"/>
      </w:pPr>
    </w:p>
    <w:p w14:paraId="4489184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ǘ</w:t>
      </w:r>
      <w:r>
        <w:t xml:space="preserve">  [</w:t>
      </w:r>
      <w:proofErr w:type="gramEnd"/>
      <w:r>
        <w:t>LATIN SMALL LETTER U WITH DIAERESIS AND ACUTE]</w:t>
      </w:r>
    </w:p>
    <w:p w14:paraId="5A75340F" w14:textId="77777777" w:rsidR="00B065E4" w:rsidRDefault="00B065E4" w:rsidP="00B065E4">
      <w:pPr>
        <w:pStyle w:val="Brdtekst"/>
      </w:pPr>
      <w:r>
        <w:t>"\u01D8" =&gt; "u"</w:t>
      </w:r>
    </w:p>
    <w:p w14:paraId="5D5AFC3D" w14:textId="77777777" w:rsidR="00B065E4" w:rsidRDefault="00B065E4" w:rsidP="00B065E4">
      <w:pPr>
        <w:pStyle w:val="Brdtekst"/>
      </w:pPr>
    </w:p>
    <w:p w14:paraId="068B935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ǚ</w:t>
      </w:r>
      <w:r>
        <w:t xml:space="preserve">  [</w:t>
      </w:r>
      <w:proofErr w:type="gramEnd"/>
      <w:r>
        <w:t>LATIN SMALL LETTER U WITH DIAERESIS AND CARON]</w:t>
      </w:r>
    </w:p>
    <w:p w14:paraId="33A14382" w14:textId="77777777" w:rsidR="00B065E4" w:rsidRDefault="00B065E4" w:rsidP="00B065E4">
      <w:pPr>
        <w:pStyle w:val="Brdtekst"/>
      </w:pPr>
      <w:r>
        <w:t>"\u01DA" =&gt; "u"</w:t>
      </w:r>
    </w:p>
    <w:p w14:paraId="4CA79B35" w14:textId="77777777" w:rsidR="00B065E4" w:rsidRDefault="00B065E4" w:rsidP="00B065E4">
      <w:pPr>
        <w:pStyle w:val="Brdtekst"/>
      </w:pPr>
    </w:p>
    <w:p w14:paraId="54FA16F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ǜ</w:t>
      </w:r>
      <w:r>
        <w:t xml:space="preserve">  [</w:t>
      </w:r>
      <w:proofErr w:type="gramEnd"/>
      <w:r>
        <w:t>LATIN SMALL LETTER U WITH DIAERESIS AND GRAVE]</w:t>
      </w:r>
    </w:p>
    <w:p w14:paraId="194F21D3" w14:textId="77777777" w:rsidR="00B065E4" w:rsidRDefault="00B065E4" w:rsidP="00B065E4">
      <w:pPr>
        <w:pStyle w:val="Brdtekst"/>
      </w:pPr>
      <w:r>
        <w:t>"\u01DC" =&gt; "u"</w:t>
      </w:r>
    </w:p>
    <w:p w14:paraId="0BD16250" w14:textId="77777777" w:rsidR="00B065E4" w:rsidRDefault="00B065E4" w:rsidP="00B065E4">
      <w:pPr>
        <w:pStyle w:val="Brdtekst"/>
      </w:pPr>
    </w:p>
    <w:p w14:paraId="7AB5558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ȕ</w:t>
      </w:r>
      <w:r>
        <w:t xml:space="preserve">  [</w:t>
      </w:r>
      <w:proofErr w:type="gramEnd"/>
      <w:r>
        <w:t>LATIN SMALL LETTER U WITH DOUBLE GRAVE]</w:t>
      </w:r>
    </w:p>
    <w:p w14:paraId="199FEECC" w14:textId="77777777" w:rsidR="00B065E4" w:rsidRDefault="00B065E4" w:rsidP="00B065E4">
      <w:pPr>
        <w:pStyle w:val="Brdtekst"/>
      </w:pPr>
      <w:r>
        <w:t>"\u0215" =&gt; "u"</w:t>
      </w:r>
    </w:p>
    <w:p w14:paraId="2798C33B" w14:textId="77777777" w:rsidR="00B065E4" w:rsidRDefault="00B065E4" w:rsidP="00B065E4">
      <w:pPr>
        <w:pStyle w:val="Brdtekst"/>
      </w:pPr>
    </w:p>
    <w:p w14:paraId="2A866DF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ȗ</w:t>
      </w:r>
      <w:r>
        <w:t xml:space="preserve">  [</w:t>
      </w:r>
      <w:proofErr w:type="gramEnd"/>
      <w:r>
        <w:t>LATIN SMALL LETTER U WITH INVERTED BREVE]</w:t>
      </w:r>
    </w:p>
    <w:p w14:paraId="0235C480" w14:textId="77777777" w:rsidR="00B065E4" w:rsidRDefault="00B065E4" w:rsidP="00B065E4">
      <w:pPr>
        <w:pStyle w:val="Brdtekst"/>
      </w:pPr>
      <w:r>
        <w:t>"\u0217" =&gt; "u"</w:t>
      </w:r>
    </w:p>
    <w:p w14:paraId="63C00A36" w14:textId="77777777" w:rsidR="00B065E4" w:rsidRDefault="00B065E4" w:rsidP="00B065E4">
      <w:pPr>
        <w:pStyle w:val="Brdtekst"/>
      </w:pPr>
    </w:p>
    <w:p w14:paraId="59549DC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ʉ</w:t>
      </w:r>
      <w:r>
        <w:t xml:space="preserve">  [</w:t>
      </w:r>
      <w:proofErr w:type="gramEnd"/>
      <w:r>
        <w:t>LATIN SMALL LETTER U BAR]</w:t>
      </w:r>
    </w:p>
    <w:p w14:paraId="1E368656" w14:textId="77777777" w:rsidR="00B065E4" w:rsidRDefault="00B065E4" w:rsidP="00B065E4">
      <w:pPr>
        <w:pStyle w:val="Brdtekst"/>
      </w:pPr>
      <w:r>
        <w:t>"\u0289" =&gt; "u"</w:t>
      </w:r>
    </w:p>
    <w:p w14:paraId="2CCC41F2" w14:textId="77777777" w:rsidR="00B065E4" w:rsidRDefault="00B065E4" w:rsidP="00B065E4">
      <w:pPr>
        <w:pStyle w:val="Brdtekst"/>
      </w:pPr>
    </w:p>
    <w:p w14:paraId="330ABD4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ᵤ</w:t>
      </w:r>
      <w:r>
        <w:t xml:space="preserve">  [</w:t>
      </w:r>
      <w:proofErr w:type="gramEnd"/>
      <w:r>
        <w:t>LATIN SUBSCRIPT SMALL LETTER U]</w:t>
      </w:r>
    </w:p>
    <w:p w14:paraId="3E0D0B63" w14:textId="77777777" w:rsidR="00B065E4" w:rsidRDefault="00B065E4" w:rsidP="00B065E4">
      <w:pPr>
        <w:pStyle w:val="Brdtekst"/>
      </w:pPr>
      <w:r>
        <w:t>"\u1D64" =&gt; "u"</w:t>
      </w:r>
    </w:p>
    <w:p w14:paraId="157ABBB2" w14:textId="77777777" w:rsidR="00B065E4" w:rsidRDefault="00B065E4" w:rsidP="00B065E4">
      <w:pPr>
        <w:pStyle w:val="Brdtekst"/>
      </w:pPr>
    </w:p>
    <w:p w14:paraId="207F504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ᶙ</w:t>
      </w:r>
      <w:r>
        <w:t xml:space="preserve">  [</w:t>
      </w:r>
      <w:proofErr w:type="gramEnd"/>
      <w:r>
        <w:t>LATIN SMALL LETTER U WITH RETROFLEX HOOK]</w:t>
      </w:r>
    </w:p>
    <w:p w14:paraId="4F3707CF" w14:textId="77777777" w:rsidR="00B065E4" w:rsidRDefault="00B065E4" w:rsidP="00B065E4">
      <w:pPr>
        <w:pStyle w:val="Brdtekst"/>
      </w:pPr>
      <w:r>
        <w:t>"\u1D99" =&gt; "u"</w:t>
      </w:r>
    </w:p>
    <w:p w14:paraId="0D337881" w14:textId="77777777" w:rsidR="00B065E4" w:rsidRDefault="00B065E4" w:rsidP="00B065E4">
      <w:pPr>
        <w:pStyle w:val="Brdtekst"/>
      </w:pPr>
    </w:p>
    <w:p w14:paraId="0AA29A5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ṳ</w:t>
      </w:r>
      <w:r>
        <w:t xml:space="preserve">  [</w:t>
      </w:r>
      <w:proofErr w:type="gramEnd"/>
      <w:r>
        <w:t>LATIN SMALL LETTER U WITH DIAERESIS BELOW]</w:t>
      </w:r>
    </w:p>
    <w:p w14:paraId="1B0805A0" w14:textId="77777777" w:rsidR="00B065E4" w:rsidRDefault="00B065E4" w:rsidP="00B065E4">
      <w:pPr>
        <w:pStyle w:val="Brdtekst"/>
      </w:pPr>
      <w:r>
        <w:t>"\u1E73" =&gt; "u"</w:t>
      </w:r>
    </w:p>
    <w:p w14:paraId="1DCC94EF" w14:textId="77777777" w:rsidR="00B065E4" w:rsidRDefault="00B065E4" w:rsidP="00B065E4">
      <w:pPr>
        <w:pStyle w:val="Brdtekst"/>
      </w:pPr>
    </w:p>
    <w:p w14:paraId="4C7A451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ṵ</w:t>
      </w:r>
      <w:r>
        <w:t xml:space="preserve">  [</w:t>
      </w:r>
      <w:proofErr w:type="gramEnd"/>
      <w:r>
        <w:t>LATIN SMALL LETTER U WITH TILDE BELOW]</w:t>
      </w:r>
    </w:p>
    <w:p w14:paraId="09B8E936" w14:textId="77777777" w:rsidR="00B065E4" w:rsidRDefault="00B065E4" w:rsidP="00B065E4">
      <w:pPr>
        <w:pStyle w:val="Brdtekst"/>
      </w:pPr>
      <w:r>
        <w:t>"\u1E75" =&gt; "u"</w:t>
      </w:r>
    </w:p>
    <w:p w14:paraId="15D76109" w14:textId="77777777" w:rsidR="00B065E4" w:rsidRDefault="00B065E4" w:rsidP="00B065E4">
      <w:pPr>
        <w:pStyle w:val="Brdtekst"/>
      </w:pPr>
    </w:p>
    <w:p w14:paraId="02B2546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ṷ</w:t>
      </w:r>
      <w:r>
        <w:t xml:space="preserve">  [</w:t>
      </w:r>
      <w:proofErr w:type="gramEnd"/>
      <w:r>
        <w:t>LATIN SMALL LETTER U WITH CIRCUMFLEX BELOW]</w:t>
      </w:r>
    </w:p>
    <w:p w14:paraId="0E5C23B3" w14:textId="77777777" w:rsidR="00B065E4" w:rsidRDefault="00B065E4" w:rsidP="00B065E4">
      <w:pPr>
        <w:pStyle w:val="Brdtekst"/>
      </w:pPr>
      <w:r>
        <w:t>"\u1E77" =&gt; "u"</w:t>
      </w:r>
    </w:p>
    <w:p w14:paraId="7FD23350" w14:textId="77777777" w:rsidR="00B065E4" w:rsidRDefault="00B065E4" w:rsidP="00B065E4">
      <w:pPr>
        <w:pStyle w:val="Brdtekst"/>
      </w:pPr>
    </w:p>
    <w:p w14:paraId="3E07782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ṹ</w:t>
      </w:r>
      <w:r>
        <w:t xml:space="preserve">  [</w:t>
      </w:r>
      <w:proofErr w:type="gramEnd"/>
      <w:r>
        <w:t>LATIN SMALL LETTER U WITH TILDE AND ACUTE]</w:t>
      </w:r>
    </w:p>
    <w:p w14:paraId="3F984B67" w14:textId="77777777" w:rsidR="00B065E4" w:rsidRDefault="00B065E4" w:rsidP="00B065E4">
      <w:pPr>
        <w:pStyle w:val="Brdtekst"/>
      </w:pPr>
      <w:r>
        <w:t>"\u1E79" =&gt; "u"</w:t>
      </w:r>
    </w:p>
    <w:p w14:paraId="509177D9" w14:textId="77777777" w:rsidR="00B065E4" w:rsidRDefault="00B065E4" w:rsidP="00B065E4">
      <w:pPr>
        <w:pStyle w:val="Brdtekst"/>
      </w:pPr>
    </w:p>
    <w:p w14:paraId="77AF99F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ṻ</w:t>
      </w:r>
      <w:r>
        <w:t xml:space="preserve">  [</w:t>
      </w:r>
      <w:proofErr w:type="gramEnd"/>
      <w:r>
        <w:t>LATIN SMALL LETTER U WITH MACRON AND DIAERESIS]</w:t>
      </w:r>
    </w:p>
    <w:p w14:paraId="26B2ACA4" w14:textId="77777777" w:rsidR="00B065E4" w:rsidRDefault="00B065E4" w:rsidP="00B065E4">
      <w:pPr>
        <w:pStyle w:val="Brdtekst"/>
      </w:pPr>
      <w:r>
        <w:t>"\u1E7B" =&gt; "u"</w:t>
      </w:r>
    </w:p>
    <w:p w14:paraId="2F95D8A2" w14:textId="77777777" w:rsidR="00B065E4" w:rsidRDefault="00B065E4" w:rsidP="00B065E4">
      <w:pPr>
        <w:pStyle w:val="Brdtekst"/>
      </w:pPr>
    </w:p>
    <w:p w14:paraId="22A49C8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ụ  [</w:t>
      </w:r>
      <w:proofErr w:type="gramEnd"/>
      <w:r>
        <w:t>LATIN SMALL LETTER U WITH DOT BELOW]</w:t>
      </w:r>
    </w:p>
    <w:p w14:paraId="20152961" w14:textId="77777777" w:rsidR="00B065E4" w:rsidRDefault="00B065E4" w:rsidP="00B065E4">
      <w:pPr>
        <w:pStyle w:val="Brdtekst"/>
      </w:pPr>
      <w:r>
        <w:t>"\u1EE5" =&gt; "u"</w:t>
      </w:r>
    </w:p>
    <w:p w14:paraId="66E13545" w14:textId="77777777" w:rsidR="00B065E4" w:rsidRDefault="00B065E4" w:rsidP="00B065E4">
      <w:pPr>
        <w:pStyle w:val="Brdtekst"/>
      </w:pPr>
    </w:p>
    <w:p w14:paraId="68C5796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ủ  [</w:t>
      </w:r>
      <w:proofErr w:type="gramEnd"/>
      <w:r>
        <w:t>LATIN SMALL LETTER U WITH HOOK ABOVE]</w:t>
      </w:r>
    </w:p>
    <w:p w14:paraId="7ACF1604" w14:textId="77777777" w:rsidR="00B065E4" w:rsidRDefault="00B065E4" w:rsidP="00B065E4">
      <w:pPr>
        <w:pStyle w:val="Brdtekst"/>
      </w:pPr>
      <w:r>
        <w:t>"\u1EE7" =&gt; "u"</w:t>
      </w:r>
    </w:p>
    <w:p w14:paraId="758CA118" w14:textId="77777777" w:rsidR="00B065E4" w:rsidRDefault="00B065E4" w:rsidP="00B065E4">
      <w:pPr>
        <w:pStyle w:val="Brdtekst"/>
      </w:pPr>
    </w:p>
    <w:p w14:paraId="2F0D097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ứ  [</w:t>
      </w:r>
      <w:proofErr w:type="gramEnd"/>
      <w:r>
        <w:t>LATIN SMALL LETTER U WITH HORN AND ACUTE]</w:t>
      </w:r>
    </w:p>
    <w:p w14:paraId="2231A5F4" w14:textId="77777777" w:rsidR="00B065E4" w:rsidRDefault="00B065E4" w:rsidP="00B065E4">
      <w:pPr>
        <w:pStyle w:val="Brdtekst"/>
      </w:pPr>
      <w:r>
        <w:t>"\u1EE9" =&gt; "u"</w:t>
      </w:r>
    </w:p>
    <w:p w14:paraId="65B83530" w14:textId="77777777" w:rsidR="00B065E4" w:rsidRDefault="00B065E4" w:rsidP="00B065E4">
      <w:pPr>
        <w:pStyle w:val="Brdtekst"/>
      </w:pPr>
    </w:p>
    <w:p w14:paraId="66DD717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ừ  [</w:t>
      </w:r>
      <w:proofErr w:type="gramEnd"/>
      <w:r>
        <w:t>LATIN SMALL LETTER U WITH HORN AND GRAVE]</w:t>
      </w:r>
    </w:p>
    <w:p w14:paraId="5855D151" w14:textId="77777777" w:rsidR="00B065E4" w:rsidRDefault="00B065E4" w:rsidP="00B065E4">
      <w:pPr>
        <w:pStyle w:val="Brdtekst"/>
      </w:pPr>
      <w:r>
        <w:t>"\u1EEB" =&gt; "u"</w:t>
      </w:r>
    </w:p>
    <w:p w14:paraId="6F4C0563" w14:textId="77777777" w:rsidR="00B065E4" w:rsidRDefault="00B065E4" w:rsidP="00B065E4">
      <w:pPr>
        <w:pStyle w:val="Brdtekst"/>
      </w:pPr>
    </w:p>
    <w:p w14:paraId="5277958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ử  [</w:t>
      </w:r>
      <w:proofErr w:type="gramEnd"/>
      <w:r>
        <w:t>LATIN SMALL LETTER U WITH HORN AND HOOK ABOVE]</w:t>
      </w:r>
    </w:p>
    <w:p w14:paraId="50B16CAF" w14:textId="77777777" w:rsidR="00B065E4" w:rsidRDefault="00B065E4" w:rsidP="00B065E4">
      <w:pPr>
        <w:pStyle w:val="Brdtekst"/>
      </w:pPr>
      <w:r>
        <w:t>"\u1EED" =&gt; "u"</w:t>
      </w:r>
    </w:p>
    <w:p w14:paraId="41A35854" w14:textId="77777777" w:rsidR="00B065E4" w:rsidRDefault="00B065E4" w:rsidP="00B065E4">
      <w:pPr>
        <w:pStyle w:val="Brdtekst"/>
      </w:pPr>
    </w:p>
    <w:p w14:paraId="328077C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ữ  [</w:t>
      </w:r>
      <w:proofErr w:type="gramEnd"/>
      <w:r>
        <w:t>LATIN SMALL LETTER U WITH HORN AND TILDE]</w:t>
      </w:r>
    </w:p>
    <w:p w14:paraId="05806218" w14:textId="77777777" w:rsidR="00B065E4" w:rsidRDefault="00B065E4" w:rsidP="00B065E4">
      <w:pPr>
        <w:pStyle w:val="Brdtekst"/>
      </w:pPr>
      <w:r>
        <w:t>"\u1EEF" =&gt; "u"</w:t>
      </w:r>
    </w:p>
    <w:p w14:paraId="293FE0CD" w14:textId="77777777" w:rsidR="00B065E4" w:rsidRDefault="00B065E4" w:rsidP="00B065E4">
      <w:pPr>
        <w:pStyle w:val="Brdtekst"/>
      </w:pPr>
    </w:p>
    <w:p w14:paraId="129FE72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ự  [</w:t>
      </w:r>
      <w:proofErr w:type="gramEnd"/>
      <w:r>
        <w:t>LATIN SMALL LETTER U WITH HORN AND DOT BELOW]</w:t>
      </w:r>
    </w:p>
    <w:p w14:paraId="1B736C02" w14:textId="77777777" w:rsidR="00B065E4" w:rsidRDefault="00B065E4" w:rsidP="00B065E4">
      <w:pPr>
        <w:pStyle w:val="Brdtekst"/>
      </w:pPr>
      <w:r>
        <w:t>"\u1EF1" =&gt; "u"</w:t>
      </w:r>
    </w:p>
    <w:p w14:paraId="36033BFA" w14:textId="77777777" w:rsidR="00B065E4" w:rsidRDefault="00B065E4" w:rsidP="00B065E4">
      <w:pPr>
        <w:pStyle w:val="Brdtekst"/>
      </w:pPr>
    </w:p>
    <w:p w14:paraId="3520C8F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ⓤ</w:t>
      </w:r>
      <w:r>
        <w:t xml:space="preserve">  [</w:t>
      </w:r>
      <w:proofErr w:type="gramEnd"/>
      <w:r>
        <w:t>CIRCLED LATIN SMALL LETTER U]</w:t>
      </w:r>
    </w:p>
    <w:p w14:paraId="45C9F808" w14:textId="77777777" w:rsidR="00B065E4" w:rsidRDefault="00B065E4" w:rsidP="00B065E4">
      <w:pPr>
        <w:pStyle w:val="Brdtekst"/>
      </w:pPr>
      <w:r>
        <w:t>"\u24E4" =&gt; "u"</w:t>
      </w:r>
    </w:p>
    <w:p w14:paraId="703D1801" w14:textId="77777777" w:rsidR="00B065E4" w:rsidRDefault="00B065E4" w:rsidP="00B065E4">
      <w:pPr>
        <w:pStyle w:val="Brdtekst"/>
      </w:pPr>
    </w:p>
    <w:p w14:paraId="72CEDB0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ｕ</w:t>
      </w:r>
      <w:r>
        <w:t xml:space="preserve">  [</w:t>
      </w:r>
      <w:proofErr w:type="gramEnd"/>
      <w:r>
        <w:t>FULLWIDTH LATIN SMALL LETTER U]</w:t>
      </w:r>
    </w:p>
    <w:p w14:paraId="04B6186E" w14:textId="77777777" w:rsidR="00B065E4" w:rsidRDefault="00B065E4" w:rsidP="00B065E4">
      <w:pPr>
        <w:pStyle w:val="Brdtekst"/>
      </w:pPr>
      <w:r>
        <w:t>"\uFF55" =&gt; "u"</w:t>
      </w:r>
    </w:p>
    <w:p w14:paraId="58D3E8EF" w14:textId="77777777" w:rsidR="00B065E4" w:rsidRDefault="00B065E4" w:rsidP="00B065E4">
      <w:pPr>
        <w:pStyle w:val="Brdtekst"/>
      </w:pPr>
    </w:p>
    <w:p w14:paraId="549C02C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⒰</w:t>
      </w:r>
      <w:r>
        <w:t xml:space="preserve">  [</w:t>
      </w:r>
      <w:proofErr w:type="gramEnd"/>
      <w:r>
        <w:t>PARENTHESIZED LATIN SMALL LETTER U]</w:t>
      </w:r>
    </w:p>
    <w:p w14:paraId="002339A1" w14:textId="77777777" w:rsidR="00B065E4" w:rsidRDefault="00B065E4" w:rsidP="00B065E4">
      <w:pPr>
        <w:pStyle w:val="Brdtekst"/>
      </w:pPr>
      <w:r>
        <w:t>"\u24B0" =&gt; "(u)"</w:t>
      </w:r>
    </w:p>
    <w:p w14:paraId="626684D7" w14:textId="77777777" w:rsidR="00B065E4" w:rsidRDefault="00B065E4" w:rsidP="00B065E4">
      <w:pPr>
        <w:pStyle w:val="Brdtekst"/>
      </w:pPr>
    </w:p>
    <w:p w14:paraId="1203248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ᵫ</w:t>
      </w:r>
      <w:r>
        <w:t xml:space="preserve">  [</w:t>
      </w:r>
      <w:proofErr w:type="gramEnd"/>
      <w:r>
        <w:t>LATIN SMALL LETTER UE]</w:t>
      </w:r>
    </w:p>
    <w:p w14:paraId="1D9CC036" w14:textId="77777777" w:rsidR="00B065E4" w:rsidRDefault="00B065E4" w:rsidP="00B065E4">
      <w:pPr>
        <w:pStyle w:val="Brdtekst"/>
      </w:pPr>
      <w:r>
        <w:t>"\u1D6B" =&gt; "</w:t>
      </w:r>
      <w:proofErr w:type="spellStart"/>
      <w:r>
        <w:t>ue</w:t>
      </w:r>
      <w:proofErr w:type="spellEnd"/>
      <w:r>
        <w:t>"</w:t>
      </w:r>
    </w:p>
    <w:p w14:paraId="21868C72" w14:textId="77777777" w:rsidR="00B065E4" w:rsidRDefault="00B065E4" w:rsidP="00B065E4">
      <w:pPr>
        <w:pStyle w:val="Brdtekst"/>
      </w:pPr>
    </w:p>
    <w:p w14:paraId="41C6A71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Ʋ</w:t>
      </w:r>
      <w:r>
        <w:t xml:space="preserve">  [</w:t>
      </w:r>
      <w:proofErr w:type="gramEnd"/>
      <w:r>
        <w:t>LATIN CAPITAL LETTER V WITH HOOK]</w:t>
      </w:r>
    </w:p>
    <w:p w14:paraId="7D03ECBF" w14:textId="77777777" w:rsidR="00B065E4" w:rsidRDefault="00B065E4" w:rsidP="00B065E4">
      <w:pPr>
        <w:pStyle w:val="Brdtekst"/>
      </w:pPr>
      <w:r>
        <w:t>"\u01B2" =&gt; "V"</w:t>
      </w:r>
    </w:p>
    <w:p w14:paraId="1A9E56B9" w14:textId="77777777" w:rsidR="00B065E4" w:rsidRDefault="00B065E4" w:rsidP="00B065E4">
      <w:pPr>
        <w:pStyle w:val="Brdtekst"/>
      </w:pPr>
    </w:p>
    <w:p w14:paraId="4771AA1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Ʌ</w:t>
      </w:r>
      <w:r>
        <w:t xml:space="preserve">  [</w:t>
      </w:r>
      <w:proofErr w:type="gramEnd"/>
      <w:r>
        <w:t>LATIN CAPITAL LETTER TURNED V]</w:t>
      </w:r>
    </w:p>
    <w:p w14:paraId="6E96CE47" w14:textId="77777777" w:rsidR="00B065E4" w:rsidRDefault="00B065E4" w:rsidP="00B065E4">
      <w:pPr>
        <w:pStyle w:val="Brdtekst"/>
      </w:pPr>
      <w:r>
        <w:t>"\u0245" =&gt; "V"</w:t>
      </w:r>
    </w:p>
    <w:p w14:paraId="2A747427" w14:textId="77777777" w:rsidR="00B065E4" w:rsidRDefault="00B065E4" w:rsidP="00B065E4">
      <w:pPr>
        <w:pStyle w:val="Brdtekst"/>
      </w:pPr>
    </w:p>
    <w:p w14:paraId="5098C77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ᴠ</w:t>
      </w:r>
      <w:r>
        <w:t xml:space="preserve">  [</w:t>
      </w:r>
      <w:proofErr w:type="gramEnd"/>
      <w:r>
        <w:t>LATIN LETTER SMALL CAPITAL V]</w:t>
      </w:r>
    </w:p>
    <w:p w14:paraId="1029357E" w14:textId="77777777" w:rsidR="00B065E4" w:rsidRDefault="00B065E4" w:rsidP="00B065E4">
      <w:pPr>
        <w:pStyle w:val="Brdtekst"/>
      </w:pPr>
      <w:r>
        <w:t>"\u1D20" =&gt; "V"</w:t>
      </w:r>
    </w:p>
    <w:p w14:paraId="17F5CFA9" w14:textId="77777777" w:rsidR="00B065E4" w:rsidRDefault="00B065E4" w:rsidP="00B065E4">
      <w:pPr>
        <w:pStyle w:val="Brdtekst"/>
      </w:pPr>
    </w:p>
    <w:p w14:paraId="4C2C324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Ṽ</w:t>
      </w:r>
      <w:r>
        <w:t xml:space="preserve">  [</w:t>
      </w:r>
      <w:proofErr w:type="gramEnd"/>
      <w:r>
        <w:t>LATIN CAPITAL LETTER V WITH TILDE]</w:t>
      </w:r>
    </w:p>
    <w:p w14:paraId="56929EBF" w14:textId="77777777" w:rsidR="00B065E4" w:rsidRDefault="00B065E4" w:rsidP="00B065E4">
      <w:pPr>
        <w:pStyle w:val="Brdtekst"/>
      </w:pPr>
      <w:r>
        <w:t>"\u1E7C" =&gt; "V"</w:t>
      </w:r>
    </w:p>
    <w:p w14:paraId="51E0D902" w14:textId="77777777" w:rsidR="00B065E4" w:rsidRDefault="00B065E4" w:rsidP="00B065E4">
      <w:pPr>
        <w:pStyle w:val="Brdtekst"/>
      </w:pPr>
    </w:p>
    <w:p w14:paraId="39F1F07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Ṿ</w:t>
      </w:r>
      <w:r>
        <w:t xml:space="preserve">  [</w:t>
      </w:r>
      <w:proofErr w:type="gramEnd"/>
      <w:r>
        <w:t>LATIN CAPITAL LETTER V WITH DOT BELOW]</w:t>
      </w:r>
    </w:p>
    <w:p w14:paraId="11A34E7E" w14:textId="77777777" w:rsidR="00B065E4" w:rsidRDefault="00B065E4" w:rsidP="00B065E4">
      <w:pPr>
        <w:pStyle w:val="Brdtekst"/>
      </w:pPr>
      <w:r>
        <w:t>"\u1E7E" =&gt; "V"</w:t>
      </w:r>
    </w:p>
    <w:p w14:paraId="4106E6E7" w14:textId="77777777" w:rsidR="00B065E4" w:rsidRDefault="00B065E4" w:rsidP="00B065E4">
      <w:pPr>
        <w:pStyle w:val="Brdtekst"/>
      </w:pPr>
    </w:p>
    <w:p w14:paraId="40D50F6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Ỽ</w:t>
      </w:r>
      <w:r>
        <w:t xml:space="preserve">  [</w:t>
      </w:r>
      <w:proofErr w:type="gramEnd"/>
      <w:r>
        <w:t>LATIN CAPITAL LETTER MIDDLE-WELSH V]</w:t>
      </w:r>
    </w:p>
    <w:p w14:paraId="48BD8477" w14:textId="77777777" w:rsidR="00B065E4" w:rsidRDefault="00B065E4" w:rsidP="00B065E4">
      <w:pPr>
        <w:pStyle w:val="Brdtekst"/>
      </w:pPr>
      <w:r>
        <w:t>"\u1EFC" =&gt; "V"</w:t>
      </w:r>
    </w:p>
    <w:p w14:paraId="298FA817" w14:textId="77777777" w:rsidR="00B065E4" w:rsidRDefault="00B065E4" w:rsidP="00B065E4">
      <w:pPr>
        <w:pStyle w:val="Brdtekst"/>
      </w:pPr>
    </w:p>
    <w:p w14:paraId="0730528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Ⓥ</w:t>
      </w:r>
      <w:r>
        <w:t xml:space="preserve">  [</w:t>
      </w:r>
      <w:proofErr w:type="gramEnd"/>
      <w:r>
        <w:t>CIRCLED LATIN CAPITAL LETTER V]</w:t>
      </w:r>
    </w:p>
    <w:p w14:paraId="63DB96AE" w14:textId="77777777" w:rsidR="00B065E4" w:rsidRDefault="00B065E4" w:rsidP="00B065E4">
      <w:pPr>
        <w:pStyle w:val="Brdtekst"/>
      </w:pPr>
      <w:r>
        <w:t>"\u24CB" =&gt; "V"</w:t>
      </w:r>
    </w:p>
    <w:p w14:paraId="7A307889" w14:textId="77777777" w:rsidR="00B065E4" w:rsidRDefault="00B065E4" w:rsidP="00B065E4">
      <w:pPr>
        <w:pStyle w:val="Brdtekst"/>
      </w:pPr>
    </w:p>
    <w:p w14:paraId="308D0C1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Ꝟ</w:t>
      </w:r>
      <w:r>
        <w:t xml:space="preserve">  [</w:t>
      </w:r>
      <w:proofErr w:type="gramEnd"/>
      <w:r>
        <w:t>LATIN CAPITAL LETTER V WITH DIAGONAL STROKE]</w:t>
      </w:r>
    </w:p>
    <w:p w14:paraId="2E16A78D" w14:textId="77777777" w:rsidR="00B065E4" w:rsidRDefault="00B065E4" w:rsidP="00B065E4">
      <w:pPr>
        <w:pStyle w:val="Brdtekst"/>
      </w:pPr>
      <w:r>
        <w:t>"\uA75E" =&gt; "V"</w:t>
      </w:r>
    </w:p>
    <w:p w14:paraId="36269F18" w14:textId="77777777" w:rsidR="00B065E4" w:rsidRDefault="00B065E4" w:rsidP="00B065E4">
      <w:pPr>
        <w:pStyle w:val="Brdtekst"/>
      </w:pPr>
    </w:p>
    <w:p w14:paraId="02B2318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Ꝩ</w:t>
      </w:r>
      <w:r>
        <w:t xml:space="preserve">  [</w:t>
      </w:r>
      <w:proofErr w:type="gramEnd"/>
      <w:r>
        <w:t>LATIN CAPITAL LETTER VEND]</w:t>
      </w:r>
    </w:p>
    <w:p w14:paraId="0922479C" w14:textId="77777777" w:rsidR="00B065E4" w:rsidRDefault="00B065E4" w:rsidP="00B065E4">
      <w:pPr>
        <w:pStyle w:val="Brdtekst"/>
      </w:pPr>
      <w:r>
        <w:t>"\uA768" =&gt; "V"</w:t>
      </w:r>
    </w:p>
    <w:p w14:paraId="0321D710" w14:textId="77777777" w:rsidR="00B065E4" w:rsidRDefault="00B065E4" w:rsidP="00B065E4">
      <w:pPr>
        <w:pStyle w:val="Brdtekst"/>
      </w:pPr>
    </w:p>
    <w:p w14:paraId="44442B7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Ｖ</w:t>
      </w:r>
      <w:r>
        <w:t xml:space="preserve">  [</w:t>
      </w:r>
      <w:proofErr w:type="gramEnd"/>
      <w:r>
        <w:t>FULLWIDTH LATIN CAPITAL LETTER V]</w:t>
      </w:r>
    </w:p>
    <w:p w14:paraId="06433FD6" w14:textId="77777777" w:rsidR="00B065E4" w:rsidRDefault="00B065E4" w:rsidP="00B065E4">
      <w:pPr>
        <w:pStyle w:val="Brdtekst"/>
      </w:pPr>
      <w:r>
        <w:t>"\uFF36" =&gt; "V"</w:t>
      </w:r>
    </w:p>
    <w:p w14:paraId="5CF4B7A7" w14:textId="77777777" w:rsidR="00B065E4" w:rsidRDefault="00B065E4" w:rsidP="00B065E4">
      <w:pPr>
        <w:pStyle w:val="Brdtekst"/>
      </w:pPr>
    </w:p>
    <w:p w14:paraId="3336636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ʋ</w:t>
      </w:r>
      <w:r>
        <w:t xml:space="preserve">  [</w:t>
      </w:r>
      <w:proofErr w:type="gramEnd"/>
      <w:r>
        <w:t>LATIN SMALL LETTER V WITH HOOK]</w:t>
      </w:r>
    </w:p>
    <w:p w14:paraId="488F2E52" w14:textId="77777777" w:rsidR="00B065E4" w:rsidRDefault="00B065E4" w:rsidP="00B065E4">
      <w:pPr>
        <w:pStyle w:val="Brdtekst"/>
      </w:pPr>
      <w:r>
        <w:t>"\u028B" =&gt; "v"</w:t>
      </w:r>
    </w:p>
    <w:p w14:paraId="37F0CE77" w14:textId="77777777" w:rsidR="00B065E4" w:rsidRDefault="00B065E4" w:rsidP="00B065E4">
      <w:pPr>
        <w:pStyle w:val="Brdtekst"/>
      </w:pPr>
    </w:p>
    <w:p w14:paraId="2C2D7A6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ʌ</w:t>
      </w:r>
      <w:r>
        <w:t xml:space="preserve">  [</w:t>
      </w:r>
      <w:proofErr w:type="gramEnd"/>
      <w:r>
        <w:t>LATIN SMALL LETTER TURNED V]</w:t>
      </w:r>
    </w:p>
    <w:p w14:paraId="67BEA793" w14:textId="77777777" w:rsidR="00B065E4" w:rsidRDefault="00B065E4" w:rsidP="00B065E4">
      <w:pPr>
        <w:pStyle w:val="Brdtekst"/>
      </w:pPr>
      <w:r>
        <w:t>"\u028C" =&gt; "v"</w:t>
      </w:r>
    </w:p>
    <w:p w14:paraId="182F9589" w14:textId="77777777" w:rsidR="00B065E4" w:rsidRDefault="00B065E4" w:rsidP="00B065E4">
      <w:pPr>
        <w:pStyle w:val="Brdtekst"/>
      </w:pPr>
    </w:p>
    <w:p w14:paraId="7488682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ᵥ</w:t>
      </w:r>
      <w:r>
        <w:t xml:space="preserve">  [</w:t>
      </w:r>
      <w:proofErr w:type="gramEnd"/>
      <w:r>
        <w:t>LATIN SUBSCRIPT SMALL LETTER V]</w:t>
      </w:r>
    </w:p>
    <w:p w14:paraId="3010B9FF" w14:textId="77777777" w:rsidR="00B065E4" w:rsidRDefault="00B065E4" w:rsidP="00B065E4">
      <w:pPr>
        <w:pStyle w:val="Brdtekst"/>
      </w:pPr>
      <w:r>
        <w:t>"\u1D65" =&gt; "v"</w:t>
      </w:r>
    </w:p>
    <w:p w14:paraId="0CBC4208" w14:textId="77777777" w:rsidR="00B065E4" w:rsidRDefault="00B065E4" w:rsidP="00B065E4">
      <w:pPr>
        <w:pStyle w:val="Brdtekst"/>
      </w:pPr>
    </w:p>
    <w:p w14:paraId="2D3DF0F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ᶌ</w:t>
      </w:r>
      <w:r>
        <w:t xml:space="preserve">  [</w:t>
      </w:r>
      <w:proofErr w:type="gramEnd"/>
      <w:r>
        <w:t>LATIN SMALL LETTER V WITH PALATAL HOOK]</w:t>
      </w:r>
    </w:p>
    <w:p w14:paraId="3C5124B1" w14:textId="77777777" w:rsidR="00B065E4" w:rsidRDefault="00B065E4" w:rsidP="00B065E4">
      <w:pPr>
        <w:pStyle w:val="Brdtekst"/>
      </w:pPr>
      <w:r>
        <w:t>"\u1D8C" =&gt; "v"</w:t>
      </w:r>
    </w:p>
    <w:p w14:paraId="0FF97DA9" w14:textId="77777777" w:rsidR="00B065E4" w:rsidRDefault="00B065E4" w:rsidP="00B065E4">
      <w:pPr>
        <w:pStyle w:val="Brdtekst"/>
      </w:pPr>
    </w:p>
    <w:p w14:paraId="71566A5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ṽ</w:t>
      </w:r>
      <w:r>
        <w:t xml:space="preserve">  [</w:t>
      </w:r>
      <w:proofErr w:type="gramEnd"/>
      <w:r>
        <w:t>LATIN SMALL LETTER V WITH TILDE]</w:t>
      </w:r>
    </w:p>
    <w:p w14:paraId="1B39D942" w14:textId="77777777" w:rsidR="00B065E4" w:rsidRDefault="00B065E4" w:rsidP="00B065E4">
      <w:pPr>
        <w:pStyle w:val="Brdtekst"/>
      </w:pPr>
      <w:r>
        <w:t>"\u1E7D" =&gt; "v"</w:t>
      </w:r>
    </w:p>
    <w:p w14:paraId="15506A0F" w14:textId="77777777" w:rsidR="00B065E4" w:rsidRDefault="00B065E4" w:rsidP="00B065E4">
      <w:pPr>
        <w:pStyle w:val="Brdtekst"/>
      </w:pPr>
    </w:p>
    <w:p w14:paraId="490173F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ṿ</w:t>
      </w:r>
      <w:r>
        <w:t xml:space="preserve">  [</w:t>
      </w:r>
      <w:proofErr w:type="gramEnd"/>
      <w:r>
        <w:t>LATIN SMALL LETTER V WITH DOT BELOW]</w:t>
      </w:r>
    </w:p>
    <w:p w14:paraId="57CA1B73" w14:textId="77777777" w:rsidR="00B065E4" w:rsidRDefault="00B065E4" w:rsidP="00B065E4">
      <w:pPr>
        <w:pStyle w:val="Brdtekst"/>
      </w:pPr>
      <w:r>
        <w:t>"\u1E7F" =&gt; "v"</w:t>
      </w:r>
    </w:p>
    <w:p w14:paraId="7F8BF360" w14:textId="77777777" w:rsidR="00B065E4" w:rsidRDefault="00B065E4" w:rsidP="00B065E4">
      <w:pPr>
        <w:pStyle w:val="Brdtekst"/>
      </w:pPr>
    </w:p>
    <w:p w14:paraId="3704999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ⓥ</w:t>
      </w:r>
      <w:r>
        <w:t xml:space="preserve">  [</w:t>
      </w:r>
      <w:proofErr w:type="gramEnd"/>
      <w:r>
        <w:t>CIRCLED LATIN SMALL LETTER V]</w:t>
      </w:r>
    </w:p>
    <w:p w14:paraId="46852F77" w14:textId="77777777" w:rsidR="00B065E4" w:rsidRDefault="00B065E4" w:rsidP="00B065E4">
      <w:pPr>
        <w:pStyle w:val="Brdtekst"/>
      </w:pPr>
      <w:r>
        <w:t>"\u24E5" =&gt; "v"</w:t>
      </w:r>
    </w:p>
    <w:p w14:paraId="7E7ABA80" w14:textId="77777777" w:rsidR="00B065E4" w:rsidRDefault="00B065E4" w:rsidP="00B065E4">
      <w:pPr>
        <w:pStyle w:val="Brdtekst"/>
      </w:pPr>
    </w:p>
    <w:p w14:paraId="4551AB4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ⱱ  [</w:t>
      </w:r>
      <w:proofErr w:type="gramEnd"/>
      <w:r>
        <w:t>LATIN SMALL LETTER V WITH RIGHT HOOK]</w:t>
      </w:r>
    </w:p>
    <w:p w14:paraId="6924701F" w14:textId="77777777" w:rsidR="00B065E4" w:rsidRDefault="00B065E4" w:rsidP="00B065E4">
      <w:pPr>
        <w:pStyle w:val="Brdtekst"/>
      </w:pPr>
      <w:r>
        <w:t>"\u2C71" =&gt; "v"</w:t>
      </w:r>
    </w:p>
    <w:p w14:paraId="35EE5158" w14:textId="77777777" w:rsidR="00B065E4" w:rsidRDefault="00B065E4" w:rsidP="00B065E4">
      <w:pPr>
        <w:pStyle w:val="Brdtekst"/>
      </w:pPr>
    </w:p>
    <w:p w14:paraId="12B36F0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ⱴ</w:t>
      </w:r>
      <w:r>
        <w:t xml:space="preserve">  [</w:t>
      </w:r>
      <w:proofErr w:type="gramEnd"/>
      <w:r>
        <w:t>LATIN SMALL LETTER V WITH CURL]</w:t>
      </w:r>
    </w:p>
    <w:p w14:paraId="08B6C253" w14:textId="77777777" w:rsidR="00B065E4" w:rsidRDefault="00B065E4" w:rsidP="00B065E4">
      <w:pPr>
        <w:pStyle w:val="Brdtekst"/>
      </w:pPr>
      <w:r>
        <w:t>"\u2C74" =&gt; "v"</w:t>
      </w:r>
    </w:p>
    <w:p w14:paraId="6649A3C5" w14:textId="77777777" w:rsidR="00B065E4" w:rsidRDefault="00B065E4" w:rsidP="00B065E4">
      <w:pPr>
        <w:pStyle w:val="Brdtekst"/>
      </w:pPr>
    </w:p>
    <w:p w14:paraId="321CB08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ꝟ</w:t>
      </w:r>
      <w:r>
        <w:t xml:space="preserve">  [</w:t>
      </w:r>
      <w:proofErr w:type="gramEnd"/>
      <w:r>
        <w:t>LATIN SMALL LETTER V WITH DIAGONAL STROKE]</w:t>
      </w:r>
    </w:p>
    <w:p w14:paraId="11AE1852" w14:textId="77777777" w:rsidR="00B065E4" w:rsidRDefault="00B065E4" w:rsidP="00B065E4">
      <w:pPr>
        <w:pStyle w:val="Brdtekst"/>
      </w:pPr>
      <w:r>
        <w:t>"\uA75F" =&gt; "v"</w:t>
      </w:r>
    </w:p>
    <w:p w14:paraId="5EE7C85F" w14:textId="77777777" w:rsidR="00B065E4" w:rsidRDefault="00B065E4" w:rsidP="00B065E4">
      <w:pPr>
        <w:pStyle w:val="Brdtekst"/>
      </w:pPr>
    </w:p>
    <w:p w14:paraId="7CFEC26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ｖ</w:t>
      </w:r>
      <w:r>
        <w:t xml:space="preserve">  [</w:t>
      </w:r>
      <w:proofErr w:type="gramEnd"/>
      <w:r>
        <w:t>FULLWIDTH LATIN SMALL LETTER V]</w:t>
      </w:r>
    </w:p>
    <w:p w14:paraId="54748D62" w14:textId="77777777" w:rsidR="00B065E4" w:rsidRDefault="00B065E4" w:rsidP="00B065E4">
      <w:pPr>
        <w:pStyle w:val="Brdtekst"/>
      </w:pPr>
      <w:r>
        <w:t>"\uFF56" =&gt; "v"</w:t>
      </w:r>
    </w:p>
    <w:p w14:paraId="1660C9A3" w14:textId="77777777" w:rsidR="00B065E4" w:rsidRDefault="00B065E4" w:rsidP="00B065E4">
      <w:pPr>
        <w:pStyle w:val="Brdtekst"/>
      </w:pPr>
    </w:p>
    <w:p w14:paraId="1A242E4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Ꝡ</w:t>
      </w:r>
      <w:r>
        <w:t xml:space="preserve">  [</w:t>
      </w:r>
      <w:proofErr w:type="gramEnd"/>
      <w:r>
        <w:t>LATIN CAPITAL LETTER VY]</w:t>
      </w:r>
    </w:p>
    <w:p w14:paraId="79115A19" w14:textId="77777777" w:rsidR="00B065E4" w:rsidRDefault="00B065E4" w:rsidP="00B065E4">
      <w:pPr>
        <w:pStyle w:val="Brdtekst"/>
      </w:pPr>
      <w:r>
        <w:t>"\uA760" =&gt; "VY"</w:t>
      </w:r>
    </w:p>
    <w:p w14:paraId="29BA6346" w14:textId="77777777" w:rsidR="00B065E4" w:rsidRDefault="00B065E4" w:rsidP="00B065E4">
      <w:pPr>
        <w:pStyle w:val="Brdtekst"/>
      </w:pPr>
    </w:p>
    <w:p w14:paraId="6E7F475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⒱</w:t>
      </w:r>
      <w:r>
        <w:t xml:space="preserve">  [</w:t>
      </w:r>
      <w:proofErr w:type="gramEnd"/>
      <w:r>
        <w:t>PARENTHESIZED LATIN SMALL LETTER V]</w:t>
      </w:r>
    </w:p>
    <w:p w14:paraId="23E20AA3" w14:textId="77777777" w:rsidR="00B065E4" w:rsidRDefault="00B065E4" w:rsidP="00B065E4">
      <w:pPr>
        <w:pStyle w:val="Brdtekst"/>
      </w:pPr>
      <w:r>
        <w:t>"\u24B1" =&gt; "(v)"</w:t>
      </w:r>
    </w:p>
    <w:p w14:paraId="31BEE442" w14:textId="77777777" w:rsidR="00B065E4" w:rsidRDefault="00B065E4" w:rsidP="00B065E4">
      <w:pPr>
        <w:pStyle w:val="Brdtekst"/>
      </w:pPr>
    </w:p>
    <w:p w14:paraId="0347980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ꝡ</w:t>
      </w:r>
      <w:r>
        <w:t xml:space="preserve">  [</w:t>
      </w:r>
      <w:proofErr w:type="gramEnd"/>
      <w:r>
        <w:t>LATIN SMALL LETTER VY]</w:t>
      </w:r>
    </w:p>
    <w:p w14:paraId="6CA065DC" w14:textId="77777777" w:rsidR="00B065E4" w:rsidRDefault="00B065E4" w:rsidP="00B065E4">
      <w:pPr>
        <w:pStyle w:val="Brdtekst"/>
      </w:pPr>
      <w:r>
        <w:t>"\uA761" =&gt; "</w:t>
      </w:r>
      <w:proofErr w:type="spellStart"/>
      <w:r>
        <w:t>vy</w:t>
      </w:r>
      <w:proofErr w:type="spellEnd"/>
      <w:r>
        <w:t>"</w:t>
      </w:r>
    </w:p>
    <w:p w14:paraId="6070ABE6" w14:textId="77777777" w:rsidR="00B065E4" w:rsidRDefault="00B065E4" w:rsidP="00B065E4">
      <w:pPr>
        <w:pStyle w:val="Brdtekst"/>
      </w:pPr>
    </w:p>
    <w:p w14:paraId="5D7F749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Ŵ  [</w:t>
      </w:r>
      <w:proofErr w:type="gramEnd"/>
      <w:r>
        <w:t>LATIN CAPITAL LETTER W WITH CIRCUMFLEX]</w:t>
      </w:r>
    </w:p>
    <w:p w14:paraId="7DA89D1E" w14:textId="77777777" w:rsidR="00B065E4" w:rsidRDefault="00B065E4" w:rsidP="00B065E4">
      <w:pPr>
        <w:pStyle w:val="Brdtekst"/>
      </w:pPr>
      <w:r>
        <w:t>"\u0174" =&gt; "W"</w:t>
      </w:r>
    </w:p>
    <w:p w14:paraId="48A0870D" w14:textId="77777777" w:rsidR="00B065E4" w:rsidRDefault="00B065E4" w:rsidP="00B065E4">
      <w:pPr>
        <w:pStyle w:val="Brdtekst"/>
      </w:pPr>
    </w:p>
    <w:p w14:paraId="5169E10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Ƿ</w:t>
      </w:r>
      <w:r>
        <w:t xml:space="preserve">  http://en.wikipedia.org/wiki/Wynn</w:t>
      </w:r>
      <w:proofErr w:type="gramEnd"/>
      <w:r>
        <w:t xml:space="preserve">  [LATIN CAPITAL LETTER WYNN]</w:t>
      </w:r>
    </w:p>
    <w:p w14:paraId="65E9B0B0" w14:textId="77777777" w:rsidR="00B065E4" w:rsidRDefault="00B065E4" w:rsidP="00B065E4">
      <w:pPr>
        <w:pStyle w:val="Brdtekst"/>
      </w:pPr>
      <w:r>
        <w:t>"\u01F7" =&gt; "W"</w:t>
      </w:r>
    </w:p>
    <w:p w14:paraId="512C3B29" w14:textId="77777777" w:rsidR="00B065E4" w:rsidRDefault="00B065E4" w:rsidP="00B065E4">
      <w:pPr>
        <w:pStyle w:val="Brdtekst"/>
      </w:pPr>
    </w:p>
    <w:p w14:paraId="28E66AF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ᴡ</w:t>
      </w:r>
      <w:r>
        <w:t xml:space="preserve">  [</w:t>
      </w:r>
      <w:proofErr w:type="gramEnd"/>
      <w:r>
        <w:t>LATIN LETTER SMALL CAPITAL W]</w:t>
      </w:r>
    </w:p>
    <w:p w14:paraId="2AA23BC1" w14:textId="77777777" w:rsidR="00B065E4" w:rsidRDefault="00B065E4" w:rsidP="00B065E4">
      <w:pPr>
        <w:pStyle w:val="Brdtekst"/>
      </w:pPr>
      <w:r>
        <w:t>"\u1D21" =&gt; "W"</w:t>
      </w:r>
    </w:p>
    <w:p w14:paraId="2CDB3388" w14:textId="77777777" w:rsidR="00B065E4" w:rsidRDefault="00B065E4" w:rsidP="00B065E4">
      <w:pPr>
        <w:pStyle w:val="Brdtekst"/>
      </w:pPr>
    </w:p>
    <w:p w14:paraId="7054A8C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Ẁ  [</w:t>
      </w:r>
      <w:proofErr w:type="gramEnd"/>
      <w:r>
        <w:t>LATIN CAPITAL LETTER W WITH GRAVE]</w:t>
      </w:r>
    </w:p>
    <w:p w14:paraId="7ADB6887" w14:textId="77777777" w:rsidR="00B065E4" w:rsidRDefault="00B065E4" w:rsidP="00B065E4">
      <w:pPr>
        <w:pStyle w:val="Brdtekst"/>
      </w:pPr>
      <w:r>
        <w:t>"\u1E80" =&gt; "W"</w:t>
      </w:r>
    </w:p>
    <w:p w14:paraId="4E45F0AA" w14:textId="77777777" w:rsidR="00B065E4" w:rsidRDefault="00B065E4" w:rsidP="00B065E4">
      <w:pPr>
        <w:pStyle w:val="Brdtekst"/>
      </w:pPr>
    </w:p>
    <w:p w14:paraId="6C2E79B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Ẃ  [</w:t>
      </w:r>
      <w:proofErr w:type="gramEnd"/>
      <w:r>
        <w:t>LATIN CAPITAL LETTER W WITH ACUTE]</w:t>
      </w:r>
    </w:p>
    <w:p w14:paraId="4DFFE753" w14:textId="77777777" w:rsidR="00B065E4" w:rsidRDefault="00B065E4" w:rsidP="00B065E4">
      <w:pPr>
        <w:pStyle w:val="Brdtekst"/>
      </w:pPr>
      <w:r>
        <w:t>"\u1E82" =&gt; "W"</w:t>
      </w:r>
    </w:p>
    <w:p w14:paraId="6D5A3B95" w14:textId="77777777" w:rsidR="00B065E4" w:rsidRDefault="00B065E4" w:rsidP="00B065E4">
      <w:pPr>
        <w:pStyle w:val="Brdtekst"/>
      </w:pPr>
    </w:p>
    <w:p w14:paraId="39ACBA9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Ẅ  [</w:t>
      </w:r>
      <w:proofErr w:type="gramEnd"/>
      <w:r>
        <w:t>LATIN CAPITAL LETTER W WITH DIAERESIS]</w:t>
      </w:r>
    </w:p>
    <w:p w14:paraId="327E14D5" w14:textId="77777777" w:rsidR="00B065E4" w:rsidRDefault="00B065E4" w:rsidP="00B065E4">
      <w:pPr>
        <w:pStyle w:val="Brdtekst"/>
      </w:pPr>
      <w:r>
        <w:t>"\u1E84" =&gt; "W"</w:t>
      </w:r>
    </w:p>
    <w:p w14:paraId="29F20626" w14:textId="77777777" w:rsidR="00B065E4" w:rsidRDefault="00B065E4" w:rsidP="00B065E4">
      <w:pPr>
        <w:pStyle w:val="Brdtekst"/>
      </w:pPr>
    </w:p>
    <w:p w14:paraId="44E2A05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Ẇ</w:t>
      </w:r>
      <w:r>
        <w:t xml:space="preserve">  [</w:t>
      </w:r>
      <w:proofErr w:type="gramEnd"/>
      <w:r>
        <w:t>LATIN CAPITAL LETTER W WITH DOT ABOVE]</w:t>
      </w:r>
    </w:p>
    <w:p w14:paraId="452D2C53" w14:textId="77777777" w:rsidR="00B065E4" w:rsidRDefault="00B065E4" w:rsidP="00B065E4">
      <w:pPr>
        <w:pStyle w:val="Brdtekst"/>
      </w:pPr>
      <w:r>
        <w:t>"\u1E86" =&gt; "W"</w:t>
      </w:r>
    </w:p>
    <w:p w14:paraId="710A5161" w14:textId="77777777" w:rsidR="00B065E4" w:rsidRDefault="00B065E4" w:rsidP="00B065E4">
      <w:pPr>
        <w:pStyle w:val="Brdtekst"/>
      </w:pPr>
    </w:p>
    <w:p w14:paraId="33E0DF4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Ẉ</w:t>
      </w:r>
      <w:r>
        <w:t xml:space="preserve">  [</w:t>
      </w:r>
      <w:proofErr w:type="gramEnd"/>
      <w:r>
        <w:t>LATIN CAPITAL LETTER W WITH DOT BELOW]</w:t>
      </w:r>
    </w:p>
    <w:p w14:paraId="54E2E6D5" w14:textId="77777777" w:rsidR="00B065E4" w:rsidRDefault="00B065E4" w:rsidP="00B065E4">
      <w:pPr>
        <w:pStyle w:val="Brdtekst"/>
      </w:pPr>
      <w:r>
        <w:t>"\u1E88" =&gt; "W"</w:t>
      </w:r>
    </w:p>
    <w:p w14:paraId="1FBE6820" w14:textId="77777777" w:rsidR="00B065E4" w:rsidRDefault="00B065E4" w:rsidP="00B065E4">
      <w:pPr>
        <w:pStyle w:val="Brdtekst"/>
      </w:pPr>
    </w:p>
    <w:p w14:paraId="66AD58E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Ⓦ</w:t>
      </w:r>
      <w:r>
        <w:t xml:space="preserve">  [</w:t>
      </w:r>
      <w:proofErr w:type="gramEnd"/>
      <w:r>
        <w:t>CIRCLED LATIN CAPITAL LETTER W]</w:t>
      </w:r>
    </w:p>
    <w:p w14:paraId="2339A357" w14:textId="77777777" w:rsidR="00B065E4" w:rsidRDefault="00B065E4" w:rsidP="00B065E4">
      <w:pPr>
        <w:pStyle w:val="Brdtekst"/>
      </w:pPr>
      <w:r>
        <w:t>"\u24CC" =&gt; "W"</w:t>
      </w:r>
    </w:p>
    <w:p w14:paraId="753C0443" w14:textId="77777777" w:rsidR="00B065E4" w:rsidRDefault="00B065E4" w:rsidP="00B065E4">
      <w:pPr>
        <w:pStyle w:val="Brdtekst"/>
      </w:pPr>
    </w:p>
    <w:p w14:paraId="1A7C7F5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Ⱳ  [</w:t>
      </w:r>
      <w:proofErr w:type="gramEnd"/>
      <w:r>
        <w:t>LATIN CAPITAL LETTER W WITH HOOK]</w:t>
      </w:r>
    </w:p>
    <w:p w14:paraId="352F0AE5" w14:textId="77777777" w:rsidR="00B065E4" w:rsidRDefault="00B065E4" w:rsidP="00B065E4">
      <w:pPr>
        <w:pStyle w:val="Brdtekst"/>
      </w:pPr>
      <w:r>
        <w:t>"\u2C72" =&gt; "W"</w:t>
      </w:r>
    </w:p>
    <w:p w14:paraId="68C1D38C" w14:textId="77777777" w:rsidR="00B065E4" w:rsidRDefault="00B065E4" w:rsidP="00B065E4">
      <w:pPr>
        <w:pStyle w:val="Brdtekst"/>
      </w:pPr>
    </w:p>
    <w:p w14:paraId="6EDD925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Ｗ</w:t>
      </w:r>
      <w:r>
        <w:t xml:space="preserve">  [</w:t>
      </w:r>
      <w:proofErr w:type="gramEnd"/>
      <w:r>
        <w:t>FULLWIDTH LATIN CAPITAL LETTER W]</w:t>
      </w:r>
    </w:p>
    <w:p w14:paraId="45436CA5" w14:textId="77777777" w:rsidR="00B065E4" w:rsidRDefault="00B065E4" w:rsidP="00B065E4">
      <w:pPr>
        <w:pStyle w:val="Brdtekst"/>
      </w:pPr>
      <w:r>
        <w:t>"\uFF37" =&gt; "W"</w:t>
      </w:r>
    </w:p>
    <w:p w14:paraId="46ABBE66" w14:textId="77777777" w:rsidR="00B065E4" w:rsidRDefault="00B065E4" w:rsidP="00B065E4">
      <w:pPr>
        <w:pStyle w:val="Brdtekst"/>
      </w:pPr>
    </w:p>
    <w:p w14:paraId="45B41B5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ŵ  [</w:t>
      </w:r>
      <w:proofErr w:type="gramEnd"/>
      <w:r>
        <w:t>LATIN SMALL LETTER W WITH CIRCUMFLEX]</w:t>
      </w:r>
    </w:p>
    <w:p w14:paraId="29896246" w14:textId="77777777" w:rsidR="00B065E4" w:rsidRDefault="00B065E4" w:rsidP="00B065E4">
      <w:pPr>
        <w:pStyle w:val="Brdtekst"/>
      </w:pPr>
      <w:r>
        <w:t>"\u0175" =&gt; "w"</w:t>
      </w:r>
    </w:p>
    <w:p w14:paraId="168BDB78" w14:textId="77777777" w:rsidR="00B065E4" w:rsidRDefault="00B065E4" w:rsidP="00B065E4">
      <w:pPr>
        <w:pStyle w:val="Brdtekst"/>
      </w:pPr>
    </w:p>
    <w:p w14:paraId="0E6F3B6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ƿ</w:t>
      </w:r>
      <w:r>
        <w:t xml:space="preserve">  http://en.wikipedia.org/wiki/Wynn</w:t>
      </w:r>
      <w:proofErr w:type="gramEnd"/>
      <w:r>
        <w:t xml:space="preserve">  [LATIN LETTER WYNN]</w:t>
      </w:r>
    </w:p>
    <w:p w14:paraId="5C458EDD" w14:textId="77777777" w:rsidR="00B065E4" w:rsidRDefault="00B065E4" w:rsidP="00B065E4">
      <w:pPr>
        <w:pStyle w:val="Brdtekst"/>
      </w:pPr>
      <w:r>
        <w:t>"\u01BF" =&gt; "w"</w:t>
      </w:r>
    </w:p>
    <w:p w14:paraId="7386AEF1" w14:textId="77777777" w:rsidR="00B065E4" w:rsidRDefault="00B065E4" w:rsidP="00B065E4">
      <w:pPr>
        <w:pStyle w:val="Brdtekst"/>
      </w:pPr>
    </w:p>
    <w:p w14:paraId="10F23AA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ʍ</w:t>
      </w:r>
      <w:r>
        <w:t xml:space="preserve">  [</w:t>
      </w:r>
      <w:proofErr w:type="gramEnd"/>
      <w:r>
        <w:t>LATIN SMALL LETTER TURNED W]</w:t>
      </w:r>
    </w:p>
    <w:p w14:paraId="37C0F01C" w14:textId="77777777" w:rsidR="00B065E4" w:rsidRDefault="00B065E4" w:rsidP="00B065E4">
      <w:pPr>
        <w:pStyle w:val="Brdtekst"/>
      </w:pPr>
      <w:r>
        <w:t>"\u028D" =&gt; "w"</w:t>
      </w:r>
    </w:p>
    <w:p w14:paraId="7FC83B09" w14:textId="77777777" w:rsidR="00B065E4" w:rsidRDefault="00B065E4" w:rsidP="00B065E4">
      <w:pPr>
        <w:pStyle w:val="Brdtekst"/>
      </w:pPr>
    </w:p>
    <w:p w14:paraId="3F8DB27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ẁ  [</w:t>
      </w:r>
      <w:proofErr w:type="gramEnd"/>
      <w:r>
        <w:t>LATIN SMALL LETTER W WITH GRAVE]</w:t>
      </w:r>
    </w:p>
    <w:p w14:paraId="3A0381BA" w14:textId="77777777" w:rsidR="00B065E4" w:rsidRDefault="00B065E4" w:rsidP="00B065E4">
      <w:pPr>
        <w:pStyle w:val="Brdtekst"/>
      </w:pPr>
      <w:r>
        <w:t>"\u1E81" =&gt; "w"</w:t>
      </w:r>
    </w:p>
    <w:p w14:paraId="33948CE5" w14:textId="77777777" w:rsidR="00B065E4" w:rsidRDefault="00B065E4" w:rsidP="00B065E4">
      <w:pPr>
        <w:pStyle w:val="Brdtekst"/>
      </w:pPr>
    </w:p>
    <w:p w14:paraId="64EDFC3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ẃ  [</w:t>
      </w:r>
      <w:proofErr w:type="gramEnd"/>
      <w:r>
        <w:t>LATIN SMALL LETTER W WITH ACUTE]</w:t>
      </w:r>
    </w:p>
    <w:p w14:paraId="18F2A234" w14:textId="77777777" w:rsidR="00B065E4" w:rsidRDefault="00B065E4" w:rsidP="00B065E4">
      <w:pPr>
        <w:pStyle w:val="Brdtekst"/>
      </w:pPr>
      <w:r>
        <w:t>"\u1E83" =&gt; "w"</w:t>
      </w:r>
    </w:p>
    <w:p w14:paraId="2F4569E7" w14:textId="77777777" w:rsidR="00B065E4" w:rsidRDefault="00B065E4" w:rsidP="00B065E4">
      <w:pPr>
        <w:pStyle w:val="Brdtekst"/>
      </w:pPr>
    </w:p>
    <w:p w14:paraId="14FC819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ẅ  [</w:t>
      </w:r>
      <w:proofErr w:type="gramEnd"/>
      <w:r>
        <w:t>LATIN SMALL LETTER W WITH DIAERESIS]</w:t>
      </w:r>
    </w:p>
    <w:p w14:paraId="36031F18" w14:textId="77777777" w:rsidR="00B065E4" w:rsidRDefault="00B065E4" w:rsidP="00B065E4">
      <w:pPr>
        <w:pStyle w:val="Brdtekst"/>
      </w:pPr>
      <w:r>
        <w:t>"\u1E85" =&gt; "w"</w:t>
      </w:r>
    </w:p>
    <w:p w14:paraId="30CCB4E2" w14:textId="77777777" w:rsidR="00B065E4" w:rsidRDefault="00B065E4" w:rsidP="00B065E4">
      <w:pPr>
        <w:pStyle w:val="Brdtekst"/>
      </w:pPr>
    </w:p>
    <w:p w14:paraId="384421C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ẇ</w:t>
      </w:r>
      <w:r>
        <w:t xml:space="preserve">  [</w:t>
      </w:r>
      <w:proofErr w:type="gramEnd"/>
      <w:r>
        <w:t>LATIN SMALL LETTER W WITH DOT ABOVE]</w:t>
      </w:r>
    </w:p>
    <w:p w14:paraId="28D0F423" w14:textId="77777777" w:rsidR="00B065E4" w:rsidRDefault="00B065E4" w:rsidP="00B065E4">
      <w:pPr>
        <w:pStyle w:val="Brdtekst"/>
      </w:pPr>
      <w:r>
        <w:t>"\u1E87" =&gt; "w"</w:t>
      </w:r>
    </w:p>
    <w:p w14:paraId="7332AD91" w14:textId="77777777" w:rsidR="00B065E4" w:rsidRDefault="00B065E4" w:rsidP="00B065E4">
      <w:pPr>
        <w:pStyle w:val="Brdtekst"/>
      </w:pPr>
    </w:p>
    <w:p w14:paraId="7A397F1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ẉ</w:t>
      </w:r>
      <w:r>
        <w:t xml:space="preserve">  [</w:t>
      </w:r>
      <w:proofErr w:type="gramEnd"/>
      <w:r>
        <w:t>LATIN SMALL LETTER W WITH DOT BELOW]</w:t>
      </w:r>
    </w:p>
    <w:p w14:paraId="0ACEB463" w14:textId="77777777" w:rsidR="00B065E4" w:rsidRDefault="00B065E4" w:rsidP="00B065E4">
      <w:pPr>
        <w:pStyle w:val="Brdtekst"/>
      </w:pPr>
      <w:r>
        <w:t>"\u1E89" =&gt; "w"</w:t>
      </w:r>
    </w:p>
    <w:p w14:paraId="36EAF1A3" w14:textId="77777777" w:rsidR="00B065E4" w:rsidRDefault="00B065E4" w:rsidP="00B065E4">
      <w:pPr>
        <w:pStyle w:val="Brdtekst"/>
      </w:pPr>
    </w:p>
    <w:p w14:paraId="6E44D27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ẘ</w:t>
      </w:r>
      <w:r>
        <w:t xml:space="preserve">  [</w:t>
      </w:r>
      <w:proofErr w:type="gramEnd"/>
      <w:r>
        <w:t>LATIN SMALL LETTER W WITH RING ABOVE]</w:t>
      </w:r>
    </w:p>
    <w:p w14:paraId="614B9179" w14:textId="77777777" w:rsidR="00B065E4" w:rsidRDefault="00B065E4" w:rsidP="00B065E4">
      <w:pPr>
        <w:pStyle w:val="Brdtekst"/>
      </w:pPr>
      <w:r>
        <w:t>"\u1E98" =&gt; "w"</w:t>
      </w:r>
    </w:p>
    <w:p w14:paraId="2B18B23D" w14:textId="77777777" w:rsidR="00B065E4" w:rsidRDefault="00B065E4" w:rsidP="00B065E4">
      <w:pPr>
        <w:pStyle w:val="Brdtekst"/>
      </w:pPr>
    </w:p>
    <w:p w14:paraId="6D7A9B7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ⓦ</w:t>
      </w:r>
      <w:r>
        <w:t xml:space="preserve">  [</w:t>
      </w:r>
      <w:proofErr w:type="gramEnd"/>
      <w:r>
        <w:t>CIRCLED LATIN SMALL LETTER W]</w:t>
      </w:r>
    </w:p>
    <w:p w14:paraId="13ABCF46" w14:textId="77777777" w:rsidR="00B065E4" w:rsidRDefault="00B065E4" w:rsidP="00B065E4">
      <w:pPr>
        <w:pStyle w:val="Brdtekst"/>
      </w:pPr>
      <w:r>
        <w:t>"\u24E6" =&gt; "w"</w:t>
      </w:r>
    </w:p>
    <w:p w14:paraId="413B6135" w14:textId="77777777" w:rsidR="00B065E4" w:rsidRDefault="00B065E4" w:rsidP="00B065E4">
      <w:pPr>
        <w:pStyle w:val="Brdtekst"/>
      </w:pPr>
    </w:p>
    <w:p w14:paraId="1E0D119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ⱳ  [</w:t>
      </w:r>
      <w:proofErr w:type="gramEnd"/>
      <w:r>
        <w:t>LATIN SMALL LETTER W WITH HOOK]</w:t>
      </w:r>
    </w:p>
    <w:p w14:paraId="766961F7" w14:textId="77777777" w:rsidR="00B065E4" w:rsidRDefault="00B065E4" w:rsidP="00B065E4">
      <w:pPr>
        <w:pStyle w:val="Brdtekst"/>
      </w:pPr>
      <w:r>
        <w:t>"\u2C73" =&gt; "w"</w:t>
      </w:r>
    </w:p>
    <w:p w14:paraId="43E027D5" w14:textId="77777777" w:rsidR="00B065E4" w:rsidRDefault="00B065E4" w:rsidP="00B065E4">
      <w:pPr>
        <w:pStyle w:val="Brdtekst"/>
      </w:pPr>
    </w:p>
    <w:p w14:paraId="0964EDD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ｗ</w:t>
      </w:r>
      <w:r>
        <w:t xml:space="preserve">  [</w:t>
      </w:r>
      <w:proofErr w:type="gramEnd"/>
      <w:r>
        <w:t>FULLWIDTH LATIN SMALL LETTER W]</w:t>
      </w:r>
    </w:p>
    <w:p w14:paraId="00046A29" w14:textId="77777777" w:rsidR="00B065E4" w:rsidRDefault="00B065E4" w:rsidP="00B065E4">
      <w:pPr>
        <w:pStyle w:val="Brdtekst"/>
      </w:pPr>
      <w:r>
        <w:t>"\uFF57" =&gt; "w"</w:t>
      </w:r>
    </w:p>
    <w:p w14:paraId="44694457" w14:textId="77777777" w:rsidR="00B065E4" w:rsidRDefault="00B065E4" w:rsidP="00B065E4">
      <w:pPr>
        <w:pStyle w:val="Brdtekst"/>
      </w:pPr>
    </w:p>
    <w:p w14:paraId="156FA63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⒲</w:t>
      </w:r>
      <w:r>
        <w:t xml:space="preserve">  [</w:t>
      </w:r>
      <w:proofErr w:type="gramEnd"/>
      <w:r>
        <w:t>PARENTHESIZED LATIN SMALL LETTER W]</w:t>
      </w:r>
    </w:p>
    <w:p w14:paraId="77481678" w14:textId="77777777" w:rsidR="00B065E4" w:rsidRDefault="00B065E4" w:rsidP="00B065E4">
      <w:pPr>
        <w:pStyle w:val="Brdtekst"/>
      </w:pPr>
      <w:r>
        <w:t>"\u24B2" =&gt; "(w)"</w:t>
      </w:r>
    </w:p>
    <w:p w14:paraId="2392E3EB" w14:textId="77777777" w:rsidR="00B065E4" w:rsidRDefault="00B065E4" w:rsidP="00B065E4">
      <w:pPr>
        <w:pStyle w:val="Brdtekst"/>
      </w:pPr>
    </w:p>
    <w:p w14:paraId="553E7E9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Ẋ</w:t>
      </w:r>
      <w:r>
        <w:t xml:space="preserve">  [</w:t>
      </w:r>
      <w:proofErr w:type="gramEnd"/>
      <w:r>
        <w:t>LATIN CAPITAL LETTER X WITH DOT ABOVE]</w:t>
      </w:r>
    </w:p>
    <w:p w14:paraId="598C61D7" w14:textId="77777777" w:rsidR="00B065E4" w:rsidRDefault="00B065E4" w:rsidP="00B065E4">
      <w:pPr>
        <w:pStyle w:val="Brdtekst"/>
      </w:pPr>
      <w:r>
        <w:t>"\u1E8A" =&gt; "X"</w:t>
      </w:r>
    </w:p>
    <w:p w14:paraId="79926B44" w14:textId="77777777" w:rsidR="00B065E4" w:rsidRDefault="00B065E4" w:rsidP="00B065E4">
      <w:pPr>
        <w:pStyle w:val="Brdtekst"/>
      </w:pPr>
    </w:p>
    <w:p w14:paraId="0129FAB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Ẍ</w:t>
      </w:r>
      <w:r>
        <w:t xml:space="preserve">  [</w:t>
      </w:r>
      <w:proofErr w:type="gramEnd"/>
      <w:r>
        <w:t>LATIN CAPITAL LETTER X WITH DIAERESIS]</w:t>
      </w:r>
    </w:p>
    <w:p w14:paraId="42838D8D" w14:textId="77777777" w:rsidR="00B065E4" w:rsidRDefault="00B065E4" w:rsidP="00B065E4">
      <w:pPr>
        <w:pStyle w:val="Brdtekst"/>
      </w:pPr>
      <w:r>
        <w:t>"\u1E8C" =&gt; "X"</w:t>
      </w:r>
    </w:p>
    <w:p w14:paraId="4BDA42F9" w14:textId="77777777" w:rsidR="00B065E4" w:rsidRDefault="00B065E4" w:rsidP="00B065E4">
      <w:pPr>
        <w:pStyle w:val="Brdtekst"/>
      </w:pPr>
    </w:p>
    <w:p w14:paraId="0F482D3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Ⓧ</w:t>
      </w:r>
      <w:r>
        <w:t xml:space="preserve">  [</w:t>
      </w:r>
      <w:proofErr w:type="gramEnd"/>
      <w:r>
        <w:t>CIRCLED LATIN CAPITAL LETTER X]</w:t>
      </w:r>
    </w:p>
    <w:p w14:paraId="5EFB59E4" w14:textId="77777777" w:rsidR="00B065E4" w:rsidRDefault="00B065E4" w:rsidP="00B065E4">
      <w:pPr>
        <w:pStyle w:val="Brdtekst"/>
      </w:pPr>
      <w:r>
        <w:t>"\u24CD" =&gt; "X"</w:t>
      </w:r>
    </w:p>
    <w:p w14:paraId="6BB46188" w14:textId="77777777" w:rsidR="00B065E4" w:rsidRDefault="00B065E4" w:rsidP="00B065E4">
      <w:pPr>
        <w:pStyle w:val="Brdtekst"/>
      </w:pPr>
    </w:p>
    <w:p w14:paraId="020E993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Ｘ</w:t>
      </w:r>
      <w:r>
        <w:t xml:space="preserve">  [</w:t>
      </w:r>
      <w:proofErr w:type="gramEnd"/>
      <w:r>
        <w:t>FULLWIDTH LATIN CAPITAL LETTER X]</w:t>
      </w:r>
    </w:p>
    <w:p w14:paraId="0518A1BC" w14:textId="77777777" w:rsidR="00B065E4" w:rsidRDefault="00B065E4" w:rsidP="00B065E4">
      <w:pPr>
        <w:pStyle w:val="Brdtekst"/>
      </w:pPr>
      <w:r>
        <w:t>"\uFF38" =&gt; "X"</w:t>
      </w:r>
    </w:p>
    <w:p w14:paraId="1D01591B" w14:textId="77777777" w:rsidR="00B065E4" w:rsidRDefault="00B065E4" w:rsidP="00B065E4">
      <w:pPr>
        <w:pStyle w:val="Brdtekst"/>
      </w:pPr>
    </w:p>
    <w:p w14:paraId="57C426E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ᶍ</w:t>
      </w:r>
      <w:r>
        <w:t xml:space="preserve">  [</w:t>
      </w:r>
      <w:proofErr w:type="gramEnd"/>
      <w:r>
        <w:t>LATIN SMALL LETTER X WITH PALATAL HOOK]</w:t>
      </w:r>
    </w:p>
    <w:p w14:paraId="1B166A04" w14:textId="77777777" w:rsidR="00B065E4" w:rsidRDefault="00B065E4" w:rsidP="00B065E4">
      <w:pPr>
        <w:pStyle w:val="Brdtekst"/>
      </w:pPr>
      <w:r>
        <w:t>"\u1D8D" =&gt; "x"</w:t>
      </w:r>
    </w:p>
    <w:p w14:paraId="45EDECAD" w14:textId="77777777" w:rsidR="00B065E4" w:rsidRDefault="00B065E4" w:rsidP="00B065E4">
      <w:pPr>
        <w:pStyle w:val="Brdtekst"/>
      </w:pPr>
    </w:p>
    <w:p w14:paraId="539D7EC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ẋ</w:t>
      </w:r>
      <w:r>
        <w:t xml:space="preserve">  [</w:t>
      </w:r>
      <w:proofErr w:type="gramEnd"/>
      <w:r>
        <w:t>LATIN SMALL LETTER X WITH DOT ABOVE]</w:t>
      </w:r>
    </w:p>
    <w:p w14:paraId="5C15F255" w14:textId="77777777" w:rsidR="00B065E4" w:rsidRDefault="00B065E4" w:rsidP="00B065E4">
      <w:pPr>
        <w:pStyle w:val="Brdtekst"/>
      </w:pPr>
      <w:r>
        <w:t>"\u1E8B" =&gt; "x"</w:t>
      </w:r>
    </w:p>
    <w:p w14:paraId="50FE96BF" w14:textId="77777777" w:rsidR="00B065E4" w:rsidRDefault="00B065E4" w:rsidP="00B065E4">
      <w:pPr>
        <w:pStyle w:val="Brdtekst"/>
      </w:pPr>
    </w:p>
    <w:p w14:paraId="51E9FE7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ẍ</w:t>
      </w:r>
      <w:r>
        <w:t xml:space="preserve">  [</w:t>
      </w:r>
      <w:proofErr w:type="gramEnd"/>
      <w:r>
        <w:t>LATIN SMALL LETTER X WITH DIAERESIS]</w:t>
      </w:r>
    </w:p>
    <w:p w14:paraId="18D51133" w14:textId="77777777" w:rsidR="00B065E4" w:rsidRDefault="00B065E4" w:rsidP="00B065E4">
      <w:pPr>
        <w:pStyle w:val="Brdtekst"/>
      </w:pPr>
      <w:r>
        <w:t>"\u1E8D" =&gt; "x"</w:t>
      </w:r>
    </w:p>
    <w:p w14:paraId="41019ACF" w14:textId="77777777" w:rsidR="00B065E4" w:rsidRDefault="00B065E4" w:rsidP="00B065E4">
      <w:pPr>
        <w:pStyle w:val="Brdtekst"/>
      </w:pPr>
    </w:p>
    <w:p w14:paraId="759CC36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ₓ</w:t>
      </w:r>
      <w:r>
        <w:t xml:space="preserve">  [</w:t>
      </w:r>
      <w:proofErr w:type="gramEnd"/>
      <w:r>
        <w:t>LATIN SUBSCRIPT SMALL LETTER X]</w:t>
      </w:r>
    </w:p>
    <w:p w14:paraId="1A0115D8" w14:textId="77777777" w:rsidR="00B065E4" w:rsidRDefault="00B065E4" w:rsidP="00B065E4">
      <w:pPr>
        <w:pStyle w:val="Brdtekst"/>
      </w:pPr>
      <w:r>
        <w:t>"\u2093" =&gt; "x"</w:t>
      </w:r>
    </w:p>
    <w:p w14:paraId="36AFC7A0" w14:textId="77777777" w:rsidR="00B065E4" w:rsidRDefault="00B065E4" w:rsidP="00B065E4">
      <w:pPr>
        <w:pStyle w:val="Brdtekst"/>
      </w:pPr>
    </w:p>
    <w:p w14:paraId="108A1BE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ⓧ</w:t>
      </w:r>
      <w:r>
        <w:t xml:space="preserve">  [</w:t>
      </w:r>
      <w:proofErr w:type="gramEnd"/>
      <w:r>
        <w:t>CIRCLED LATIN SMALL LETTER X]</w:t>
      </w:r>
    </w:p>
    <w:p w14:paraId="1D5CE0B5" w14:textId="77777777" w:rsidR="00B065E4" w:rsidRDefault="00B065E4" w:rsidP="00B065E4">
      <w:pPr>
        <w:pStyle w:val="Brdtekst"/>
      </w:pPr>
      <w:r>
        <w:t>"\u24E7" =&gt; "x"</w:t>
      </w:r>
    </w:p>
    <w:p w14:paraId="0F25424B" w14:textId="77777777" w:rsidR="00B065E4" w:rsidRDefault="00B065E4" w:rsidP="00B065E4">
      <w:pPr>
        <w:pStyle w:val="Brdtekst"/>
      </w:pPr>
    </w:p>
    <w:p w14:paraId="236CF61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ｘ</w:t>
      </w:r>
      <w:r>
        <w:t xml:space="preserve">  [</w:t>
      </w:r>
      <w:proofErr w:type="gramEnd"/>
      <w:r>
        <w:t>FULLWIDTH LATIN SMALL LETTER X]</w:t>
      </w:r>
    </w:p>
    <w:p w14:paraId="262A7939" w14:textId="77777777" w:rsidR="00B065E4" w:rsidRDefault="00B065E4" w:rsidP="00B065E4">
      <w:pPr>
        <w:pStyle w:val="Brdtekst"/>
      </w:pPr>
      <w:r>
        <w:t>"\uFF58" =&gt; "x"</w:t>
      </w:r>
    </w:p>
    <w:p w14:paraId="46794C82" w14:textId="77777777" w:rsidR="00B065E4" w:rsidRDefault="00B065E4" w:rsidP="00B065E4">
      <w:pPr>
        <w:pStyle w:val="Brdtekst"/>
      </w:pPr>
    </w:p>
    <w:p w14:paraId="3678F80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⒳</w:t>
      </w:r>
      <w:r>
        <w:t xml:space="preserve">  [</w:t>
      </w:r>
      <w:proofErr w:type="gramEnd"/>
      <w:r>
        <w:t>PARENTHESIZED LATIN SMALL LETTER X]</w:t>
      </w:r>
    </w:p>
    <w:p w14:paraId="59D03ED2" w14:textId="77777777" w:rsidR="00B065E4" w:rsidRDefault="00B065E4" w:rsidP="00B065E4">
      <w:pPr>
        <w:pStyle w:val="Brdtekst"/>
      </w:pPr>
      <w:r>
        <w:t>"\u24B3" =&gt; "(x)"</w:t>
      </w:r>
    </w:p>
    <w:p w14:paraId="2506D80E" w14:textId="77777777" w:rsidR="00B065E4" w:rsidRDefault="00B065E4" w:rsidP="00B065E4">
      <w:pPr>
        <w:pStyle w:val="Brdtekst"/>
      </w:pPr>
    </w:p>
    <w:p w14:paraId="129B5BC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Ý  [</w:t>
      </w:r>
      <w:proofErr w:type="gramEnd"/>
      <w:r>
        <w:t>LATIN CAPITAL LETTER Y WITH ACUTE]</w:t>
      </w:r>
    </w:p>
    <w:p w14:paraId="6D1D31E4" w14:textId="77777777" w:rsidR="00B065E4" w:rsidRDefault="00B065E4" w:rsidP="00B065E4">
      <w:pPr>
        <w:pStyle w:val="Brdtekst"/>
      </w:pPr>
      <w:r>
        <w:t>"\u00DD" =&gt; "Y"</w:t>
      </w:r>
    </w:p>
    <w:p w14:paraId="140FEC0B" w14:textId="77777777" w:rsidR="00B065E4" w:rsidRDefault="00B065E4" w:rsidP="00B065E4">
      <w:pPr>
        <w:pStyle w:val="Brdtekst"/>
      </w:pPr>
    </w:p>
    <w:p w14:paraId="41DF315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Ŷ  [</w:t>
      </w:r>
      <w:proofErr w:type="gramEnd"/>
      <w:r>
        <w:t>LATIN CAPITAL LETTER Y WITH CIRCUMFLEX]</w:t>
      </w:r>
    </w:p>
    <w:p w14:paraId="2A74E485" w14:textId="77777777" w:rsidR="00B065E4" w:rsidRDefault="00B065E4" w:rsidP="00B065E4">
      <w:pPr>
        <w:pStyle w:val="Brdtekst"/>
      </w:pPr>
      <w:r>
        <w:t>"\u0176" =&gt; "Y"</w:t>
      </w:r>
    </w:p>
    <w:p w14:paraId="616F9D34" w14:textId="77777777" w:rsidR="00B065E4" w:rsidRDefault="00B065E4" w:rsidP="00B065E4">
      <w:pPr>
        <w:pStyle w:val="Brdtekst"/>
      </w:pPr>
    </w:p>
    <w:p w14:paraId="11EEBA6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Ÿ  [</w:t>
      </w:r>
      <w:proofErr w:type="gramEnd"/>
      <w:r>
        <w:t>LATIN CAPITAL LETTER Y WITH DIAERESIS]</w:t>
      </w:r>
    </w:p>
    <w:p w14:paraId="0E717AC1" w14:textId="77777777" w:rsidR="00B065E4" w:rsidRDefault="00B065E4" w:rsidP="00B065E4">
      <w:pPr>
        <w:pStyle w:val="Brdtekst"/>
      </w:pPr>
      <w:r>
        <w:t>"\u0178" =&gt; "Y"</w:t>
      </w:r>
    </w:p>
    <w:p w14:paraId="327EEB39" w14:textId="77777777" w:rsidR="00B065E4" w:rsidRDefault="00B065E4" w:rsidP="00B065E4">
      <w:pPr>
        <w:pStyle w:val="Brdtekst"/>
      </w:pPr>
    </w:p>
    <w:p w14:paraId="4A12AA8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Ƴ</w:t>
      </w:r>
      <w:r>
        <w:t xml:space="preserve">  [</w:t>
      </w:r>
      <w:proofErr w:type="gramEnd"/>
      <w:r>
        <w:t>LATIN CAPITAL LETTER Y WITH HOOK]</w:t>
      </w:r>
    </w:p>
    <w:p w14:paraId="49248EBA" w14:textId="77777777" w:rsidR="00B065E4" w:rsidRDefault="00B065E4" w:rsidP="00B065E4">
      <w:pPr>
        <w:pStyle w:val="Brdtekst"/>
      </w:pPr>
      <w:r>
        <w:t>"\u01B3" =&gt; "Y"</w:t>
      </w:r>
    </w:p>
    <w:p w14:paraId="1A844A51" w14:textId="77777777" w:rsidR="00B065E4" w:rsidRDefault="00B065E4" w:rsidP="00B065E4">
      <w:pPr>
        <w:pStyle w:val="Brdtekst"/>
      </w:pPr>
    </w:p>
    <w:p w14:paraId="6023C99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Ȳ</w:t>
      </w:r>
      <w:r>
        <w:t xml:space="preserve">  [</w:t>
      </w:r>
      <w:proofErr w:type="gramEnd"/>
      <w:r>
        <w:t>LATIN CAPITAL LETTER Y WITH MACRON]</w:t>
      </w:r>
    </w:p>
    <w:p w14:paraId="57FA4AC0" w14:textId="77777777" w:rsidR="00B065E4" w:rsidRDefault="00B065E4" w:rsidP="00B065E4">
      <w:pPr>
        <w:pStyle w:val="Brdtekst"/>
      </w:pPr>
      <w:r>
        <w:t>"\u0232" =&gt; "Y"</w:t>
      </w:r>
    </w:p>
    <w:p w14:paraId="381282DD" w14:textId="77777777" w:rsidR="00B065E4" w:rsidRDefault="00B065E4" w:rsidP="00B065E4">
      <w:pPr>
        <w:pStyle w:val="Brdtekst"/>
      </w:pPr>
    </w:p>
    <w:p w14:paraId="39332D5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Ɏ</w:t>
      </w:r>
      <w:r>
        <w:t xml:space="preserve">  [</w:t>
      </w:r>
      <w:proofErr w:type="gramEnd"/>
      <w:r>
        <w:t>LATIN CAPITAL LETTER Y WITH STROKE]</w:t>
      </w:r>
    </w:p>
    <w:p w14:paraId="7B5ECF92" w14:textId="77777777" w:rsidR="00B065E4" w:rsidRDefault="00B065E4" w:rsidP="00B065E4">
      <w:pPr>
        <w:pStyle w:val="Brdtekst"/>
      </w:pPr>
      <w:r>
        <w:t>"\u024E" =&gt; "Y"</w:t>
      </w:r>
    </w:p>
    <w:p w14:paraId="7F4E0EFE" w14:textId="77777777" w:rsidR="00B065E4" w:rsidRDefault="00B065E4" w:rsidP="00B065E4">
      <w:pPr>
        <w:pStyle w:val="Brdtekst"/>
      </w:pPr>
    </w:p>
    <w:p w14:paraId="70A2295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ʏ</w:t>
      </w:r>
      <w:r>
        <w:t xml:space="preserve">  [</w:t>
      </w:r>
      <w:proofErr w:type="gramEnd"/>
      <w:r>
        <w:t>LATIN LETTER SMALL CAPITAL Y]</w:t>
      </w:r>
    </w:p>
    <w:p w14:paraId="18182328" w14:textId="77777777" w:rsidR="00B065E4" w:rsidRDefault="00B065E4" w:rsidP="00B065E4">
      <w:pPr>
        <w:pStyle w:val="Brdtekst"/>
      </w:pPr>
      <w:r>
        <w:t>"\u028F" =&gt; "Y"</w:t>
      </w:r>
    </w:p>
    <w:p w14:paraId="71096C73" w14:textId="77777777" w:rsidR="00B065E4" w:rsidRDefault="00B065E4" w:rsidP="00B065E4">
      <w:pPr>
        <w:pStyle w:val="Brdtekst"/>
      </w:pPr>
    </w:p>
    <w:p w14:paraId="11927D7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Ẏ</w:t>
      </w:r>
      <w:r>
        <w:t xml:space="preserve">  [</w:t>
      </w:r>
      <w:proofErr w:type="gramEnd"/>
      <w:r>
        <w:t>LATIN CAPITAL LETTER Y WITH DOT ABOVE]</w:t>
      </w:r>
    </w:p>
    <w:p w14:paraId="3BE3806A" w14:textId="77777777" w:rsidR="00B065E4" w:rsidRDefault="00B065E4" w:rsidP="00B065E4">
      <w:pPr>
        <w:pStyle w:val="Brdtekst"/>
      </w:pPr>
      <w:r>
        <w:t>"\u1E8E" =&gt; "Y"</w:t>
      </w:r>
    </w:p>
    <w:p w14:paraId="21C241F8" w14:textId="77777777" w:rsidR="00B065E4" w:rsidRDefault="00B065E4" w:rsidP="00B065E4">
      <w:pPr>
        <w:pStyle w:val="Brdtekst"/>
      </w:pPr>
    </w:p>
    <w:p w14:paraId="34698A4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Ỳ  [</w:t>
      </w:r>
      <w:proofErr w:type="gramEnd"/>
      <w:r>
        <w:t>LATIN CAPITAL LETTER Y WITH GRAVE]</w:t>
      </w:r>
    </w:p>
    <w:p w14:paraId="4FEBA98D" w14:textId="77777777" w:rsidR="00B065E4" w:rsidRDefault="00B065E4" w:rsidP="00B065E4">
      <w:pPr>
        <w:pStyle w:val="Brdtekst"/>
      </w:pPr>
      <w:r>
        <w:t>"\u1EF2" =&gt; "Y"</w:t>
      </w:r>
    </w:p>
    <w:p w14:paraId="1ED4708C" w14:textId="77777777" w:rsidR="00B065E4" w:rsidRDefault="00B065E4" w:rsidP="00B065E4">
      <w:pPr>
        <w:pStyle w:val="Brdtekst"/>
      </w:pPr>
    </w:p>
    <w:p w14:paraId="56EE7B0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Ỵ  [</w:t>
      </w:r>
      <w:proofErr w:type="gramEnd"/>
      <w:r>
        <w:t>LATIN CAPITAL LETTER Y WITH DOT BELOW]</w:t>
      </w:r>
    </w:p>
    <w:p w14:paraId="15F2C963" w14:textId="77777777" w:rsidR="00B065E4" w:rsidRDefault="00B065E4" w:rsidP="00B065E4">
      <w:pPr>
        <w:pStyle w:val="Brdtekst"/>
      </w:pPr>
      <w:r>
        <w:t>"\u1EF4" =&gt; "Y"</w:t>
      </w:r>
    </w:p>
    <w:p w14:paraId="1E248886" w14:textId="77777777" w:rsidR="00B065E4" w:rsidRDefault="00B065E4" w:rsidP="00B065E4">
      <w:pPr>
        <w:pStyle w:val="Brdtekst"/>
      </w:pPr>
    </w:p>
    <w:p w14:paraId="7A9640F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Ỷ  [</w:t>
      </w:r>
      <w:proofErr w:type="gramEnd"/>
      <w:r>
        <w:t>LATIN CAPITAL LETTER Y WITH HOOK ABOVE]</w:t>
      </w:r>
    </w:p>
    <w:p w14:paraId="7146233B" w14:textId="77777777" w:rsidR="00B065E4" w:rsidRDefault="00B065E4" w:rsidP="00B065E4">
      <w:pPr>
        <w:pStyle w:val="Brdtekst"/>
      </w:pPr>
      <w:r>
        <w:t>"\u1EF6" =&gt; "Y"</w:t>
      </w:r>
    </w:p>
    <w:p w14:paraId="2AC28BF1" w14:textId="77777777" w:rsidR="00B065E4" w:rsidRDefault="00B065E4" w:rsidP="00B065E4">
      <w:pPr>
        <w:pStyle w:val="Brdtekst"/>
      </w:pPr>
    </w:p>
    <w:p w14:paraId="047F599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Ỹ  [</w:t>
      </w:r>
      <w:proofErr w:type="gramEnd"/>
      <w:r>
        <w:t>LATIN CAPITAL LETTER Y WITH TILDE]</w:t>
      </w:r>
    </w:p>
    <w:p w14:paraId="249DDDAA" w14:textId="77777777" w:rsidR="00B065E4" w:rsidRDefault="00B065E4" w:rsidP="00B065E4">
      <w:pPr>
        <w:pStyle w:val="Brdtekst"/>
      </w:pPr>
      <w:r>
        <w:t>"\u1EF8" =&gt; "Y"</w:t>
      </w:r>
    </w:p>
    <w:p w14:paraId="574D7F60" w14:textId="77777777" w:rsidR="00B065E4" w:rsidRDefault="00B065E4" w:rsidP="00B065E4">
      <w:pPr>
        <w:pStyle w:val="Brdtekst"/>
      </w:pPr>
    </w:p>
    <w:p w14:paraId="531C5DB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Ỿ</w:t>
      </w:r>
      <w:r>
        <w:t xml:space="preserve">  [</w:t>
      </w:r>
      <w:proofErr w:type="gramEnd"/>
      <w:r>
        <w:t>LATIN CAPITAL LETTER Y WITH LOOP]</w:t>
      </w:r>
    </w:p>
    <w:p w14:paraId="024324A6" w14:textId="77777777" w:rsidR="00B065E4" w:rsidRDefault="00B065E4" w:rsidP="00B065E4">
      <w:pPr>
        <w:pStyle w:val="Brdtekst"/>
      </w:pPr>
      <w:r>
        <w:t>"\u1EFE" =&gt; "Y"</w:t>
      </w:r>
    </w:p>
    <w:p w14:paraId="64E1A382" w14:textId="77777777" w:rsidR="00B065E4" w:rsidRDefault="00B065E4" w:rsidP="00B065E4">
      <w:pPr>
        <w:pStyle w:val="Brdtekst"/>
      </w:pPr>
    </w:p>
    <w:p w14:paraId="3F4A9CB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Ⓨ</w:t>
      </w:r>
      <w:r>
        <w:t xml:space="preserve">  [</w:t>
      </w:r>
      <w:proofErr w:type="gramEnd"/>
      <w:r>
        <w:t>CIRCLED LATIN CAPITAL LETTER Y]</w:t>
      </w:r>
    </w:p>
    <w:p w14:paraId="2C6A7424" w14:textId="77777777" w:rsidR="00B065E4" w:rsidRDefault="00B065E4" w:rsidP="00B065E4">
      <w:pPr>
        <w:pStyle w:val="Brdtekst"/>
      </w:pPr>
      <w:r>
        <w:t>"\u24CE" =&gt; "Y"</w:t>
      </w:r>
    </w:p>
    <w:p w14:paraId="0AF65F40" w14:textId="77777777" w:rsidR="00B065E4" w:rsidRDefault="00B065E4" w:rsidP="00B065E4">
      <w:pPr>
        <w:pStyle w:val="Brdtekst"/>
      </w:pPr>
    </w:p>
    <w:p w14:paraId="28B0C96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Ｙ</w:t>
      </w:r>
      <w:r>
        <w:t xml:space="preserve">  [</w:t>
      </w:r>
      <w:proofErr w:type="gramEnd"/>
      <w:r>
        <w:t>FULLWIDTH LATIN CAPITAL LETTER Y]</w:t>
      </w:r>
    </w:p>
    <w:p w14:paraId="212A71BF" w14:textId="77777777" w:rsidR="00B065E4" w:rsidRDefault="00B065E4" w:rsidP="00B065E4">
      <w:pPr>
        <w:pStyle w:val="Brdtekst"/>
      </w:pPr>
      <w:r>
        <w:t>"\uFF39" =&gt; "Y"</w:t>
      </w:r>
    </w:p>
    <w:p w14:paraId="745A6840" w14:textId="77777777" w:rsidR="00B065E4" w:rsidRDefault="00B065E4" w:rsidP="00B065E4">
      <w:pPr>
        <w:pStyle w:val="Brdtekst"/>
      </w:pPr>
    </w:p>
    <w:p w14:paraId="4B5E647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ý  [</w:t>
      </w:r>
      <w:proofErr w:type="gramEnd"/>
      <w:r>
        <w:t>LATIN SMALL LETTER Y WITH ACUTE]</w:t>
      </w:r>
    </w:p>
    <w:p w14:paraId="7F414E4B" w14:textId="77777777" w:rsidR="00B065E4" w:rsidRDefault="00B065E4" w:rsidP="00B065E4">
      <w:pPr>
        <w:pStyle w:val="Brdtekst"/>
      </w:pPr>
      <w:r>
        <w:t>"\u00FD" =&gt; "y"</w:t>
      </w:r>
    </w:p>
    <w:p w14:paraId="0765995F" w14:textId="77777777" w:rsidR="00B065E4" w:rsidRDefault="00B065E4" w:rsidP="00B065E4">
      <w:pPr>
        <w:pStyle w:val="Brdtekst"/>
      </w:pPr>
    </w:p>
    <w:p w14:paraId="5FB98A6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ÿ  [</w:t>
      </w:r>
      <w:proofErr w:type="gramEnd"/>
      <w:r>
        <w:t>LATIN SMALL LETTER Y WITH DIAERESIS]</w:t>
      </w:r>
    </w:p>
    <w:p w14:paraId="6BFEA645" w14:textId="77777777" w:rsidR="00B065E4" w:rsidRDefault="00B065E4" w:rsidP="00B065E4">
      <w:pPr>
        <w:pStyle w:val="Brdtekst"/>
      </w:pPr>
      <w:r>
        <w:t>"\u00FF" =&gt; "y"</w:t>
      </w:r>
    </w:p>
    <w:p w14:paraId="233D88A6" w14:textId="77777777" w:rsidR="00B065E4" w:rsidRDefault="00B065E4" w:rsidP="00B065E4">
      <w:pPr>
        <w:pStyle w:val="Brdtekst"/>
      </w:pPr>
    </w:p>
    <w:p w14:paraId="0AB00B3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ŷ  [</w:t>
      </w:r>
      <w:proofErr w:type="gramEnd"/>
      <w:r>
        <w:t>LATIN SMALL LETTER Y WITH CIRCUMFLEX]</w:t>
      </w:r>
    </w:p>
    <w:p w14:paraId="1EAB1EB0" w14:textId="77777777" w:rsidR="00B065E4" w:rsidRDefault="00B065E4" w:rsidP="00B065E4">
      <w:pPr>
        <w:pStyle w:val="Brdtekst"/>
      </w:pPr>
      <w:r>
        <w:t>"\u0177" =&gt; "y"</w:t>
      </w:r>
    </w:p>
    <w:p w14:paraId="25C51A62" w14:textId="77777777" w:rsidR="00B065E4" w:rsidRDefault="00B065E4" w:rsidP="00B065E4">
      <w:pPr>
        <w:pStyle w:val="Brdtekst"/>
      </w:pPr>
    </w:p>
    <w:p w14:paraId="1591F04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ƴ</w:t>
      </w:r>
      <w:r>
        <w:t xml:space="preserve">  [</w:t>
      </w:r>
      <w:proofErr w:type="gramEnd"/>
      <w:r>
        <w:t>LATIN SMALL LETTER Y WITH HOOK]</w:t>
      </w:r>
    </w:p>
    <w:p w14:paraId="1ABBA2FF" w14:textId="77777777" w:rsidR="00B065E4" w:rsidRDefault="00B065E4" w:rsidP="00B065E4">
      <w:pPr>
        <w:pStyle w:val="Brdtekst"/>
      </w:pPr>
      <w:r>
        <w:t>"\u01B4" =&gt; "y"</w:t>
      </w:r>
    </w:p>
    <w:p w14:paraId="2B68C3E4" w14:textId="77777777" w:rsidR="00B065E4" w:rsidRDefault="00B065E4" w:rsidP="00B065E4">
      <w:pPr>
        <w:pStyle w:val="Brdtekst"/>
      </w:pPr>
    </w:p>
    <w:p w14:paraId="6D2FBE9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ȳ</w:t>
      </w:r>
      <w:r>
        <w:t xml:space="preserve">  [</w:t>
      </w:r>
      <w:proofErr w:type="gramEnd"/>
      <w:r>
        <w:t>LATIN SMALL LETTER Y WITH MACRON]</w:t>
      </w:r>
    </w:p>
    <w:p w14:paraId="5BAFB2F8" w14:textId="77777777" w:rsidR="00B065E4" w:rsidRDefault="00B065E4" w:rsidP="00B065E4">
      <w:pPr>
        <w:pStyle w:val="Brdtekst"/>
      </w:pPr>
      <w:r>
        <w:t>"\u0233" =&gt; "y"</w:t>
      </w:r>
    </w:p>
    <w:p w14:paraId="7E71C7B4" w14:textId="77777777" w:rsidR="00B065E4" w:rsidRDefault="00B065E4" w:rsidP="00B065E4">
      <w:pPr>
        <w:pStyle w:val="Brdtekst"/>
      </w:pPr>
    </w:p>
    <w:p w14:paraId="6E074F0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ɏ</w:t>
      </w:r>
      <w:r>
        <w:t xml:space="preserve">  [</w:t>
      </w:r>
      <w:proofErr w:type="gramEnd"/>
      <w:r>
        <w:t>LATIN SMALL LETTER Y WITH STROKE]</w:t>
      </w:r>
    </w:p>
    <w:p w14:paraId="296EDB11" w14:textId="77777777" w:rsidR="00B065E4" w:rsidRDefault="00B065E4" w:rsidP="00B065E4">
      <w:pPr>
        <w:pStyle w:val="Brdtekst"/>
      </w:pPr>
      <w:r>
        <w:t>"\u024F" =&gt; "y"</w:t>
      </w:r>
    </w:p>
    <w:p w14:paraId="1CD6DED7" w14:textId="77777777" w:rsidR="00B065E4" w:rsidRDefault="00B065E4" w:rsidP="00B065E4">
      <w:pPr>
        <w:pStyle w:val="Brdtekst"/>
      </w:pPr>
    </w:p>
    <w:p w14:paraId="7A2F926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ʎ</w:t>
      </w:r>
      <w:r>
        <w:t xml:space="preserve">  [</w:t>
      </w:r>
      <w:proofErr w:type="gramEnd"/>
      <w:r>
        <w:t>LATIN SMALL LETTER TURNED Y]</w:t>
      </w:r>
    </w:p>
    <w:p w14:paraId="0E107162" w14:textId="77777777" w:rsidR="00B065E4" w:rsidRDefault="00B065E4" w:rsidP="00B065E4">
      <w:pPr>
        <w:pStyle w:val="Brdtekst"/>
      </w:pPr>
      <w:r>
        <w:t>"\u028E" =&gt; "y"</w:t>
      </w:r>
    </w:p>
    <w:p w14:paraId="27DA68BC" w14:textId="77777777" w:rsidR="00B065E4" w:rsidRDefault="00B065E4" w:rsidP="00B065E4">
      <w:pPr>
        <w:pStyle w:val="Brdtekst"/>
      </w:pPr>
    </w:p>
    <w:p w14:paraId="00F0CD9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ẏ</w:t>
      </w:r>
      <w:r>
        <w:t xml:space="preserve">  [</w:t>
      </w:r>
      <w:proofErr w:type="gramEnd"/>
      <w:r>
        <w:t>LATIN SMALL LETTER Y WITH DOT ABOVE]</w:t>
      </w:r>
    </w:p>
    <w:p w14:paraId="310CC74B" w14:textId="77777777" w:rsidR="00B065E4" w:rsidRDefault="00B065E4" w:rsidP="00B065E4">
      <w:pPr>
        <w:pStyle w:val="Brdtekst"/>
      </w:pPr>
      <w:r>
        <w:t>"\u1E8F" =&gt; "y"</w:t>
      </w:r>
    </w:p>
    <w:p w14:paraId="5246581F" w14:textId="77777777" w:rsidR="00B065E4" w:rsidRDefault="00B065E4" w:rsidP="00B065E4">
      <w:pPr>
        <w:pStyle w:val="Brdtekst"/>
      </w:pPr>
    </w:p>
    <w:p w14:paraId="6FAF745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ẙ</w:t>
      </w:r>
      <w:r>
        <w:t xml:space="preserve">  [</w:t>
      </w:r>
      <w:proofErr w:type="gramEnd"/>
      <w:r>
        <w:t>LATIN SMALL LETTER Y WITH RING ABOVE]</w:t>
      </w:r>
    </w:p>
    <w:p w14:paraId="391006E0" w14:textId="77777777" w:rsidR="00B065E4" w:rsidRDefault="00B065E4" w:rsidP="00B065E4">
      <w:pPr>
        <w:pStyle w:val="Brdtekst"/>
      </w:pPr>
      <w:r>
        <w:t>"\u1E99" =&gt; "y"</w:t>
      </w:r>
    </w:p>
    <w:p w14:paraId="36E49937" w14:textId="77777777" w:rsidR="00B065E4" w:rsidRDefault="00B065E4" w:rsidP="00B065E4">
      <w:pPr>
        <w:pStyle w:val="Brdtekst"/>
      </w:pPr>
    </w:p>
    <w:p w14:paraId="7AD6A4A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ỳ  [</w:t>
      </w:r>
      <w:proofErr w:type="gramEnd"/>
      <w:r>
        <w:t>LATIN SMALL LETTER Y WITH GRAVE]</w:t>
      </w:r>
    </w:p>
    <w:p w14:paraId="1777740F" w14:textId="77777777" w:rsidR="00B065E4" w:rsidRDefault="00B065E4" w:rsidP="00B065E4">
      <w:pPr>
        <w:pStyle w:val="Brdtekst"/>
      </w:pPr>
      <w:r>
        <w:t>"\u1EF3" =&gt; "y"</w:t>
      </w:r>
    </w:p>
    <w:p w14:paraId="5CAC31BF" w14:textId="77777777" w:rsidR="00B065E4" w:rsidRDefault="00B065E4" w:rsidP="00B065E4">
      <w:pPr>
        <w:pStyle w:val="Brdtekst"/>
      </w:pPr>
    </w:p>
    <w:p w14:paraId="54FD657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ỵ  [</w:t>
      </w:r>
      <w:proofErr w:type="gramEnd"/>
      <w:r>
        <w:t>LATIN SMALL LETTER Y WITH DOT BELOW]</w:t>
      </w:r>
    </w:p>
    <w:p w14:paraId="182A9AD1" w14:textId="77777777" w:rsidR="00B065E4" w:rsidRDefault="00B065E4" w:rsidP="00B065E4">
      <w:pPr>
        <w:pStyle w:val="Brdtekst"/>
      </w:pPr>
      <w:r>
        <w:t>"\u1EF5" =&gt; "y"</w:t>
      </w:r>
    </w:p>
    <w:p w14:paraId="3581FED2" w14:textId="77777777" w:rsidR="00B065E4" w:rsidRDefault="00B065E4" w:rsidP="00B065E4">
      <w:pPr>
        <w:pStyle w:val="Brdtekst"/>
      </w:pPr>
    </w:p>
    <w:p w14:paraId="57198F4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ỷ  [</w:t>
      </w:r>
      <w:proofErr w:type="gramEnd"/>
      <w:r>
        <w:t>LATIN SMALL LETTER Y WITH HOOK ABOVE]</w:t>
      </w:r>
    </w:p>
    <w:p w14:paraId="0A9ACAED" w14:textId="77777777" w:rsidR="00B065E4" w:rsidRDefault="00B065E4" w:rsidP="00B065E4">
      <w:pPr>
        <w:pStyle w:val="Brdtekst"/>
      </w:pPr>
      <w:r>
        <w:t>"\u1EF7" =&gt; "y"</w:t>
      </w:r>
    </w:p>
    <w:p w14:paraId="6F678CAF" w14:textId="77777777" w:rsidR="00B065E4" w:rsidRDefault="00B065E4" w:rsidP="00B065E4">
      <w:pPr>
        <w:pStyle w:val="Brdtekst"/>
      </w:pPr>
    </w:p>
    <w:p w14:paraId="728D045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ỹ  [</w:t>
      </w:r>
      <w:proofErr w:type="gramEnd"/>
      <w:r>
        <w:t>LATIN SMALL LETTER Y WITH TILDE]</w:t>
      </w:r>
    </w:p>
    <w:p w14:paraId="26EB8340" w14:textId="77777777" w:rsidR="00B065E4" w:rsidRDefault="00B065E4" w:rsidP="00B065E4">
      <w:pPr>
        <w:pStyle w:val="Brdtekst"/>
      </w:pPr>
      <w:r>
        <w:t>"\u1EF9" =&gt; "y"</w:t>
      </w:r>
    </w:p>
    <w:p w14:paraId="3416F06A" w14:textId="77777777" w:rsidR="00B065E4" w:rsidRDefault="00B065E4" w:rsidP="00B065E4">
      <w:pPr>
        <w:pStyle w:val="Brdtekst"/>
      </w:pPr>
    </w:p>
    <w:p w14:paraId="6F11D4E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ỿ</w:t>
      </w:r>
      <w:r>
        <w:t xml:space="preserve">  [</w:t>
      </w:r>
      <w:proofErr w:type="gramEnd"/>
      <w:r>
        <w:t>LATIN SMALL LETTER Y WITH LOOP]</w:t>
      </w:r>
    </w:p>
    <w:p w14:paraId="1A212C7C" w14:textId="77777777" w:rsidR="00B065E4" w:rsidRDefault="00B065E4" w:rsidP="00B065E4">
      <w:pPr>
        <w:pStyle w:val="Brdtekst"/>
      </w:pPr>
      <w:r>
        <w:t>"\u1EFF" =&gt; "y"</w:t>
      </w:r>
    </w:p>
    <w:p w14:paraId="05B45C0E" w14:textId="77777777" w:rsidR="00B065E4" w:rsidRDefault="00B065E4" w:rsidP="00B065E4">
      <w:pPr>
        <w:pStyle w:val="Brdtekst"/>
      </w:pPr>
    </w:p>
    <w:p w14:paraId="733C31B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ⓨ</w:t>
      </w:r>
      <w:r>
        <w:t xml:space="preserve">  [</w:t>
      </w:r>
      <w:proofErr w:type="gramEnd"/>
      <w:r>
        <w:t>CIRCLED LATIN SMALL LETTER Y]</w:t>
      </w:r>
    </w:p>
    <w:p w14:paraId="674D29C0" w14:textId="77777777" w:rsidR="00B065E4" w:rsidRDefault="00B065E4" w:rsidP="00B065E4">
      <w:pPr>
        <w:pStyle w:val="Brdtekst"/>
      </w:pPr>
      <w:r>
        <w:t>"\u24E8" =&gt; "y"</w:t>
      </w:r>
    </w:p>
    <w:p w14:paraId="1647A1F7" w14:textId="77777777" w:rsidR="00B065E4" w:rsidRDefault="00B065E4" w:rsidP="00B065E4">
      <w:pPr>
        <w:pStyle w:val="Brdtekst"/>
      </w:pPr>
    </w:p>
    <w:p w14:paraId="551D33D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ｙ</w:t>
      </w:r>
      <w:r>
        <w:t xml:space="preserve">  [</w:t>
      </w:r>
      <w:proofErr w:type="gramEnd"/>
      <w:r>
        <w:t>FULLWIDTH LATIN SMALL LETTER Y]</w:t>
      </w:r>
    </w:p>
    <w:p w14:paraId="5C5A4792" w14:textId="77777777" w:rsidR="00B065E4" w:rsidRDefault="00B065E4" w:rsidP="00B065E4">
      <w:pPr>
        <w:pStyle w:val="Brdtekst"/>
      </w:pPr>
      <w:r>
        <w:t>"\uFF59" =&gt; "y"</w:t>
      </w:r>
    </w:p>
    <w:p w14:paraId="0E789A0A" w14:textId="77777777" w:rsidR="00B065E4" w:rsidRDefault="00B065E4" w:rsidP="00B065E4">
      <w:pPr>
        <w:pStyle w:val="Brdtekst"/>
      </w:pPr>
    </w:p>
    <w:p w14:paraId="43BA179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⒴</w:t>
      </w:r>
      <w:r>
        <w:t xml:space="preserve">  [</w:t>
      </w:r>
      <w:proofErr w:type="gramEnd"/>
      <w:r>
        <w:t>PARENTHESIZED LATIN SMALL LETTER Y]</w:t>
      </w:r>
    </w:p>
    <w:p w14:paraId="55290C1F" w14:textId="77777777" w:rsidR="00B065E4" w:rsidRDefault="00B065E4" w:rsidP="00B065E4">
      <w:pPr>
        <w:pStyle w:val="Brdtekst"/>
      </w:pPr>
      <w:r>
        <w:t>"\u24B4" =&gt; "(y)"</w:t>
      </w:r>
    </w:p>
    <w:p w14:paraId="22C2E78A" w14:textId="77777777" w:rsidR="00B065E4" w:rsidRDefault="00B065E4" w:rsidP="00B065E4">
      <w:pPr>
        <w:pStyle w:val="Brdtekst"/>
      </w:pPr>
    </w:p>
    <w:p w14:paraId="2A3970A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Ź  [</w:t>
      </w:r>
      <w:proofErr w:type="gramEnd"/>
      <w:r>
        <w:t>LATIN CAPITAL LETTER Z WITH ACUTE]</w:t>
      </w:r>
    </w:p>
    <w:p w14:paraId="78A37023" w14:textId="77777777" w:rsidR="00B065E4" w:rsidRDefault="00B065E4" w:rsidP="00B065E4">
      <w:pPr>
        <w:pStyle w:val="Brdtekst"/>
      </w:pPr>
      <w:r>
        <w:t>"\u0179" =&gt; "Z"</w:t>
      </w:r>
    </w:p>
    <w:p w14:paraId="3111D4C5" w14:textId="77777777" w:rsidR="00B065E4" w:rsidRDefault="00B065E4" w:rsidP="00B065E4">
      <w:pPr>
        <w:pStyle w:val="Brdtekst"/>
      </w:pPr>
    </w:p>
    <w:p w14:paraId="141C4C5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Ż  [</w:t>
      </w:r>
      <w:proofErr w:type="gramEnd"/>
      <w:r>
        <w:t>LATIN CAPITAL LETTER Z WITH DOT ABOVE]</w:t>
      </w:r>
    </w:p>
    <w:p w14:paraId="1CA9064A" w14:textId="77777777" w:rsidR="00B065E4" w:rsidRDefault="00B065E4" w:rsidP="00B065E4">
      <w:pPr>
        <w:pStyle w:val="Brdtekst"/>
      </w:pPr>
      <w:r>
        <w:t>"\u017B" =&gt; "Z"</w:t>
      </w:r>
    </w:p>
    <w:p w14:paraId="1B62FB35" w14:textId="77777777" w:rsidR="00B065E4" w:rsidRDefault="00B065E4" w:rsidP="00B065E4">
      <w:pPr>
        <w:pStyle w:val="Brdtekst"/>
      </w:pPr>
    </w:p>
    <w:p w14:paraId="3F4BEE2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Ž  [</w:t>
      </w:r>
      <w:proofErr w:type="gramEnd"/>
      <w:r>
        <w:t>LATIN CAPITAL LETTER Z WITH CARON]</w:t>
      </w:r>
    </w:p>
    <w:p w14:paraId="5EFD30F4" w14:textId="77777777" w:rsidR="00B065E4" w:rsidRDefault="00B065E4" w:rsidP="00B065E4">
      <w:pPr>
        <w:pStyle w:val="Brdtekst"/>
      </w:pPr>
      <w:r>
        <w:t>"\u017D" =&gt; "Z"</w:t>
      </w:r>
    </w:p>
    <w:p w14:paraId="324BDD1A" w14:textId="77777777" w:rsidR="00B065E4" w:rsidRDefault="00B065E4" w:rsidP="00B065E4">
      <w:pPr>
        <w:pStyle w:val="Brdtekst"/>
      </w:pPr>
    </w:p>
    <w:p w14:paraId="236E0DD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Ƶ</w:t>
      </w:r>
      <w:r>
        <w:t xml:space="preserve">  [</w:t>
      </w:r>
      <w:proofErr w:type="gramEnd"/>
      <w:r>
        <w:t>LATIN CAPITAL LETTER Z WITH STROKE]</w:t>
      </w:r>
    </w:p>
    <w:p w14:paraId="5015609F" w14:textId="77777777" w:rsidR="00B065E4" w:rsidRDefault="00B065E4" w:rsidP="00B065E4">
      <w:pPr>
        <w:pStyle w:val="Brdtekst"/>
      </w:pPr>
      <w:r>
        <w:t>"\u01B5" =&gt; "Z"</w:t>
      </w:r>
    </w:p>
    <w:p w14:paraId="5F288F19" w14:textId="77777777" w:rsidR="00B065E4" w:rsidRDefault="00B065E4" w:rsidP="00B065E4">
      <w:pPr>
        <w:pStyle w:val="Brdtekst"/>
      </w:pPr>
    </w:p>
    <w:p w14:paraId="32069C0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Ȝ</w:t>
      </w:r>
      <w:r>
        <w:t xml:space="preserve">  http://en.wikipedia.org/wiki/Yogh</w:t>
      </w:r>
      <w:proofErr w:type="gramEnd"/>
      <w:r>
        <w:t xml:space="preserve">  [LATIN CAPITAL LETTER YOGH]</w:t>
      </w:r>
    </w:p>
    <w:p w14:paraId="429CB29A" w14:textId="77777777" w:rsidR="00B065E4" w:rsidRDefault="00B065E4" w:rsidP="00B065E4">
      <w:pPr>
        <w:pStyle w:val="Brdtekst"/>
      </w:pPr>
      <w:r>
        <w:t>"\u021C" =&gt; "Z"</w:t>
      </w:r>
    </w:p>
    <w:p w14:paraId="107C93AB" w14:textId="77777777" w:rsidR="00B065E4" w:rsidRDefault="00B065E4" w:rsidP="00B065E4">
      <w:pPr>
        <w:pStyle w:val="Brdtekst"/>
      </w:pPr>
    </w:p>
    <w:p w14:paraId="1639B2C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Ȥ</w:t>
      </w:r>
      <w:r>
        <w:t xml:space="preserve">  [</w:t>
      </w:r>
      <w:proofErr w:type="gramEnd"/>
      <w:r>
        <w:t>LATIN CAPITAL LETTER Z WITH HOOK]</w:t>
      </w:r>
    </w:p>
    <w:p w14:paraId="3E8D5EB4" w14:textId="77777777" w:rsidR="00B065E4" w:rsidRDefault="00B065E4" w:rsidP="00B065E4">
      <w:pPr>
        <w:pStyle w:val="Brdtekst"/>
      </w:pPr>
      <w:r>
        <w:t>"\u0224" =&gt; "Z"</w:t>
      </w:r>
    </w:p>
    <w:p w14:paraId="5076FF60" w14:textId="77777777" w:rsidR="00B065E4" w:rsidRDefault="00B065E4" w:rsidP="00B065E4">
      <w:pPr>
        <w:pStyle w:val="Brdtekst"/>
      </w:pPr>
    </w:p>
    <w:p w14:paraId="002FD38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ᴢ</w:t>
      </w:r>
      <w:r>
        <w:t xml:space="preserve">  [</w:t>
      </w:r>
      <w:proofErr w:type="gramEnd"/>
      <w:r>
        <w:t>LATIN LETTER SMALL CAPITAL Z]</w:t>
      </w:r>
    </w:p>
    <w:p w14:paraId="45D1B63B" w14:textId="77777777" w:rsidR="00B065E4" w:rsidRDefault="00B065E4" w:rsidP="00B065E4">
      <w:pPr>
        <w:pStyle w:val="Brdtekst"/>
      </w:pPr>
      <w:r>
        <w:t>"\u1D22" =&gt; "Z"</w:t>
      </w:r>
    </w:p>
    <w:p w14:paraId="1948E262" w14:textId="77777777" w:rsidR="00B065E4" w:rsidRDefault="00B065E4" w:rsidP="00B065E4">
      <w:pPr>
        <w:pStyle w:val="Brdtekst"/>
      </w:pPr>
    </w:p>
    <w:p w14:paraId="1C218F8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Ẑ</w:t>
      </w:r>
      <w:r>
        <w:t xml:space="preserve">  [</w:t>
      </w:r>
      <w:proofErr w:type="gramEnd"/>
      <w:r>
        <w:t>LATIN CAPITAL LETTER Z WITH CIRCUMFLEX]</w:t>
      </w:r>
    </w:p>
    <w:p w14:paraId="4E8B5A1F" w14:textId="77777777" w:rsidR="00B065E4" w:rsidRDefault="00B065E4" w:rsidP="00B065E4">
      <w:pPr>
        <w:pStyle w:val="Brdtekst"/>
      </w:pPr>
      <w:r>
        <w:t>"\u1E90" =&gt; "Z"</w:t>
      </w:r>
    </w:p>
    <w:p w14:paraId="530D46AE" w14:textId="77777777" w:rsidR="00B065E4" w:rsidRDefault="00B065E4" w:rsidP="00B065E4">
      <w:pPr>
        <w:pStyle w:val="Brdtekst"/>
      </w:pPr>
    </w:p>
    <w:p w14:paraId="3F5D5ED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Ẓ</w:t>
      </w:r>
      <w:r>
        <w:t xml:space="preserve">  [</w:t>
      </w:r>
      <w:proofErr w:type="gramEnd"/>
      <w:r>
        <w:t>LATIN CAPITAL LETTER Z WITH DOT BELOW]</w:t>
      </w:r>
    </w:p>
    <w:p w14:paraId="7C0D6CCC" w14:textId="77777777" w:rsidR="00B065E4" w:rsidRDefault="00B065E4" w:rsidP="00B065E4">
      <w:pPr>
        <w:pStyle w:val="Brdtekst"/>
      </w:pPr>
      <w:r>
        <w:t>"\u1E92" =&gt; "Z"</w:t>
      </w:r>
    </w:p>
    <w:p w14:paraId="2A13BB82" w14:textId="77777777" w:rsidR="00B065E4" w:rsidRDefault="00B065E4" w:rsidP="00B065E4">
      <w:pPr>
        <w:pStyle w:val="Brdtekst"/>
      </w:pPr>
    </w:p>
    <w:p w14:paraId="520D253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Ẕ</w:t>
      </w:r>
      <w:r>
        <w:t xml:space="preserve">  [</w:t>
      </w:r>
      <w:proofErr w:type="gramEnd"/>
      <w:r>
        <w:t>LATIN CAPITAL LETTER Z WITH LINE BELOW]</w:t>
      </w:r>
    </w:p>
    <w:p w14:paraId="5D58C721" w14:textId="77777777" w:rsidR="00B065E4" w:rsidRDefault="00B065E4" w:rsidP="00B065E4">
      <w:pPr>
        <w:pStyle w:val="Brdtekst"/>
      </w:pPr>
      <w:r>
        <w:t>"\u1E94" =&gt; "Z"</w:t>
      </w:r>
    </w:p>
    <w:p w14:paraId="31DC2045" w14:textId="77777777" w:rsidR="00B065E4" w:rsidRDefault="00B065E4" w:rsidP="00B065E4">
      <w:pPr>
        <w:pStyle w:val="Brdtekst"/>
      </w:pPr>
    </w:p>
    <w:p w14:paraId="64CEC46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Ⓩ</w:t>
      </w:r>
      <w:r>
        <w:t xml:space="preserve">  [</w:t>
      </w:r>
      <w:proofErr w:type="gramEnd"/>
      <w:r>
        <w:t>CIRCLED LATIN CAPITAL LETTER Z]</w:t>
      </w:r>
    </w:p>
    <w:p w14:paraId="6B511B8C" w14:textId="77777777" w:rsidR="00B065E4" w:rsidRDefault="00B065E4" w:rsidP="00B065E4">
      <w:pPr>
        <w:pStyle w:val="Brdtekst"/>
      </w:pPr>
      <w:r>
        <w:t>"\u24CF" =&gt; "Z"</w:t>
      </w:r>
    </w:p>
    <w:p w14:paraId="219AC74B" w14:textId="77777777" w:rsidR="00B065E4" w:rsidRDefault="00B065E4" w:rsidP="00B065E4">
      <w:pPr>
        <w:pStyle w:val="Brdtekst"/>
      </w:pPr>
    </w:p>
    <w:p w14:paraId="49DC3E6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Ⱬ</w:t>
      </w:r>
      <w:r>
        <w:t xml:space="preserve">  [</w:t>
      </w:r>
      <w:proofErr w:type="gramEnd"/>
      <w:r>
        <w:t>LATIN CAPITAL LETTER Z WITH DESCENDER]</w:t>
      </w:r>
    </w:p>
    <w:p w14:paraId="2153753A" w14:textId="77777777" w:rsidR="00B065E4" w:rsidRDefault="00B065E4" w:rsidP="00B065E4">
      <w:pPr>
        <w:pStyle w:val="Brdtekst"/>
      </w:pPr>
      <w:r>
        <w:t>"\u2C6B" =&gt; "Z"</w:t>
      </w:r>
    </w:p>
    <w:p w14:paraId="19C4EA32" w14:textId="77777777" w:rsidR="00B065E4" w:rsidRDefault="00B065E4" w:rsidP="00B065E4">
      <w:pPr>
        <w:pStyle w:val="Brdtekst"/>
      </w:pPr>
    </w:p>
    <w:p w14:paraId="3259358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Ꝣ</w:t>
      </w:r>
      <w:r>
        <w:t xml:space="preserve">  [</w:t>
      </w:r>
      <w:proofErr w:type="gramEnd"/>
      <w:r>
        <w:t>LATIN CAPITAL LETTER VISIGOTHIC Z]</w:t>
      </w:r>
    </w:p>
    <w:p w14:paraId="2366C905" w14:textId="77777777" w:rsidR="00B065E4" w:rsidRDefault="00B065E4" w:rsidP="00B065E4">
      <w:pPr>
        <w:pStyle w:val="Brdtekst"/>
      </w:pPr>
      <w:r>
        <w:t>"\uA762" =&gt; "Z"</w:t>
      </w:r>
    </w:p>
    <w:p w14:paraId="393A83E8" w14:textId="77777777" w:rsidR="00B065E4" w:rsidRDefault="00B065E4" w:rsidP="00B065E4">
      <w:pPr>
        <w:pStyle w:val="Brdtekst"/>
      </w:pPr>
    </w:p>
    <w:p w14:paraId="14E332E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Ｚ</w:t>
      </w:r>
      <w:r>
        <w:t xml:space="preserve">  [</w:t>
      </w:r>
      <w:proofErr w:type="gramEnd"/>
      <w:r>
        <w:t>FULLWIDTH LATIN CAPITAL LETTER Z]</w:t>
      </w:r>
    </w:p>
    <w:p w14:paraId="6B237BD0" w14:textId="77777777" w:rsidR="00B065E4" w:rsidRDefault="00B065E4" w:rsidP="00B065E4">
      <w:pPr>
        <w:pStyle w:val="Brdtekst"/>
      </w:pPr>
      <w:r>
        <w:t>"\uFF3A" =&gt; "Z"</w:t>
      </w:r>
    </w:p>
    <w:p w14:paraId="4B51BC7E" w14:textId="77777777" w:rsidR="00B065E4" w:rsidRDefault="00B065E4" w:rsidP="00B065E4">
      <w:pPr>
        <w:pStyle w:val="Brdtekst"/>
      </w:pPr>
    </w:p>
    <w:p w14:paraId="19B9173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ź  [</w:t>
      </w:r>
      <w:proofErr w:type="gramEnd"/>
      <w:r>
        <w:t>LATIN SMALL LETTER Z WITH ACUTE]</w:t>
      </w:r>
    </w:p>
    <w:p w14:paraId="6CBBC8CE" w14:textId="77777777" w:rsidR="00B065E4" w:rsidRDefault="00B065E4" w:rsidP="00B065E4">
      <w:pPr>
        <w:pStyle w:val="Brdtekst"/>
      </w:pPr>
      <w:r>
        <w:t>"\u017A" =&gt; "z"</w:t>
      </w:r>
    </w:p>
    <w:p w14:paraId="7B137966" w14:textId="77777777" w:rsidR="00B065E4" w:rsidRDefault="00B065E4" w:rsidP="00B065E4">
      <w:pPr>
        <w:pStyle w:val="Brdtekst"/>
      </w:pPr>
    </w:p>
    <w:p w14:paraId="352533E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ż  [</w:t>
      </w:r>
      <w:proofErr w:type="gramEnd"/>
      <w:r>
        <w:t>LATIN SMALL LETTER Z WITH DOT ABOVE]</w:t>
      </w:r>
    </w:p>
    <w:p w14:paraId="6F458D91" w14:textId="77777777" w:rsidR="00B065E4" w:rsidRDefault="00B065E4" w:rsidP="00B065E4">
      <w:pPr>
        <w:pStyle w:val="Brdtekst"/>
      </w:pPr>
      <w:r>
        <w:t>"\u017C" =&gt; "z"</w:t>
      </w:r>
    </w:p>
    <w:p w14:paraId="5A54F3A7" w14:textId="77777777" w:rsidR="00B065E4" w:rsidRDefault="00B065E4" w:rsidP="00B065E4">
      <w:pPr>
        <w:pStyle w:val="Brdtekst"/>
      </w:pPr>
    </w:p>
    <w:p w14:paraId="081430C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ž  [</w:t>
      </w:r>
      <w:proofErr w:type="gramEnd"/>
      <w:r>
        <w:t>LATIN SMALL LETTER Z WITH CARON]</w:t>
      </w:r>
    </w:p>
    <w:p w14:paraId="09A0E7DE" w14:textId="77777777" w:rsidR="00B065E4" w:rsidRDefault="00B065E4" w:rsidP="00B065E4">
      <w:pPr>
        <w:pStyle w:val="Brdtekst"/>
      </w:pPr>
      <w:r>
        <w:t>"\u017E" =&gt; "z"</w:t>
      </w:r>
    </w:p>
    <w:p w14:paraId="7CEBD662" w14:textId="77777777" w:rsidR="00B065E4" w:rsidRDefault="00B065E4" w:rsidP="00B065E4">
      <w:pPr>
        <w:pStyle w:val="Brdtekst"/>
      </w:pPr>
    </w:p>
    <w:p w14:paraId="7E8C6A4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ƶ</w:t>
      </w:r>
      <w:r>
        <w:t xml:space="preserve">  [</w:t>
      </w:r>
      <w:proofErr w:type="gramEnd"/>
      <w:r>
        <w:t>LATIN SMALL LETTER Z WITH STROKE]</w:t>
      </w:r>
    </w:p>
    <w:p w14:paraId="6BD62F95" w14:textId="77777777" w:rsidR="00B065E4" w:rsidRDefault="00B065E4" w:rsidP="00B065E4">
      <w:pPr>
        <w:pStyle w:val="Brdtekst"/>
      </w:pPr>
      <w:r>
        <w:t>"\u01B6" =&gt; "z"</w:t>
      </w:r>
    </w:p>
    <w:p w14:paraId="12EC68D5" w14:textId="77777777" w:rsidR="00B065E4" w:rsidRDefault="00B065E4" w:rsidP="00B065E4">
      <w:pPr>
        <w:pStyle w:val="Brdtekst"/>
      </w:pPr>
    </w:p>
    <w:p w14:paraId="127E770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ȝ</w:t>
      </w:r>
      <w:r>
        <w:t xml:space="preserve">  http://en.wikipedia.org/wiki/Yogh</w:t>
      </w:r>
      <w:proofErr w:type="gramEnd"/>
      <w:r>
        <w:t xml:space="preserve">  [LATIN SMALL LETTER YOGH]</w:t>
      </w:r>
    </w:p>
    <w:p w14:paraId="18A9954C" w14:textId="77777777" w:rsidR="00B065E4" w:rsidRDefault="00B065E4" w:rsidP="00B065E4">
      <w:pPr>
        <w:pStyle w:val="Brdtekst"/>
      </w:pPr>
      <w:r>
        <w:t>"\u021D" =&gt; "z"</w:t>
      </w:r>
    </w:p>
    <w:p w14:paraId="3CD15635" w14:textId="77777777" w:rsidR="00B065E4" w:rsidRDefault="00B065E4" w:rsidP="00B065E4">
      <w:pPr>
        <w:pStyle w:val="Brdtekst"/>
      </w:pPr>
    </w:p>
    <w:p w14:paraId="45E501A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ȥ</w:t>
      </w:r>
      <w:r>
        <w:t xml:space="preserve">  [</w:t>
      </w:r>
      <w:proofErr w:type="gramEnd"/>
      <w:r>
        <w:t>LATIN SMALL LETTER Z WITH HOOK]</w:t>
      </w:r>
    </w:p>
    <w:p w14:paraId="7D7E1C31" w14:textId="77777777" w:rsidR="00B065E4" w:rsidRDefault="00B065E4" w:rsidP="00B065E4">
      <w:pPr>
        <w:pStyle w:val="Brdtekst"/>
      </w:pPr>
      <w:r>
        <w:t>"\u0225" =&gt; "z"</w:t>
      </w:r>
    </w:p>
    <w:p w14:paraId="6A0C758A" w14:textId="77777777" w:rsidR="00B065E4" w:rsidRDefault="00B065E4" w:rsidP="00B065E4">
      <w:pPr>
        <w:pStyle w:val="Brdtekst"/>
      </w:pPr>
    </w:p>
    <w:p w14:paraId="7B06252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ɀ</w:t>
      </w:r>
      <w:r>
        <w:t xml:space="preserve">  [</w:t>
      </w:r>
      <w:proofErr w:type="gramEnd"/>
      <w:r>
        <w:t>LATIN SMALL LETTER Z WITH SWASH TAIL]</w:t>
      </w:r>
    </w:p>
    <w:p w14:paraId="35CBD981" w14:textId="77777777" w:rsidR="00B065E4" w:rsidRDefault="00B065E4" w:rsidP="00B065E4">
      <w:pPr>
        <w:pStyle w:val="Brdtekst"/>
      </w:pPr>
      <w:r>
        <w:t>"\u0240" =&gt; "z"</w:t>
      </w:r>
    </w:p>
    <w:p w14:paraId="6863F46A" w14:textId="77777777" w:rsidR="00B065E4" w:rsidRDefault="00B065E4" w:rsidP="00B065E4">
      <w:pPr>
        <w:pStyle w:val="Brdtekst"/>
      </w:pPr>
    </w:p>
    <w:p w14:paraId="5DA47C7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ʐ</w:t>
      </w:r>
      <w:r>
        <w:t xml:space="preserve">  [</w:t>
      </w:r>
      <w:proofErr w:type="gramEnd"/>
      <w:r>
        <w:t>LATIN SMALL LETTER Z WITH RETROFLEX HOOK]</w:t>
      </w:r>
    </w:p>
    <w:p w14:paraId="0A46F783" w14:textId="77777777" w:rsidR="00B065E4" w:rsidRDefault="00B065E4" w:rsidP="00B065E4">
      <w:pPr>
        <w:pStyle w:val="Brdtekst"/>
      </w:pPr>
      <w:r>
        <w:t>"\u0290" =&gt; "z"</w:t>
      </w:r>
    </w:p>
    <w:p w14:paraId="5F9204C0" w14:textId="77777777" w:rsidR="00B065E4" w:rsidRDefault="00B065E4" w:rsidP="00B065E4">
      <w:pPr>
        <w:pStyle w:val="Brdtekst"/>
      </w:pPr>
    </w:p>
    <w:p w14:paraId="7FCD215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ʑ</w:t>
      </w:r>
      <w:r>
        <w:t xml:space="preserve">  [</w:t>
      </w:r>
      <w:proofErr w:type="gramEnd"/>
      <w:r>
        <w:t>LATIN SMALL LETTER Z WITH CURL]</w:t>
      </w:r>
    </w:p>
    <w:p w14:paraId="7B8641BA" w14:textId="77777777" w:rsidR="00B065E4" w:rsidRDefault="00B065E4" w:rsidP="00B065E4">
      <w:pPr>
        <w:pStyle w:val="Brdtekst"/>
      </w:pPr>
      <w:r>
        <w:t>"\u0291" =&gt; "z"</w:t>
      </w:r>
    </w:p>
    <w:p w14:paraId="68948576" w14:textId="77777777" w:rsidR="00B065E4" w:rsidRDefault="00B065E4" w:rsidP="00B065E4">
      <w:pPr>
        <w:pStyle w:val="Brdtekst"/>
      </w:pPr>
    </w:p>
    <w:p w14:paraId="24D0FAA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ᵶ</w:t>
      </w:r>
      <w:r>
        <w:t xml:space="preserve">  [</w:t>
      </w:r>
      <w:proofErr w:type="gramEnd"/>
      <w:r>
        <w:t>LATIN SMALL LETTER Z WITH MIDDLE TILDE]</w:t>
      </w:r>
    </w:p>
    <w:p w14:paraId="002D8D87" w14:textId="77777777" w:rsidR="00B065E4" w:rsidRDefault="00B065E4" w:rsidP="00B065E4">
      <w:pPr>
        <w:pStyle w:val="Brdtekst"/>
      </w:pPr>
      <w:r>
        <w:t>"\u1D76" =&gt; "z"</w:t>
      </w:r>
    </w:p>
    <w:p w14:paraId="6E9B1CE0" w14:textId="77777777" w:rsidR="00B065E4" w:rsidRDefault="00B065E4" w:rsidP="00B065E4">
      <w:pPr>
        <w:pStyle w:val="Brdtekst"/>
      </w:pPr>
    </w:p>
    <w:p w14:paraId="4FAFBD5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ᶎ</w:t>
      </w:r>
      <w:r>
        <w:t xml:space="preserve">  [</w:t>
      </w:r>
      <w:proofErr w:type="gramEnd"/>
      <w:r>
        <w:t>LATIN SMALL LETTER Z WITH PALATAL HOOK]</w:t>
      </w:r>
    </w:p>
    <w:p w14:paraId="24001737" w14:textId="77777777" w:rsidR="00B065E4" w:rsidRDefault="00B065E4" w:rsidP="00B065E4">
      <w:pPr>
        <w:pStyle w:val="Brdtekst"/>
      </w:pPr>
      <w:r>
        <w:t>"\u1D8E" =&gt; "z"</w:t>
      </w:r>
    </w:p>
    <w:p w14:paraId="32875393" w14:textId="77777777" w:rsidR="00B065E4" w:rsidRDefault="00B065E4" w:rsidP="00B065E4">
      <w:pPr>
        <w:pStyle w:val="Brdtekst"/>
      </w:pPr>
    </w:p>
    <w:p w14:paraId="0C9E09E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ẑ</w:t>
      </w:r>
      <w:r>
        <w:t xml:space="preserve">  [</w:t>
      </w:r>
      <w:proofErr w:type="gramEnd"/>
      <w:r>
        <w:t>LATIN SMALL LETTER Z WITH CIRCUMFLEX]</w:t>
      </w:r>
    </w:p>
    <w:p w14:paraId="25EE415A" w14:textId="77777777" w:rsidR="00B065E4" w:rsidRDefault="00B065E4" w:rsidP="00B065E4">
      <w:pPr>
        <w:pStyle w:val="Brdtekst"/>
      </w:pPr>
      <w:r>
        <w:t>"\u1E91" =&gt; "z"</w:t>
      </w:r>
    </w:p>
    <w:p w14:paraId="404DE526" w14:textId="77777777" w:rsidR="00B065E4" w:rsidRDefault="00B065E4" w:rsidP="00B065E4">
      <w:pPr>
        <w:pStyle w:val="Brdtekst"/>
      </w:pPr>
    </w:p>
    <w:p w14:paraId="075CB94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ẓ</w:t>
      </w:r>
      <w:r>
        <w:t xml:space="preserve">  [</w:t>
      </w:r>
      <w:proofErr w:type="gramEnd"/>
      <w:r>
        <w:t>LATIN SMALL LETTER Z WITH DOT BELOW]</w:t>
      </w:r>
    </w:p>
    <w:p w14:paraId="0B3C7D70" w14:textId="77777777" w:rsidR="00B065E4" w:rsidRDefault="00B065E4" w:rsidP="00B065E4">
      <w:pPr>
        <w:pStyle w:val="Brdtekst"/>
      </w:pPr>
      <w:r>
        <w:t>"\u1E93" =&gt; "z"</w:t>
      </w:r>
    </w:p>
    <w:p w14:paraId="2AA4DE59" w14:textId="77777777" w:rsidR="00B065E4" w:rsidRDefault="00B065E4" w:rsidP="00B065E4">
      <w:pPr>
        <w:pStyle w:val="Brdtekst"/>
      </w:pPr>
    </w:p>
    <w:p w14:paraId="11F2B9B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libri" w:hAnsi="Calibri" w:cs="Calibri"/>
        </w:rPr>
        <w:t>ẕ</w:t>
      </w:r>
      <w:r>
        <w:t xml:space="preserve">  [</w:t>
      </w:r>
      <w:proofErr w:type="gramEnd"/>
      <w:r>
        <w:t>LATIN SMALL LETTER Z WITH LINE BELOW]</w:t>
      </w:r>
    </w:p>
    <w:p w14:paraId="27CAD8CD" w14:textId="77777777" w:rsidR="00B065E4" w:rsidRDefault="00B065E4" w:rsidP="00B065E4">
      <w:pPr>
        <w:pStyle w:val="Brdtekst"/>
      </w:pPr>
      <w:r>
        <w:t>"\u1E95" =&gt; "z"</w:t>
      </w:r>
    </w:p>
    <w:p w14:paraId="2BEC02F8" w14:textId="77777777" w:rsidR="00B065E4" w:rsidRDefault="00B065E4" w:rsidP="00B065E4">
      <w:pPr>
        <w:pStyle w:val="Brdtekst"/>
      </w:pPr>
    </w:p>
    <w:p w14:paraId="183ABD6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ⓩ</w:t>
      </w:r>
      <w:r>
        <w:t xml:space="preserve">  [</w:t>
      </w:r>
      <w:proofErr w:type="gramEnd"/>
      <w:r>
        <w:t>CIRCLED LATIN SMALL LETTER Z]</w:t>
      </w:r>
    </w:p>
    <w:p w14:paraId="20812C67" w14:textId="77777777" w:rsidR="00B065E4" w:rsidRDefault="00B065E4" w:rsidP="00B065E4">
      <w:pPr>
        <w:pStyle w:val="Brdtekst"/>
      </w:pPr>
      <w:r>
        <w:t>"\u24E9" =&gt; "z"</w:t>
      </w:r>
    </w:p>
    <w:p w14:paraId="16913B4B" w14:textId="77777777" w:rsidR="00B065E4" w:rsidRDefault="00B065E4" w:rsidP="00B065E4">
      <w:pPr>
        <w:pStyle w:val="Brdtekst"/>
      </w:pPr>
    </w:p>
    <w:p w14:paraId="5C9C77D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Arial" w:hAnsi="Arial" w:cs="Arial"/>
        </w:rPr>
        <w:t>ⱬ</w:t>
      </w:r>
      <w:r>
        <w:t xml:space="preserve">  [</w:t>
      </w:r>
      <w:proofErr w:type="gramEnd"/>
      <w:r>
        <w:t>LATIN SMALL LETTER Z WITH DESCENDER]</w:t>
      </w:r>
    </w:p>
    <w:p w14:paraId="79AEA43C" w14:textId="77777777" w:rsidR="00B065E4" w:rsidRDefault="00B065E4" w:rsidP="00B065E4">
      <w:pPr>
        <w:pStyle w:val="Brdtekst"/>
      </w:pPr>
      <w:r>
        <w:t>"\u2C6C" =&gt; "z"</w:t>
      </w:r>
    </w:p>
    <w:p w14:paraId="3BDF7AEC" w14:textId="77777777" w:rsidR="00B065E4" w:rsidRDefault="00B065E4" w:rsidP="00B065E4">
      <w:pPr>
        <w:pStyle w:val="Brdtekst"/>
      </w:pPr>
    </w:p>
    <w:p w14:paraId="077B839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ꝣ</w:t>
      </w:r>
      <w:r>
        <w:t xml:space="preserve">  [</w:t>
      </w:r>
      <w:proofErr w:type="gramEnd"/>
      <w:r>
        <w:t>LATIN SMALL LETTER VISIGOTHIC Z]</w:t>
      </w:r>
    </w:p>
    <w:p w14:paraId="2873A86C" w14:textId="77777777" w:rsidR="00B065E4" w:rsidRDefault="00B065E4" w:rsidP="00B065E4">
      <w:pPr>
        <w:pStyle w:val="Brdtekst"/>
      </w:pPr>
      <w:r>
        <w:t>"\uA763" =&gt; "z"</w:t>
      </w:r>
    </w:p>
    <w:p w14:paraId="78110109" w14:textId="77777777" w:rsidR="00B065E4" w:rsidRDefault="00B065E4" w:rsidP="00B065E4">
      <w:pPr>
        <w:pStyle w:val="Brdtekst"/>
      </w:pPr>
    </w:p>
    <w:p w14:paraId="3F61B34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ｚ</w:t>
      </w:r>
      <w:r>
        <w:t xml:space="preserve">  [</w:t>
      </w:r>
      <w:proofErr w:type="gramEnd"/>
      <w:r>
        <w:t>FULLWIDTH LATIN SMALL LETTER Z]</w:t>
      </w:r>
    </w:p>
    <w:p w14:paraId="22267731" w14:textId="77777777" w:rsidR="00B065E4" w:rsidRDefault="00B065E4" w:rsidP="00B065E4">
      <w:pPr>
        <w:pStyle w:val="Brdtekst"/>
      </w:pPr>
      <w:r>
        <w:t>"\uFF5A" =&gt; "z"</w:t>
      </w:r>
    </w:p>
    <w:p w14:paraId="38B75D94" w14:textId="77777777" w:rsidR="00B065E4" w:rsidRDefault="00B065E4" w:rsidP="00B065E4">
      <w:pPr>
        <w:pStyle w:val="Brdtekst"/>
      </w:pPr>
    </w:p>
    <w:p w14:paraId="6D8DDB3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⒵</w:t>
      </w:r>
      <w:r>
        <w:t xml:space="preserve">  [</w:t>
      </w:r>
      <w:proofErr w:type="gramEnd"/>
      <w:r>
        <w:t>PARENTHESIZED LATIN SMALL LETTER Z]</w:t>
      </w:r>
    </w:p>
    <w:p w14:paraId="7620C99D" w14:textId="77777777" w:rsidR="00B065E4" w:rsidRDefault="00B065E4" w:rsidP="00B065E4">
      <w:pPr>
        <w:pStyle w:val="Brdtekst"/>
      </w:pPr>
      <w:r>
        <w:t>"\u24B5" =&gt; "(z)"</w:t>
      </w:r>
    </w:p>
    <w:p w14:paraId="62E3820C" w14:textId="77777777" w:rsidR="00B065E4" w:rsidRDefault="00B065E4" w:rsidP="00B065E4">
      <w:pPr>
        <w:pStyle w:val="Brdtekst"/>
      </w:pPr>
    </w:p>
    <w:p w14:paraId="4D00E37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⁰  [</w:t>
      </w:r>
      <w:proofErr w:type="gramEnd"/>
      <w:r>
        <w:t>SUPERSCRIPT ZERO]</w:t>
      </w:r>
    </w:p>
    <w:p w14:paraId="36245083" w14:textId="77777777" w:rsidR="00B065E4" w:rsidRDefault="00B065E4" w:rsidP="00B065E4">
      <w:pPr>
        <w:pStyle w:val="Brdtekst"/>
      </w:pPr>
      <w:r>
        <w:t>"\u2070" =&gt; "0"</w:t>
      </w:r>
    </w:p>
    <w:p w14:paraId="2A316F1C" w14:textId="77777777" w:rsidR="00B065E4" w:rsidRDefault="00B065E4" w:rsidP="00B065E4">
      <w:pPr>
        <w:pStyle w:val="Brdtekst"/>
      </w:pPr>
    </w:p>
    <w:p w14:paraId="45803D8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₀  [</w:t>
      </w:r>
      <w:proofErr w:type="gramEnd"/>
      <w:r>
        <w:t>SUBSCRIPT ZERO]</w:t>
      </w:r>
    </w:p>
    <w:p w14:paraId="63C4E192" w14:textId="77777777" w:rsidR="00B065E4" w:rsidRDefault="00B065E4" w:rsidP="00B065E4">
      <w:pPr>
        <w:pStyle w:val="Brdtekst"/>
      </w:pPr>
      <w:r>
        <w:t>"\u2080" =&gt; "0"</w:t>
      </w:r>
    </w:p>
    <w:p w14:paraId="130E781B" w14:textId="77777777" w:rsidR="00B065E4" w:rsidRDefault="00B065E4" w:rsidP="00B065E4">
      <w:pPr>
        <w:pStyle w:val="Brdtekst"/>
      </w:pPr>
    </w:p>
    <w:p w14:paraId="2D22640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⓪</w:t>
      </w:r>
      <w:r>
        <w:t xml:space="preserve">  [</w:t>
      </w:r>
      <w:proofErr w:type="gramEnd"/>
      <w:r>
        <w:t>CIRCLED DIGIT ZERO]</w:t>
      </w:r>
    </w:p>
    <w:p w14:paraId="1B640735" w14:textId="77777777" w:rsidR="00B065E4" w:rsidRDefault="00B065E4" w:rsidP="00B065E4">
      <w:pPr>
        <w:pStyle w:val="Brdtekst"/>
      </w:pPr>
      <w:r>
        <w:t>"\u24EA" =&gt; "0"</w:t>
      </w:r>
    </w:p>
    <w:p w14:paraId="67754B9A" w14:textId="77777777" w:rsidR="00B065E4" w:rsidRDefault="00B065E4" w:rsidP="00B065E4">
      <w:pPr>
        <w:pStyle w:val="Brdtekst"/>
      </w:pPr>
    </w:p>
    <w:p w14:paraId="19E23A8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⓿</w:t>
      </w:r>
      <w:r>
        <w:t xml:space="preserve">  [</w:t>
      </w:r>
      <w:proofErr w:type="gramEnd"/>
      <w:r>
        <w:t>NEGATIVE CIRCLED DIGIT ZERO]</w:t>
      </w:r>
    </w:p>
    <w:p w14:paraId="16EAF507" w14:textId="77777777" w:rsidR="00B065E4" w:rsidRDefault="00B065E4" w:rsidP="00B065E4">
      <w:pPr>
        <w:pStyle w:val="Brdtekst"/>
      </w:pPr>
      <w:r>
        <w:t>"\u24FF" =&gt; "0"</w:t>
      </w:r>
    </w:p>
    <w:p w14:paraId="4EC6CDAE" w14:textId="77777777" w:rsidR="00B065E4" w:rsidRDefault="00B065E4" w:rsidP="00B065E4">
      <w:pPr>
        <w:pStyle w:val="Brdtekst"/>
      </w:pPr>
    </w:p>
    <w:p w14:paraId="3BCD78A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０</w:t>
      </w:r>
      <w:r>
        <w:t xml:space="preserve">  [</w:t>
      </w:r>
      <w:proofErr w:type="gramEnd"/>
      <w:r>
        <w:t>FULLWIDTH DIGIT ZERO]</w:t>
      </w:r>
    </w:p>
    <w:p w14:paraId="5499B252" w14:textId="77777777" w:rsidR="00B065E4" w:rsidRDefault="00B065E4" w:rsidP="00B065E4">
      <w:pPr>
        <w:pStyle w:val="Brdtekst"/>
      </w:pPr>
      <w:r>
        <w:t>"\uFF10" =&gt; "0"</w:t>
      </w:r>
    </w:p>
    <w:p w14:paraId="275ADAF8" w14:textId="77777777" w:rsidR="00B065E4" w:rsidRDefault="00B065E4" w:rsidP="00B065E4">
      <w:pPr>
        <w:pStyle w:val="Brdtekst"/>
      </w:pPr>
    </w:p>
    <w:p w14:paraId="638F142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¹  [</w:t>
      </w:r>
      <w:proofErr w:type="gramEnd"/>
      <w:r>
        <w:t>SUPERSCRIPT ONE]</w:t>
      </w:r>
    </w:p>
    <w:p w14:paraId="03047DD3" w14:textId="77777777" w:rsidR="00B065E4" w:rsidRDefault="00B065E4" w:rsidP="00B065E4">
      <w:pPr>
        <w:pStyle w:val="Brdtekst"/>
      </w:pPr>
      <w:r>
        <w:t>"\u00B9" =&gt; "1"</w:t>
      </w:r>
    </w:p>
    <w:p w14:paraId="5E5BCBD6" w14:textId="77777777" w:rsidR="00B065E4" w:rsidRDefault="00B065E4" w:rsidP="00B065E4">
      <w:pPr>
        <w:pStyle w:val="Brdtekst"/>
      </w:pPr>
    </w:p>
    <w:p w14:paraId="02A7B5D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₁  [</w:t>
      </w:r>
      <w:proofErr w:type="gramEnd"/>
      <w:r>
        <w:t>SUBSCRIPT ONE]</w:t>
      </w:r>
    </w:p>
    <w:p w14:paraId="76F72B67" w14:textId="77777777" w:rsidR="00B065E4" w:rsidRDefault="00B065E4" w:rsidP="00B065E4">
      <w:pPr>
        <w:pStyle w:val="Brdtekst"/>
      </w:pPr>
      <w:r>
        <w:t>"\u2081" =&gt; "1"</w:t>
      </w:r>
    </w:p>
    <w:p w14:paraId="034900C4" w14:textId="77777777" w:rsidR="00B065E4" w:rsidRDefault="00B065E4" w:rsidP="00B065E4">
      <w:pPr>
        <w:pStyle w:val="Brdtekst"/>
      </w:pPr>
    </w:p>
    <w:p w14:paraId="22AF0A7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①</w:t>
      </w:r>
      <w:r>
        <w:t xml:space="preserve">  [</w:t>
      </w:r>
      <w:proofErr w:type="gramEnd"/>
      <w:r>
        <w:t>CIRCLED DIGIT ONE]</w:t>
      </w:r>
    </w:p>
    <w:p w14:paraId="30303D1D" w14:textId="77777777" w:rsidR="00B065E4" w:rsidRDefault="00B065E4" w:rsidP="00B065E4">
      <w:pPr>
        <w:pStyle w:val="Brdtekst"/>
      </w:pPr>
      <w:r>
        <w:t>"\u2460" =&gt; "1"</w:t>
      </w:r>
    </w:p>
    <w:p w14:paraId="45A54485" w14:textId="77777777" w:rsidR="00B065E4" w:rsidRDefault="00B065E4" w:rsidP="00B065E4">
      <w:pPr>
        <w:pStyle w:val="Brdtekst"/>
      </w:pPr>
    </w:p>
    <w:p w14:paraId="70428AF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⓵</w:t>
      </w:r>
      <w:r>
        <w:t xml:space="preserve">  [</w:t>
      </w:r>
      <w:proofErr w:type="gramEnd"/>
      <w:r>
        <w:t>DOUBLE CIRCLED DIGIT ONE]</w:t>
      </w:r>
    </w:p>
    <w:p w14:paraId="43DB0299" w14:textId="77777777" w:rsidR="00B065E4" w:rsidRDefault="00B065E4" w:rsidP="00B065E4">
      <w:pPr>
        <w:pStyle w:val="Brdtekst"/>
      </w:pPr>
      <w:r>
        <w:t>"\u24F5" =&gt; "1"</w:t>
      </w:r>
    </w:p>
    <w:p w14:paraId="43FF76A2" w14:textId="77777777" w:rsidR="00B065E4" w:rsidRDefault="00B065E4" w:rsidP="00B065E4">
      <w:pPr>
        <w:pStyle w:val="Brdtekst"/>
      </w:pPr>
    </w:p>
    <w:p w14:paraId="3A76F08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❶</w:t>
      </w:r>
      <w:r>
        <w:t xml:space="preserve">  [</w:t>
      </w:r>
      <w:proofErr w:type="gramEnd"/>
      <w:r>
        <w:t>DINGBAT NEGATIVE CIRCLED DIGIT ONE]</w:t>
      </w:r>
    </w:p>
    <w:p w14:paraId="7FF65669" w14:textId="77777777" w:rsidR="00B065E4" w:rsidRDefault="00B065E4" w:rsidP="00B065E4">
      <w:pPr>
        <w:pStyle w:val="Brdtekst"/>
      </w:pPr>
      <w:r>
        <w:t>"\u2776" =&gt; "1"</w:t>
      </w:r>
    </w:p>
    <w:p w14:paraId="285E0583" w14:textId="77777777" w:rsidR="00B065E4" w:rsidRDefault="00B065E4" w:rsidP="00B065E4">
      <w:pPr>
        <w:pStyle w:val="Brdtekst"/>
      </w:pPr>
    </w:p>
    <w:p w14:paraId="3A0646B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➀</w:t>
      </w:r>
      <w:r>
        <w:t xml:space="preserve">  [</w:t>
      </w:r>
      <w:proofErr w:type="gramEnd"/>
      <w:r>
        <w:t>DINGBAT CIRCLED SANS-SERIF DIGIT ONE]</w:t>
      </w:r>
    </w:p>
    <w:p w14:paraId="1DD47377" w14:textId="77777777" w:rsidR="00B065E4" w:rsidRDefault="00B065E4" w:rsidP="00B065E4">
      <w:pPr>
        <w:pStyle w:val="Brdtekst"/>
      </w:pPr>
      <w:r>
        <w:t>"\u2780" =&gt; "1"</w:t>
      </w:r>
    </w:p>
    <w:p w14:paraId="7A5E558C" w14:textId="77777777" w:rsidR="00B065E4" w:rsidRDefault="00B065E4" w:rsidP="00B065E4">
      <w:pPr>
        <w:pStyle w:val="Brdtekst"/>
      </w:pPr>
    </w:p>
    <w:p w14:paraId="1004DA5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➊</w:t>
      </w:r>
      <w:r>
        <w:t xml:space="preserve">  [</w:t>
      </w:r>
      <w:proofErr w:type="gramEnd"/>
      <w:r>
        <w:t>DINGBAT NEGATIVE CIRCLED SANS-SERIF DIGIT ONE]</w:t>
      </w:r>
    </w:p>
    <w:p w14:paraId="25390676" w14:textId="77777777" w:rsidR="00B065E4" w:rsidRDefault="00B065E4" w:rsidP="00B065E4">
      <w:pPr>
        <w:pStyle w:val="Brdtekst"/>
      </w:pPr>
      <w:r>
        <w:t>"\u278A" =&gt; "1"</w:t>
      </w:r>
    </w:p>
    <w:p w14:paraId="17B9A1F4" w14:textId="77777777" w:rsidR="00B065E4" w:rsidRDefault="00B065E4" w:rsidP="00B065E4">
      <w:pPr>
        <w:pStyle w:val="Brdtekst"/>
      </w:pPr>
    </w:p>
    <w:p w14:paraId="4786D34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１</w:t>
      </w:r>
      <w:r>
        <w:t xml:space="preserve">  [</w:t>
      </w:r>
      <w:proofErr w:type="gramEnd"/>
      <w:r>
        <w:t>FULLWIDTH DIGIT ONE]</w:t>
      </w:r>
    </w:p>
    <w:p w14:paraId="1A630E47" w14:textId="77777777" w:rsidR="00B065E4" w:rsidRDefault="00B065E4" w:rsidP="00B065E4">
      <w:pPr>
        <w:pStyle w:val="Brdtekst"/>
      </w:pPr>
      <w:r>
        <w:t>"\uFF11" =&gt; "1"</w:t>
      </w:r>
    </w:p>
    <w:p w14:paraId="65276CF8" w14:textId="77777777" w:rsidR="00B065E4" w:rsidRDefault="00B065E4" w:rsidP="00B065E4">
      <w:pPr>
        <w:pStyle w:val="Brdtekst"/>
      </w:pPr>
    </w:p>
    <w:p w14:paraId="348C424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⒈</w:t>
      </w:r>
      <w:r>
        <w:t xml:space="preserve">  [</w:t>
      </w:r>
      <w:proofErr w:type="gramEnd"/>
      <w:r>
        <w:t>DIGIT ONE FULL STOP]</w:t>
      </w:r>
    </w:p>
    <w:p w14:paraId="03D6A17E" w14:textId="77777777" w:rsidR="00B065E4" w:rsidRDefault="00B065E4" w:rsidP="00B065E4">
      <w:pPr>
        <w:pStyle w:val="Brdtekst"/>
      </w:pPr>
      <w:r>
        <w:t>"\u2488" =&gt; "1."</w:t>
      </w:r>
    </w:p>
    <w:p w14:paraId="5BFE0523" w14:textId="77777777" w:rsidR="00B065E4" w:rsidRDefault="00B065E4" w:rsidP="00B065E4">
      <w:pPr>
        <w:pStyle w:val="Brdtekst"/>
      </w:pPr>
    </w:p>
    <w:p w14:paraId="3B17E98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⑴</w:t>
      </w:r>
      <w:r>
        <w:t xml:space="preserve">  [</w:t>
      </w:r>
      <w:proofErr w:type="gramEnd"/>
      <w:r>
        <w:t>PARENTHESIZED DIGIT ONE]</w:t>
      </w:r>
    </w:p>
    <w:p w14:paraId="1F67BE43" w14:textId="77777777" w:rsidR="00B065E4" w:rsidRDefault="00B065E4" w:rsidP="00B065E4">
      <w:pPr>
        <w:pStyle w:val="Brdtekst"/>
      </w:pPr>
      <w:r>
        <w:t>"\u2474" =&gt; "(1)"</w:t>
      </w:r>
    </w:p>
    <w:p w14:paraId="69FAC35D" w14:textId="77777777" w:rsidR="00B065E4" w:rsidRDefault="00B065E4" w:rsidP="00B065E4">
      <w:pPr>
        <w:pStyle w:val="Brdtekst"/>
      </w:pPr>
    </w:p>
    <w:p w14:paraId="5425BB5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²  [</w:t>
      </w:r>
      <w:proofErr w:type="gramEnd"/>
      <w:r>
        <w:t>SUPERSCRIPT TWO]</w:t>
      </w:r>
    </w:p>
    <w:p w14:paraId="46921DA1" w14:textId="77777777" w:rsidR="00B065E4" w:rsidRDefault="00B065E4" w:rsidP="00B065E4">
      <w:pPr>
        <w:pStyle w:val="Brdtekst"/>
      </w:pPr>
      <w:r>
        <w:t>"\u00B2" =&gt; "2"</w:t>
      </w:r>
    </w:p>
    <w:p w14:paraId="6E877577" w14:textId="77777777" w:rsidR="00B065E4" w:rsidRDefault="00B065E4" w:rsidP="00B065E4">
      <w:pPr>
        <w:pStyle w:val="Brdtekst"/>
      </w:pPr>
    </w:p>
    <w:p w14:paraId="5DB2371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₂  [</w:t>
      </w:r>
      <w:proofErr w:type="gramEnd"/>
      <w:r>
        <w:t>SUBSCRIPT TWO]</w:t>
      </w:r>
    </w:p>
    <w:p w14:paraId="18F92822" w14:textId="77777777" w:rsidR="00B065E4" w:rsidRDefault="00B065E4" w:rsidP="00B065E4">
      <w:pPr>
        <w:pStyle w:val="Brdtekst"/>
      </w:pPr>
      <w:r>
        <w:t>"\u2082" =&gt; "2"</w:t>
      </w:r>
    </w:p>
    <w:p w14:paraId="2985569A" w14:textId="77777777" w:rsidR="00B065E4" w:rsidRDefault="00B065E4" w:rsidP="00B065E4">
      <w:pPr>
        <w:pStyle w:val="Brdtekst"/>
      </w:pPr>
    </w:p>
    <w:p w14:paraId="7B5818E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②</w:t>
      </w:r>
      <w:r>
        <w:t xml:space="preserve">  [</w:t>
      </w:r>
      <w:proofErr w:type="gramEnd"/>
      <w:r>
        <w:t>CIRCLED DIGIT TWO]</w:t>
      </w:r>
    </w:p>
    <w:p w14:paraId="7DC03047" w14:textId="77777777" w:rsidR="00B065E4" w:rsidRDefault="00B065E4" w:rsidP="00B065E4">
      <w:pPr>
        <w:pStyle w:val="Brdtekst"/>
      </w:pPr>
      <w:r>
        <w:t>"\u2461" =&gt; "2"</w:t>
      </w:r>
    </w:p>
    <w:p w14:paraId="51091664" w14:textId="77777777" w:rsidR="00B065E4" w:rsidRDefault="00B065E4" w:rsidP="00B065E4">
      <w:pPr>
        <w:pStyle w:val="Brdtekst"/>
      </w:pPr>
    </w:p>
    <w:p w14:paraId="64ACEB3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⓶</w:t>
      </w:r>
      <w:r>
        <w:t xml:space="preserve">  [</w:t>
      </w:r>
      <w:proofErr w:type="gramEnd"/>
      <w:r>
        <w:t>DOUBLE CIRCLED DIGIT TWO]</w:t>
      </w:r>
    </w:p>
    <w:p w14:paraId="58C99F76" w14:textId="77777777" w:rsidR="00B065E4" w:rsidRDefault="00B065E4" w:rsidP="00B065E4">
      <w:pPr>
        <w:pStyle w:val="Brdtekst"/>
      </w:pPr>
      <w:r>
        <w:t>"\u24F6" =&gt; "2"</w:t>
      </w:r>
    </w:p>
    <w:p w14:paraId="49F747F6" w14:textId="77777777" w:rsidR="00B065E4" w:rsidRDefault="00B065E4" w:rsidP="00B065E4">
      <w:pPr>
        <w:pStyle w:val="Brdtekst"/>
      </w:pPr>
    </w:p>
    <w:p w14:paraId="2E9076E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❷</w:t>
      </w:r>
      <w:r>
        <w:t xml:space="preserve">  [</w:t>
      </w:r>
      <w:proofErr w:type="gramEnd"/>
      <w:r>
        <w:t>DINGBAT NEGATIVE CIRCLED DIGIT TWO]</w:t>
      </w:r>
    </w:p>
    <w:p w14:paraId="772DF073" w14:textId="77777777" w:rsidR="00B065E4" w:rsidRDefault="00B065E4" w:rsidP="00B065E4">
      <w:pPr>
        <w:pStyle w:val="Brdtekst"/>
      </w:pPr>
      <w:r>
        <w:t>"\u2777" =&gt; "2"</w:t>
      </w:r>
    </w:p>
    <w:p w14:paraId="386E73FF" w14:textId="77777777" w:rsidR="00B065E4" w:rsidRDefault="00B065E4" w:rsidP="00B065E4">
      <w:pPr>
        <w:pStyle w:val="Brdtekst"/>
      </w:pPr>
    </w:p>
    <w:p w14:paraId="0064E02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➁</w:t>
      </w:r>
      <w:r>
        <w:t xml:space="preserve">  [</w:t>
      </w:r>
      <w:proofErr w:type="gramEnd"/>
      <w:r>
        <w:t>DINGBAT CIRCLED SANS-SERIF DIGIT TWO]</w:t>
      </w:r>
    </w:p>
    <w:p w14:paraId="38F8A5FE" w14:textId="77777777" w:rsidR="00B065E4" w:rsidRDefault="00B065E4" w:rsidP="00B065E4">
      <w:pPr>
        <w:pStyle w:val="Brdtekst"/>
      </w:pPr>
      <w:r>
        <w:t>"\u2781" =&gt; "2"</w:t>
      </w:r>
    </w:p>
    <w:p w14:paraId="3604C8FB" w14:textId="77777777" w:rsidR="00B065E4" w:rsidRDefault="00B065E4" w:rsidP="00B065E4">
      <w:pPr>
        <w:pStyle w:val="Brdtekst"/>
      </w:pPr>
    </w:p>
    <w:p w14:paraId="709F26E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➋</w:t>
      </w:r>
      <w:r>
        <w:t xml:space="preserve">  [</w:t>
      </w:r>
      <w:proofErr w:type="gramEnd"/>
      <w:r>
        <w:t>DINGBAT NEGATIVE CIRCLED SANS-SERIF DIGIT TWO]</w:t>
      </w:r>
    </w:p>
    <w:p w14:paraId="24A3CD46" w14:textId="77777777" w:rsidR="00B065E4" w:rsidRDefault="00B065E4" w:rsidP="00B065E4">
      <w:pPr>
        <w:pStyle w:val="Brdtekst"/>
      </w:pPr>
      <w:r>
        <w:t>"\u278B" =&gt; "2"</w:t>
      </w:r>
    </w:p>
    <w:p w14:paraId="3B06C52E" w14:textId="77777777" w:rsidR="00B065E4" w:rsidRDefault="00B065E4" w:rsidP="00B065E4">
      <w:pPr>
        <w:pStyle w:val="Brdtekst"/>
      </w:pPr>
    </w:p>
    <w:p w14:paraId="0DC74BE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２</w:t>
      </w:r>
      <w:r>
        <w:t xml:space="preserve">  [</w:t>
      </w:r>
      <w:proofErr w:type="gramEnd"/>
      <w:r>
        <w:t>FULLWIDTH DIGIT TWO]</w:t>
      </w:r>
    </w:p>
    <w:p w14:paraId="31B6CC3C" w14:textId="77777777" w:rsidR="00B065E4" w:rsidRDefault="00B065E4" w:rsidP="00B065E4">
      <w:pPr>
        <w:pStyle w:val="Brdtekst"/>
      </w:pPr>
      <w:r>
        <w:t>"\uFF12" =&gt; "2"</w:t>
      </w:r>
    </w:p>
    <w:p w14:paraId="4CC5D6F0" w14:textId="77777777" w:rsidR="00B065E4" w:rsidRDefault="00B065E4" w:rsidP="00B065E4">
      <w:pPr>
        <w:pStyle w:val="Brdtekst"/>
      </w:pPr>
    </w:p>
    <w:p w14:paraId="5CD3976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⒉</w:t>
      </w:r>
      <w:r>
        <w:t xml:space="preserve">  [</w:t>
      </w:r>
      <w:proofErr w:type="gramEnd"/>
      <w:r>
        <w:t>DIGIT TWO FULL STOP]</w:t>
      </w:r>
    </w:p>
    <w:p w14:paraId="3C64C2BB" w14:textId="77777777" w:rsidR="00B065E4" w:rsidRDefault="00B065E4" w:rsidP="00B065E4">
      <w:pPr>
        <w:pStyle w:val="Brdtekst"/>
      </w:pPr>
      <w:r>
        <w:t>"\u2489" =&gt; "2."</w:t>
      </w:r>
    </w:p>
    <w:p w14:paraId="008F5821" w14:textId="77777777" w:rsidR="00B065E4" w:rsidRDefault="00B065E4" w:rsidP="00B065E4">
      <w:pPr>
        <w:pStyle w:val="Brdtekst"/>
      </w:pPr>
    </w:p>
    <w:p w14:paraId="1634957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⑵</w:t>
      </w:r>
      <w:r>
        <w:t xml:space="preserve">  [</w:t>
      </w:r>
      <w:proofErr w:type="gramEnd"/>
      <w:r>
        <w:t>PARENTHESIZED DIGIT TWO]</w:t>
      </w:r>
    </w:p>
    <w:p w14:paraId="7A561DBD" w14:textId="77777777" w:rsidR="00B065E4" w:rsidRDefault="00B065E4" w:rsidP="00B065E4">
      <w:pPr>
        <w:pStyle w:val="Brdtekst"/>
      </w:pPr>
      <w:r>
        <w:t>"\u2475" =&gt; "(2)"</w:t>
      </w:r>
    </w:p>
    <w:p w14:paraId="54BFD382" w14:textId="77777777" w:rsidR="00B065E4" w:rsidRDefault="00B065E4" w:rsidP="00B065E4">
      <w:pPr>
        <w:pStyle w:val="Brdtekst"/>
      </w:pPr>
    </w:p>
    <w:p w14:paraId="5E21FD6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³  [</w:t>
      </w:r>
      <w:proofErr w:type="gramEnd"/>
      <w:r>
        <w:t>SUPERSCRIPT THREE]</w:t>
      </w:r>
    </w:p>
    <w:p w14:paraId="5903A785" w14:textId="77777777" w:rsidR="00B065E4" w:rsidRDefault="00B065E4" w:rsidP="00B065E4">
      <w:pPr>
        <w:pStyle w:val="Brdtekst"/>
      </w:pPr>
      <w:r>
        <w:t>"\u00B3" =&gt; "3"</w:t>
      </w:r>
    </w:p>
    <w:p w14:paraId="7C3E7540" w14:textId="77777777" w:rsidR="00B065E4" w:rsidRDefault="00B065E4" w:rsidP="00B065E4">
      <w:pPr>
        <w:pStyle w:val="Brdtekst"/>
      </w:pPr>
    </w:p>
    <w:p w14:paraId="0325139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₃  [</w:t>
      </w:r>
      <w:proofErr w:type="gramEnd"/>
      <w:r>
        <w:t>SUBSCRIPT THREE]</w:t>
      </w:r>
    </w:p>
    <w:p w14:paraId="406D145E" w14:textId="77777777" w:rsidR="00B065E4" w:rsidRDefault="00B065E4" w:rsidP="00B065E4">
      <w:pPr>
        <w:pStyle w:val="Brdtekst"/>
      </w:pPr>
      <w:r>
        <w:t>"\u2083" =&gt; "3"</w:t>
      </w:r>
    </w:p>
    <w:p w14:paraId="33B340CE" w14:textId="77777777" w:rsidR="00B065E4" w:rsidRDefault="00B065E4" w:rsidP="00B065E4">
      <w:pPr>
        <w:pStyle w:val="Brdtekst"/>
      </w:pPr>
    </w:p>
    <w:p w14:paraId="7EC9E37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③</w:t>
      </w:r>
      <w:r>
        <w:t xml:space="preserve">  [</w:t>
      </w:r>
      <w:proofErr w:type="gramEnd"/>
      <w:r>
        <w:t>CIRCLED DIGIT THREE]</w:t>
      </w:r>
    </w:p>
    <w:p w14:paraId="22285B1F" w14:textId="77777777" w:rsidR="00B065E4" w:rsidRDefault="00B065E4" w:rsidP="00B065E4">
      <w:pPr>
        <w:pStyle w:val="Brdtekst"/>
      </w:pPr>
      <w:r>
        <w:t>"\u2462" =&gt; "3"</w:t>
      </w:r>
    </w:p>
    <w:p w14:paraId="013C76BA" w14:textId="77777777" w:rsidR="00B065E4" w:rsidRDefault="00B065E4" w:rsidP="00B065E4">
      <w:pPr>
        <w:pStyle w:val="Brdtekst"/>
      </w:pPr>
    </w:p>
    <w:p w14:paraId="07A3757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⓷</w:t>
      </w:r>
      <w:r>
        <w:t xml:space="preserve">  [</w:t>
      </w:r>
      <w:proofErr w:type="gramEnd"/>
      <w:r>
        <w:t>DOUBLE CIRCLED DIGIT THREE]</w:t>
      </w:r>
    </w:p>
    <w:p w14:paraId="24DE4367" w14:textId="77777777" w:rsidR="00B065E4" w:rsidRDefault="00B065E4" w:rsidP="00B065E4">
      <w:pPr>
        <w:pStyle w:val="Brdtekst"/>
      </w:pPr>
      <w:r>
        <w:t>"\u24F7" =&gt; "3"</w:t>
      </w:r>
    </w:p>
    <w:p w14:paraId="7DCC9E58" w14:textId="77777777" w:rsidR="00B065E4" w:rsidRDefault="00B065E4" w:rsidP="00B065E4">
      <w:pPr>
        <w:pStyle w:val="Brdtekst"/>
      </w:pPr>
    </w:p>
    <w:p w14:paraId="2DE388F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❸</w:t>
      </w:r>
      <w:r>
        <w:t xml:space="preserve">  [</w:t>
      </w:r>
      <w:proofErr w:type="gramEnd"/>
      <w:r>
        <w:t>DINGBAT NEGATIVE CIRCLED DIGIT THREE]</w:t>
      </w:r>
    </w:p>
    <w:p w14:paraId="0D098E99" w14:textId="77777777" w:rsidR="00B065E4" w:rsidRDefault="00B065E4" w:rsidP="00B065E4">
      <w:pPr>
        <w:pStyle w:val="Brdtekst"/>
      </w:pPr>
      <w:r>
        <w:t>"\u2778" =&gt; "3"</w:t>
      </w:r>
    </w:p>
    <w:p w14:paraId="42B03F86" w14:textId="77777777" w:rsidR="00B065E4" w:rsidRDefault="00B065E4" w:rsidP="00B065E4">
      <w:pPr>
        <w:pStyle w:val="Brdtekst"/>
      </w:pPr>
    </w:p>
    <w:p w14:paraId="7E81DD8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➂</w:t>
      </w:r>
      <w:r>
        <w:t xml:space="preserve">  [</w:t>
      </w:r>
      <w:proofErr w:type="gramEnd"/>
      <w:r>
        <w:t>DINGBAT CIRCLED SANS-SERIF DIGIT THREE]</w:t>
      </w:r>
    </w:p>
    <w:p w14:paraId="571B984C" w14:textId="77777777" w:rsidR="00B065E4" w:rsidRDefault="00B065E4" w:rsidP="00B065E4">
      <w:pPr>
        <w:pStyle w:val="Brdtekst"/>
      </w:pPr>
      <w:r>
        <w:t>"\u2782" =&gt; "3"</w:t>
      </w:r>
    </w:p>
    <w:p w14:paraId="58AE6DF4" w14:textId="77777777" w:rsidR="00B065E4" w:rsidRDefault="00B065E4" w:rsidP="00B065E4">
      <w:pPr>
        <w:pStyle w:val="Brdtekst"/>
      </w:pPr>
    </w:p>
    <w:p w14:paraId="36BD1B6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➌</w:t>
      </w:r>
      <w:r>
        <w:t xml:space="preserve">  [</w:t>
      </w:r>
      <w:proofErr w:type="gramEnd"/>
      <w:r>
        <w:t>DINGBAT NEGATIVE CIRCLED SANS-SERIF DIGIT THREE]</w:t>
      </w:r>
    </w:p>
    <w:p w14:paraId="0FD04E1B" w14:textId="77777777" w:rsidR="00B065E4" w:rsidRDefault="00B065E4" w:rsidP="00B065E4">
      <w:pPr>
        <w:pStyle w:val="Brdtekst"/>
      </w:pPr>
      <w:r>
        <w:t>"\u278C" =&gt; "3"</w:t>
      </w:r>
    </w:p>
    <w:p w14:paraId="45510A92" w14:textId="77777777" w:rsidR="00B065E4" w:rsidRDefault="00B065E4" w:rsidP="00B065E4">
      <w:pPr>
        <w:pStyle w:val="Brdtekst"/>
      </w:pPr>
    </w:p>
    <w:p w14:paraId="510F55A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３</w:t>
      </w:r>
      <w:r>
        <w:t xml:space="preserve">  [</w:t>
      </w:r>
      <w:proofErr w:type="gramEnd"/>
      <w:r>
        <w:t>FULLWIDTH DIGIT THREE]</w:t>
      </w:r>
    </w:p>
    <w:p w14:paraId="545701D3" w14:textId="77777777" w:rsidR="00B065E4" w:rsidRDefault="00B065E4" w:rsidP="00B065E4">
      <w:pPr>
        <w:pStyle w:val="Brdtekst"/>
      </w:pPr>
      <w:r>
        <w:t>"\uFF13" =&gt; "3"</w:t>
      </w:r>
    </w:p>
    <w:p w14:paraId="28EDE108" w14:textId="77777777" w:rsidR="00B065E4" w:rsidRDefault="00B065E4" w:rsidP="00B065E4">
      <w:pPr>
        <w:pStyle w:val="Brdtekst"/>
      </w:pPr>
    </w:p>
    <w:p w14:paraId="48DEC08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⒊</w:t>
      </w:r>
      <w:r>
        <w:t xml:space="preserve">  [</w:t>
      </w:r>
      <w:proofErr w:type="gramEnd"/>
      <w:r>
        <w:t>DIGIT THREE FULL STOP]</w:t>
      </w:r>
    </w:p>
    <w:p w14:paraId="248CE5F8" w14:textId="77777777" w:rsidR="00B065E4" w:rsidRDefault="00B065E4" w:rsidP="00B065E4">
      <w:pPr>
        <w:pStyle w:val="Brdtekst"/>
      </w:pPr>
      <w:r>
        <w:t>"\u248A" =&gt; "3."</w:t>
      </w:r>
    </w:p>
    <w:p w14:paraId="4C5F1649" w14:textId="77777777" w:rsidR="00B065E4" w:rsidRDefault="00B065E4" w:rsidP="00B065E4">
      <w:pPr>
        <w:pStyle w:val="Brdtekst"/>
      </w:pPr>
    </w:p>
    <w:p w14:paraId="76E6DB6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⑶</w:t>
      </w:r>
      <w:r>
        <w:t xml:space="preserve">  [</w:t>
      </w:r>
      <w:proofErr w:type="gramEnd"/>
      <w:r>
        <w:t>PARENTHESIZED DIGIT THREE]</w:t>
      </w:r>
    </w:p>
    <w:p w14:paraId="117B6240" w14:textId="77777777" w:rsidR="00B065E4" w:rsidRDefault="00B065E4" w:rsidP="00B065E4">
      <w:pPr>
        <w:pStyle w:val="Brdtekst"/>
      </w:pPr>
      <w:r>
        <w:t>"\u2476" =&gt; "(3)"</w:t>
      </w:r>
    </w:p>
    <w:p w14:paraId="4574D956" w14:textId="77777777" w:rsidR="00B065E4" w:rsidRDefault="00B065E4" w:rsidP="00B065E4">
      <w:pPr>
        <w:pStyle w:val="Brdtekst"/>
      </w:pPr>
    </w:p>
    <w:p w14:paraId="2EC298E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⁴  [</w:t>
      </w:r>
      <w:proofErr w:type="gramEnd"/>
      <w:r>
        <w:t>SUPERSCRIPT FOUR]</w:t>
      </w:r>
    </w:p>
    <w:p w14:paraId="7A709587" w14:textId="77777777" w:rsidR="00B065E4" w:rsidRDefault="00B065E4" w:rsidP="00B065E4">
      <w:pPr>
        <w:pStyle w:val="Brdtekst"/>
      </w:pPr>
      <w:r>
        <w:t>"\u2074" =&gt; "4"</w:t>
      </w:r>
    </w:p>
    <w:p w14:paraId="4C256469" w14:textId="77777777" w:rsidR="00B065E4" w:rsidRDefault="00B065E4" w:rsidP="00B065E4">
      <w:pPr>
        <w:pStyle w:val="Brdtekst"/>
      </w:pPr>
    </w:p>
    <w:p w14:paraId="518A007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₄  [</w:t>
      </w:r>
      <w:proofErr w:type="gramEnd"/>
      <w:r>
        <w:t>SUBSCRIPT FOUR]</w:t>
      </w:r>
    </w:p>
    <w:p w14:paraId="3640936C" w14:textId="77777777" w:rsidR="00B065E4" w:rsidRDefault="00B065E4" w:rsidP="00B065E4">
      <w:pPr>
        <w:pStyle w:val="Brdtekst"/>
      </w:pPr>
      <w:r>
        <w:t>"\u2084" =&gt; "4"</w:t>
      </w:r>
    </w:p>
    <w:p w14:paraId="666466EE" w14:textId="77777777" w:rsidR="00B065E4" w:rsidRDefault="00B065E4" w:rsidP="00B065E4">
      <w:pPr>
        <w:pStyle w:val="Brdtekst"/>
      </w:pPr>
    </w:p>
    <w:p w14:paraId="34CDAA5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④</w:t>
      </w:r>
      <w:r>
        <w:t xml:space="preserve">  [</w:t>
      </w:r>
      <w:proofErr w:type="gramEnd"/>
      <w:r>
        <w:t>CIRCLED DIGIT FOUR]</w:t>
      </w:r>
    </w:p>
    <w:p w14:paraId="510D1C21" w14:textId="77777777" w:rsidR="00B065E4" w:rsidRDefault="00B065E4" w:rsidP="00B065E4">
      <w:pPr>
        <w:pStyle w:val="Brdtekst"/>
      </w:pPr>
      <w:r>
        <w:t>"\u2463" =&gt; "4"</w:t>
      </w:r>
    </w:p>
    <w:p w14:paraId="7EFD0B3B" w14:textId="77777777" w:rsidR="00B065E4" w:rsidRDefault="00B065E4" w:rsidP="00B065E4">
      <w:pPr>
        <w:pStyle w:val="Brdtekst"/>
      </w:pPr>
    </w:p>
    <w:p w14:paraId="4CA4D03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⓸</w:t>
      </w:r>
      <w:r>
        <w:t xml:space="preserve">  [</w:t>
      </w:r>
      <w:proofErr w:type="gramEnd"/>
      <w:r>
        <w:t>DOUBLE CIRCLED DIGIT FOUR]</w:t>
      </w:r>
    </w:p>
    <w:p w14:paraId="69D3C815" w14:textId="77777777" w:rsidR="00B065E4" w:rsidRDefault="00B065E4" w:rsidP="00B065E4">
      <w:pPr>
        <w:pStyle w:val="Brdtekst"/>
      </w:pPr>
      <w:r>
        <w:t>"\u24F8" =&gt; "4"</w:t>
      </w:r>
    </w:p>
    <w:p w14:paraId="7CAFB720" w14:textId="77777777" w:rsidR="00B065E4" w:rsidRDefault="00B065E4" w:rsidP="00B065E4">
      <w:pPr>
        <w:pStyle w:val="Brdtekst"/>
      </w:pPr>
    </w:p>
    <w:p w14:paraId="7C113D3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❹</w:t>
      </w:r>
      <w:r>
        <w:t xml:space="preserve">  [</w:t>
      </w:r>
      <w:proofErr w:type="gramEnd"/>
      <w:r>
        <w:t>DINGBAT NEGATIVE CIRCLED DIGIT FOUR]</w:t>
      </w:r>
    </w:p>
    <w:p w14:paraId="3C671551" w14:textId="77777777" w:rsidR="00B065E4" w:rsidRDefault="00B065E4" w:rsidP="00B065E4">
      <w:pPr>
        <w:pStyle w:val="Brdtekst"/>
      </w:pPr>
      <w:r>
        <w:t>"\u2779" =&gt; "4"</w:t>
      </w:r>
    </w:p>
    <w:p w14:paraId="59A99B44" w14:textId="77777777" w:rsidR="00B065E4" w:rsidRDefault="00B065E4" w:rsidP="00B065E4">
      <w:pPr>
        <w:pStyle w:val="Brdtekst"/>
      </w:pPr>
    </w:p>
    <w:p w14:paraId="5AB66D8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➃</w:t>
      </w:r>
      <w:r>
        <w:t xml:space="preserve">  [</w:t>
      </w:r>
      <w:proofErr w:type="gramEnd"/>
      <w:r>
        <w:t>DINGBAT CIRCLED SANS-SERIF DIGIT FOUR]</w:t>
      </w:r>
    </w:p>
    <w:p w14:paraId="239578A4" w14:textId="77777777" w:rsidR="00B065E4" w:rsidRDefault="00B065E4" w:rsidP="00B065E4">
      <w:pPr>
        <w:pStyle w:val="Brdtekst"/>
      </w:pPr>
      <w:r>
        <w:t>"\u2783" =&gt; "4"</w:t>
      </w:r>
    </w:p>
    <w:p w14:paraId="3841EAD2" w14:textId="77777777" w:rsidR="00B065E4" w:rsidRDefault="00B065E4" w:rsidP="00B065E4">
      <w:pPr>
        <w:pStyle w:val="Brdtekst"/>
      </w:pPr>
    </w:p>
    <w:p w14:paraId="53DA397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➍</w:t>
      </w:r>
      <w:r>
        <w:t xml:space="preserve">  [</w:t>
      </w:r>
      <w:proofErr w:type="gramEnd"/>
      <w:r>
        <w:t>DINGBAT NEGATIVE CIRCLED SANS-SERIF DIGIT FOUR]</w:t>
      </w:r>
    </w:p>
    <w:p w14:paraId="75DAF5B2" w14:textId="77777777" w:rsidR="00B065E4" w:rsidRDefault="00B065E4" w:rsidP="00B065E4">
      <w:pPr>
        <w:pStyle w:val="Brdtekst"/>
      </w:pPr>
      <w:r>
        <w:t>"\u278D" =&gt; "4"</w:t>
      </w:r>
    </w:p>
    <w:p w14:paraId="6C10B6B5" w14:textId="77777777" w:rsidR="00B065E4" w:rsidRDefault="00B065E4" w:rsidP="00B065E4">
      <w:pPr>
        <w:pStyle w:val="Brdtekst"/>
      </w:pPr>
    </w:p>
    <w:p w14:paraId="583E202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４</w:t>
      </w:r>
      <w:r>
        <w:t xml:space="preserve">  [</w:t>
      </w:r>
      <w:proofErr w:type="gramEnd"/>
      <w:r>
        <w:t>FULLWIDTH DIGIT FOUR]</w:t>
      </w:r>
    </w:p>
    <w:p w14:paraId="6263A538" w14:textId="77777777" w:rsidR="00B065E4" w:rsidRDefault="00B065E4" w:rsidP="00B065E4">
      <w:pPr>
        <w:pStyle w:val="Brdtekst"/>
      </w:pPr>
      <w:r>
        <w:t>"\uFF14" =&gt; "4"</w:t>
      </w:r>
    </w:p>
    <w:p w14:paraId="23C652A0" w14:textId="77777777" w:rsidR="00B065E4" w:rsidRDefault="00B065E4" w:rsidP="00B065E4">
      <w:pPr>
        <w:pStyle w:val="Brdtekst"/>
      </w:pPr>
    </w:p>
    <w:p w14:paraId="0A5C929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⒋</w:t>
      </w:r>
      <w:r>
        <w:t xml:space="preserve">  [</w:t>
      </w:r>
      <w:proofErr w:type="gramEnd"/>
      <w:r>
        <w:t>DIGIT FOUR FULL STOP]</w:t>
      </w:r>
    </w:p>
    <w:p w14:paraId="1C6FF210" w14:textId="77777777" w:rsidR="00B065E4" w:rsidRDefault="00B065E4" w:rsidP="00B065E4">
      <w:pPr>
        <w:pStyle w:val="Brdtekst"/>
      </w:pPr>
      <w:r>
        <w:t>"\u248B" =&gt; "4."</w:t>
      </w:r>
    </w:p>
    <w:p w14:paraId="0DA60F6E" w14:textId="77777777" w:rsidR="00B065E4" w:rsidRDefault="00B065E4" w:rsidP="00B065E4">
      <w:pPr>
        <w:pStyle w:val="Brdtekst"/>
      </w:pPr>
    </w:p>
    <w:p w14:paraId="36AAAA9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⑷</w:t>
      </w:r>
      <w:r>
        <w:t xml:space="preserve">  [</w:t>
      </w:r>
      <w:proofErr w:type="gramEnd"/>
      <w:r>
        <w:t>PARENTHESIZED DIGIT FOUR]</w:t>
      </w:r>
    </w:p>
    <w:p w14:paraId="4C5FC643" w14:textId="77777777" w:rsidR="00B065E4" w:rsidRDefault="00B065E4" w:rsidP="00B065E4">
      <w:pPr>
        <w:pStyle w:val="Brdtekst"/>
      </w:pPr>
      <w:r>
        <w:t>"\u2477" =&gt; "(4)"</w:t>
      </w:r>
    </w:p>
    <w:p w14:paraId="1145DCE6" w14:textId="77777777" w:rsidR="00B065E4" w:rsidRDefault="00B065E4" w:rsidP="00B065E4">
      <w:pPr>
        <w:pStyle w:val="Brdtekst"/>
      </w:pPr>
    </w:p>
    <w:p w14:paraId="40380DE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⁵  [</w:t>
      </w:r>
      <w:proofErr w:type="gramEnd"/>
      <w:r>
        <w:t>SUPERSCRIPT FIVE]</w:t>
      </w:r>
    </w:p>
    <w:p w14:paraId="4179AF5B" w14:textId="77777777" w:rsidR="00B065E4" w:rsidRDefault="00B065E4" w:rsidP="00B065E4">
      <w:pPr>
        <w:pStyle w:val="Brdtekst"/>
      </w:pPr>
      <w:r>
        <w:t>"\u2075" =&gt; "5"</w:t>
      </w:r>
    </w:p>
    <w:p w14:paraId="7449137E" w14:textId="77777777" w:rsidR="00B065E4" w:rsidRDefault="00B065E4" w:rsidP="00B065E4">
      <w:pPr>
        <w:pStyle w:val="Brdtekst"/>
      </w:pPr>
    </w:p>
    <w:p w14:paraId="327DB60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₅  [</w:t>
      </w:r>
      <w:proofErr w:type="gramEnd"/>
      <w:r>
        <w:t>SUBSCRIPT FIVE]</w:t>
      </w:r>
    </w:p>
    <w:p w14:paraId="1BBCB15D" w14:textId="77777777" w:rsidR="00B065E4" w:rsidRDefault="00B065E4" w:rsidP="00B065E4">
      <w:pPr>
        <w:pStyle w:val="Brdtekst"/>
      </w:pPr>
      <w:r>
        <w:t>"\u2085" =&gt; "5"</w:t>
      </w:r>
    </w:p>
    <w:p w14:paraId="30ED0491" w14:textId="77777777" w:rsidR="00B065E4" w:rsidRDefault="00B065E4" w:rsidP="00B065E4">
      <w:pPr>
        <w:pStyle w:val="Brdtekst"/>
      </w:pPr>
    </w:p>
    <w:p w14:paraId="0FD508F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⑤</w:t>
      </w:r>
      <w:r>
        <w:t xml:space="preserve">  [</w:t>
      </w:r>
      <w:proofErr w:type="gramEnd"/>
      <w:r>
        <w:t>CIRCLED DIGIT FIVE]</w:t>
      </w:r>
    </w:p>
    <w:p w14:paraId="7AC5C0D9" w14:textId="77777777" w:rsidR="00B065E4" w:rsidRDefault="00B065E4" w:rsidP="00B065E4">
      <w:pPr>
        <w:pStyle w:val="Brdtekst"/>
      </w:pPr>
      <w:r>
        <w:t>"\u2464" =&gt; "5"</w:t>
      </w:r>
    </w:p>
    <w:p w14:paraId="0F842BDD" w14:textId="77777777" w:rsidR="00B065E4" w:rsidRDefault="00B065E4" w:rsidP="00B065E4">
      <w:pPr>
        <w:pStyle w:val="Brdtekst"/>
      </w:pPr>
    </w:p>
    <w:p w14:paraId="5C93677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⓹</w:t>
      </w:r>
      <w:r>
        <w:t xml:space="preserve">  [</w:t>
      </w:r>
      <w:proofErr w:type="gramEnd"/>
      <w:r>
        <w:t>DOUBLE CIRCLED DIGIT FIVE]</w:t>
      </w:r>
    </w:p>
    <w:p w14:paraId="1DF54A8D" w14:textId="77777777" w:rsidR="00B065E4" w:rsidRDefault="00B065E4" w:rsidP="00B065E4">
      <w:pPr>
        <w:pStyle w:val="Brdtekst"/>
      </w:pPr>
      <w:r>
        <w:t>"\u24F9" =&gt; "5"</w:t>
      </w:r>
    </w:p>
    <w:p w14:paraId="6639C289" w14:textId="77777777" w:rsidR="00B065E4" w:rsidRDefault="00B065E4" w:rsidP="00B065E4">
      <w:pPr>
        <w:pStyle w:val="Brdtekst"/>
      </w:pPr>
    </w:p>
    <w:p w14:paraId="50E8EE4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❺</w:t>
      </w:r>
      <w:r>
        <w:t xml:space="preserve">  [</w:t>
      </w:r>
      <w:proofErr w:type="gramEnd"/>
      <w:r>
        <w:t>DINGBAT NEGATIVE CIRCLED DIGIT FIVE]</w:t>
      </w:r>
    </w:p>
    <w:p w14:paraId="13098125" w14:textId="77777777" w:rsidR="00B065E4" w:rsidRDefault="00B065E4" w:rsidP="00B065E4">
      <w:pPr>
        <w:pStyle w:val="Brdtekst"/>
      </w:pPr>
      <w:r>
        <w:t>"\u277A" =&gt; "5"</w:t>
      </w:r>
    </w:p>
    <w:p w14:paraId="6EAC2521" w14:textId="77777777" w:rsidR="00B065E4" w:rsidRDefault="00B065E4" w:rsidP="00B065E4">
      <w:pPr>
        <w:pStyle w:val="Brdtekst"/>
      </w:pPr>
    </w:p>
    <w:p w14:paraId="5D19682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➄</w:t>
      </w:r>
      <w:r>
        <w:t xml:space="preserve">  [</w:t>
      </w:r>
      <w:proofErr w:type="gramEnd"/>
      <w:r>
        <w:t>DINGBAT CIRCLED SANS-SERIF DIGIT FIVE]</w:t>
      </w:r>
    </w:p>
    <w:p w14:paraId="32BCD803" w14:textId="77777777" w:rsidR="00B065E4" w:rsidRDefault="00B065E4" w:rsidP="00B065E4">
      <w:pPr>
        <w:pStyle w:val="Brdtekst"/>
      </w:pPr>
      <w:r>
        <w:t>"\u2784" =&gt; "5"</w:t>
      </w:r>
    </w:p>
    <w:p w14:paraId="11B7C801" w14:textId="77777777" w:rsidR="00B065E4" w:rsidRDefault="00B065E4" w:rsidP="00B065E4">
      <w:pPr>
        <w:pStyle w:val="Brdtekst"/>
      </w:pPr>
    </w:p>
    <w:p w14:paraId="52808AD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➎</w:t>
      </w:r>
      <w:r>
        <w:t xml:space="preserve">  [</w:t>
      </w:r>
      <w:proofErr w:type="gramEnd"/>
      <w:r>
        <w:t>DINGBAT NEGATIVE CIRCLED SANS-SERIF DIGIT FIVE]</w:t>
      </w:r>
    </w:p>
    <w:p w14:paraId="285AD743" w14:textId="77777777" w:rsidR="00B065E4" w:rsidRDefault="00B065E4" w:rsidP="00B065E4">
      <w:pPr>
        <w:pStyle w:val="Brdtekst"/>
      </w:pPr>
      <w:r>
        <w:t>"\u278E" =&gt; "5"</w:t>
      </w:r>
    </w:p>
    <w:p w14:paraId="4000DC90" w14:textId="77777777" w:rsidR="00B065E4" w:rsidRDefault="00B065E4" w:rsidP="00B065E4">
      <w:pPr>
        <w:pStyle w:val="Brdtekst"/>
      </w:pPr>
    </w:p>
    <w:p w14:paraId="7C1A552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５</w:t>
      </w:r>
      <w:r>
        <w:t xml:space="preserve">  [</w:t>
      </w:r>
      <w:proofErr w:type="gramEnd"/>
      <w:r>
        <w:t>FULLWIDTH DIGIT FIVE]</w:t>
      </w:r>
    </w:p>
    <w:p w14:paraId="1940C482" w14:textId="77777777" w:rsidR="00B065E4" w:rsidRDefault="00B065E4" w:rsidP="00B065E4">
      <w:pPr>
        <w:pStyle w:val="Brdtekst"/>
      </w:pPr>
      <w:r>
        <w:t>"\uFF15" =&gt; "5"</w:t>
      </w:r>
    </w:p>
    <w:p w14:paraId="64BF69E5" w14:textId="77777777" w:rsidR="00B065E4" w:rsidRDefault="00B065E4" w:rsidP="00B065E4">
      <w:pPr>
        <w:pStyle w:val="Brdtekst"/>
      </w:pPr>
    </w:p>
    <w:p w14:paraId="1E4E58A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⒌</w:t>
      </w:r>
      <w:r>
        <w:t xml:space="preserve">  [</w:t>
      </w:r>
      <w:proofErr w:type="gramEnd"/>
      <w:r>
        <w:t>DIGIT FIVE FULL STOP]</w:t>
      </w:r>
    </w:p>
    <w:p w14:paraId="3EABA5B5" w14:textId="77777777" w:rsidR="00B065E4" w:rsidRDefault="00B065E4" w:rsidP="00B065E4">
      <w:pPr>
        <w:pStyle w:val="Brdtekst"/>
      </w:pPr>
      <w:r>
        <w:t>"\u248C" =&gt; "5."</w:t>
      </w:r>
    </w:p>
    <w:p w14:paraId="5A00DC94" w14:textId="77777777" w:rsidR="00B065E4" w:rsidRDefault="00B065E4" w:rsidP="00B065E4">
      <w:pPr>
        <w:pStyle w:val="Brdtekst"/>
      </w:pPr>
    </w:p>
    <w:p w14:paraId="6E1B131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⑸</w:t>
      </w:r>
      <w:r>
        <w:t xml:space="preserve">  [</w:t>
      </w:r>
      <w:proofErr w:type="gramEnd"/>
      <w:r>
        <w:t>PARENTHESIZED DIGIT FIVE]</w:t>
      </w:r>
    </w:p>
    <w:p w14:paraId="1FB79CAA" w14:textId="77777777" w:rsidR="00B065E4" w:rsidRDefault="00B065E4" w:rsidP="00B065E4">
      <w:pPr>
        <w:pStyle w:val="Brdtekst"/>
      </w:pPr>
      <w:r>
        <w:t>"\u2478" =&gt; "(5)"</w:t>
      </w:r>
    </w:p>
    <w:p w14:paraId="6201FACD" w14:textId="77777777" w:rsidR="00B065E4" w:rsidRDefault="00B065E4" w:rsidP="00B065E4">
      <w:pPr>
        <w:pStyle w:val="Brdtekst"/>
      </w:pPr>
    </w:p>
    <w:p w14:paraId="00FF6A8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⁶  [</w:t>
      </w:r>
      <w:proofErr w:type="gramEnd"/>
      <w:r>
        <w:t>SUPERSCRIPT SIX]</w:t>
      </w:r>
    </w:p>
    <w:p w14:paraId="61A6B800" w14:textId="77777777" w:rsidR="00B065E4" w:rsidRDefault="00B065E4" w:rsidP="00B065E4">
      <w:pPr>
        <w:pStyle w:val="Brdtekst"/>
      </w:pPr>
      <w:r>
        <w:t>"\u2076" =&gt; "6"</w:t>
      </w:r>
    </w:p>
    <w:p w14:paraId="53EDB49D" w14:textId="77777777" w:rsidR="00B065E4" w:rsidRDefault="00B065E4" w:rsidP="00B065E4">
      <w:pPr>
        <w:pStyle w:val="Brdtekst"/>
      </w:pPr>
    </w:p>
    <w:p w14:paraId="6136BD7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₆  [</w:t>
      </w:r>
      <w:proofErr w:type="gramEnd"/>
      <w:r>
        <w:t>SUBSCRIPT SIX]</w:t>
      </w:r>
    </w:p>
    <w:p w14:paraId="0C0F03DB" w14:textId="77777777" w:rsidR="00B065E4" w:rsidRDefault="00B065E4" w:rsidP="00B065E4">
      <w:pPr>
        <w:pStyle w:val="Brdtekst"/>
      </w:pPr>
      <w:r>
        <w:t>"\u2086" =&gt; "6"</w:t>
      </w:r>
    </w:p>
    <w:p w14:paraId="37138D93" w14:textId="77777777" w:rsidR="00B065E4" w:rsidRDefault="00B065E4" w:rsidP="00B065E4">
      <w:pPr>
        <w:pStyle w:val="Brdtekst"/>
      </w:pPr>
    </w:p>
    <w:p w14:paraId="042B0FE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⑥</w:t>
      </w:r>
      <w:r>
        <w:t xml:space="preserve">  [</w:t>
      </w:r>
      <w:proofErr w:type="gramEnd"/>
      <w:r>
        <w:t>CIRCLED DIGIT SIX]</w:t>
      </w:r>
    </w:p>
    <w:p w14:paraId="030DE00C" w14:textId="77777777" w:rsidR="00B065E4" w:rsidRDefault="00B065E4" w:rsidP="00B065E4">
      <w:pPr>
        <w:pStyle w:val="Brdtekst"/>
      </w:pPr>
      <w:r>
        <w:t>"\u2465" =&gt; "6"</w:t>
      </w:r>
    </w:p>
    <w:p w14:paraId="4658D8A4" w14:textId="77777777" w:rsidR="00B065E4" w:rsidRDefault="00B065E4" w:rsidP="00B065E4">
      <w:pPr>
        <w:pStyle w:val="Brdtekst"/>
      </w:pPr>
    </w:p>
    <w:p w14:paraId="597BF2D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⓺</w:t>
      </w:r>
      <w:r>
        <w:t xml:space="preserve">  [</w:t>
      </w:r>
      <w:proofErr w:type="gramEnd"/>
      <w:r>
        <w:t>DOUBLE CIRCLED DIGIT SIX]</w:t>
      </w:r>
    </w:p>
    <w:p w14:paraId="031FAB67" w14:textId="77777777" w:rsidR="00B065E4" w:rsidRDefault="00B065E4" w:rsidP="00B065E4">
      <w:pPr>
        <w:pStyle w:val="Brdtekst"/>
      </w:pPr>
      <w:r>
        <w:t>"\u24FA" =&gt; "6"</w:t>
      </w:r>
    </w:p>
    <w:p w14:paraId="70FF2F9C" w14:textId="77777777" w:rsidR="00B065E4" w:rsidRDefault="00B065E4" w:rsidP="00B065E4">
      <w:pPr>
        <w:pStyle w:val="Brdtekst"/>
      </w:pPr>
    </w:p>
    <w:p w14:paraId="08D25F6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❻</w:t>
      </w:r>
      <w:r>
        <w:t xml:space="preserve">  [</w:t>
      </w:r>
      <w:proofErr w:type="gramEnd"/>
      <w:r>
        <w:t>DINGBAT NEGATIVE CIRCLED DIGIT SIX]</w:t>
      </w:r>
    </w:p>
    <w:p w14:paraId="09A3846F" w14:textId="77777777" w:rsidR="00B065E4" w:rsidRDefault="00B065E4" w:rsidP="00B065E4">
      <w:pPr>
        <w:pStyle w:val="Brdtekst"/>
      </w:pPr>
      <w:r>
        <w:t>"\u277B" =&gt; "6"</w:t>
      </w:r>
    </w:p>
    <w:p w14:paraId="611C53C4" w14:textId="77777777" w:rsidR="00B065E4" w:rsidRDefault="00B065E4" w:rsidP="00B065E4">
      <w:pPr>
        <w:pStyle w:val="Brdtekst"/>
      </w:pPr>
    </w:p>
    <w:p w14:paraId="16C65DF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➅</w:t>
      </w:r>
      <w:r>
        <w:t xml:space="preserve">  [</w:t>
      </w:r>
      <w:proofErr w:type="gramEnd"/>
      <w:r>
        <w:t>DINGBAT CIRCLED SANS-SERIF DIGIT SIX]</w:t>
      </w:r>
    </w:p>
    <w:p w14:paraId="530EDB4A" w14:textId="77777777" w:rsidR="00B065E4" w:rsidRDefault="00B065E4" w:rsidP="00B065E4">
      <w:pPr>
        <w:pStyle w:val="Brdtekst"/>
      </w:pPr>
      <w:r>
        <w:t>"\u2785" =&gt; "6"</w:t>
      </w:r>
    </w:p>
    <w:p w14:paraId="7BFF7F92" w14:textId="77777777" w:rsidR="00B065E4" w:rsidRDefault="00B065E4" w:rsidP="00B065E4">
      <w:pPr>
        <w:pStyle w:val="Brdtekst"/>
      </w:pPr>
    </w:p>
    <w:p w14:paraId="13CDEE2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➏</w:t>
      </w:r>
      <w:r>
        <w:t xml:space="preserve">  [</w:t>
      </w:r>
      <w:proofErr w:type="gramEnd"/>
      <w:r>
        <w:t>DINGBAT NEGATIVE CIRCLED SANS-SERIF DIGIT SIX]</w:t>
      </w:r>
    </w:p>
    <w:p w14:paraId="5E359658" w14:textId="77777777" w:rsidR="00B065E4" w:rsidRDefault="00B065E4" w:rsidP="00B065E4">
      <w:pPr>
        <w:pStyle w:val="Brdtekst"/>
      </w:pPr>
      <w:r>
        <w:t>"\u278F" =&gt; "6"</w:t>
      </w:r>
    </w:p>
    <w:p w14:paraId="48D5A1CF" w14:textId="77777777" w:rsidR="00B065E4" w:rsidRDefault="00B065E4" w:rsidP="00B065E4">
      <w:pPr>
        <w:pStyle w:val="Brdtekst"/>
      </w:pPr>
    </w:p>
    <w:p w14:paraId="46AD54F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６</w:t>
      </w:r>
      <w:r>
        <w:t xml:space="preserve">  [</w:t>
      </w:r>
      <w:proofErr w:type="gramEnd"/>
      <w:r>
        <w:t>FULLWIDTH DIGIT SIX]</w:t>
      </w:r>
    </w:p>
    <w:p w14:paraId="02A28977" w14:textId="77777777" w:rsidR="00B065E4" w:rsidRDefault="00B065E4" w:rsidP="00B065E4">
      <w:pPr>
        <w:pStyle w:val="Brdtekst"/>
      </w:pPr>
      <w:r>
        <w:t>"\uFF16" =&gt; "6"</w:t>
      </w:r>
    </w:p>
    <w:p w14:paraId="30805101" w14:textId="77777777" w:rsidR="00B065E4" w:rsidRDefault="00B065E4" w:rsidP="00B065E4">
      <w:pPr>
        <w:pStyle w:val="Brdtekst"/>
      </w:pPr>
    </w:p>
    <w:p w14:paraId="45B064B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⒍</w:t>
      </w:r>
      <w:r>
        <w:t xml:space="preserve">  [</w:t>
      </w:r>
      <w:proofErr w:type="gramEnd"/>
      <w:r>
        <w:t>DIGIT SIX FULL STOP]</w:t>
      </w:r>
    </w:p>
    <w:p w14:paraId="1B157B2F" w14:textId="77777777" w:rsidR="00B065E4" w:rsidRDefault="00B065E4" w:rsidP="00B065E4">
      <w:pPr>
        <w:pStyle w:val="Brdtekst"/>
      </w:pPr>
      <w:r>
        <w:t>"\u248D" =&gt; "6."</w:t>
      </w:r>
    </w:p>
    <w:p w14:paraId="2223695B" w14:textId="77777777" w:rsidR="00B065E4" w:rsidRDefault="00B065E4" w:rsidP="00B065E4">
      <w:pPr>
        <w:pStyle w:val="Brdtekst"/>
      </w:pPr>
    </w:p>
    <w:p w14:paraId="438D932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⑹</w:t>
      </w:r>
      <w:r>
        <w:t xml:space="preserve">  [</w:t>
      </w:r>
      <w:proofErr w:type="gramEnd"/>
      <w:r>
        <w:t>PARENTHESIZED DIGIT SIX]</w:t>
      </w:r>
    </w:p>
    <w:p w14:paraId="29527FB5" w14:textId="77777777" w:rsidR="00B065E4" w:rsidRDefault="00B065E4" w:rsidP="00B065E4">
      <w:pPr>
        <w:pStyle w:val="Brdtekst"/>
      </w:pPr>
      <w:r>
        <w:t>"\u2479" =&gt; "(6)"</w:t>
      </w:r>
    </w:p>
    <w:p w14:paraId="5CF9FBFF" w14:textId="77777777" w:rsidR="00B065E4" w:rsidRDefault="00B065E4" w:rsidP="00B065E4">
      <w:pPr>
        <w:pStyle w:val="Brdtekst"/>
      </w:pPr>
    </w:p>
    <w:p w14:paraId="7D455D2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⁷  [</w:t>
      </w:r>
      <w:proofErr w:type="gramEnd"/>
      <w:r>
        <w:t>SUPERSCRIPT SEVEN]</w:t>
      </w:r>
    </w:p>
    <w:p w14:paraId="691349C7" w14:textId="77777777" w:rsidR="00B065E4" w:rsidRDefault="00B065E4" w:rsidP="00B065E4">
      <w:pPr>
        <w:pStyle w:val="Brdtekst"/>
      </w:pPr>
      <w:r>
        <w:t>"\u2077" =&gt; "7"</w:t>
      </w:r>
    </w:p>
    <w:p w14:paraId="24024284" w14:textId="77777777" w:rsidR="00B065E4" w:rsidRDefault="00B065E4" w:rsidP="00B065E4">
      <w:pPr>
        <w:pStyle w:val="Brdtekst"/>
      </w:pPr>
    </w:p>
    <w:p w14:paraId="05BE990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₇  [</w:t>
      </w:r>
      <w:proofErr w:type="gramEnd"/>
      <w:r>
        <w:t>SUBSCRIPT SEVEN]</w:t>
      </w:r>
    </w:p>
    <w:p w14:paraId="7C013133" w14:textId="77777777" w:rsidR="00B065E4" w:rsidRDefault="00B065E4" w:rsidP="00B065E4">
      <w:pPr>
        <w:pStyle w:val="Brdtekst"/>
      </w:pPr>
      <w:r>
        <w:t>"\u2087" =&gt; "7"</w:t>
      </w:r>
    </w:p>
    <w:p w14:paraId="54C9704E" w14:textId="77777777" w:rsidR="00B065E4" w:rsidRDefault="00B065E4" w:rsidP="00B065E4">
      <w:pPr>
        <w:pStyle w:val="Brdtekst"/>
      </w:pPr>
    </w:p>
    <w:p w14:paraId="4EE6471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⑦</w:t>
      </w:r>
      <w:r>
        <w:t xml:space="preserve">  [</w:t>
      </w:r>
      <w:proofErr w:type="gramEnd"/>
      <w:r>
        <w:t>CIRCLED DIGIT SEVEN]</w:t>
      </w:r>
    </w:p>
    <w:p w14:paraId="73410BC6" w14:textId="77777777" w:rsidR="00B065E4" w:rsidRDefault="00B065E4" w:rsidP="00B065E4">
      <w:pPr>
        <w:pStyle w:val="Brdtekst"/>
      </w:pPr>
      <w:r>
        <w:t>"\u2466" =&gt; "7"</w:t>
      </w:r>
    </w:p>
    <w:p w14:paraId="216D9867" w14:textId="77777777" w:rsidR="00B065E4" w:rsidRDefault="00B065E4" w:rsidP="00B065E4">
      <w:pPr>
        <w:pStyle w:val="Brdtekst"/>
      </w:pPr>
    </w:p>
    <w:p w14:paraId="047C696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⓻</w:t>
      </w:r>
      <w:r>
        <w:t xml:space="preserve">  [</w:t>
      </w:r>
      <w:proofErr w:type="gramEnd"/>
      <w:r>
        <w:t>DOUBLE CIRCLED DIGIT SEVEN]</w:t>
      </w:r>
    </w:p>
    <w:p w14:paraId="33E57BC6" w14:textId="77777777" w:rsidR="00B065E4" w:rsidRDefault="00B065E4" w:rsidP="00B065E4">
      <w:pPr>
        <w:pStyle w:val="Brdtekst"/>
      </w:pPr>
      <w:r>
        <w:t>"\u24FB" =&gt; "7"</w:t>
      </w:r>
    </w:p>
    <w:p w14:paraId="05CA3A78" w14:textId="77777777" w:rsidR="00B065E4" w:rsidRDefault="00B065E4" w:rsidP="00B065E4">
      <w:pPr>
        <w:pStyle w:val="Brdtekst"/>
      </w:pPr>
    </w:p>
    <w:p w14:paraId="3A31B16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❼</w:t>
      </w:r>
      <w:r>
        <w:t xml:space="preserve">  [</w:t>
      </w:r>
      <w:proofErr w:type="gramEnd"/>
      <w:r>
        <w:t>DINGBAT NEGATIVE CIRCLED DIGIT SEVEN]</w:t>
      </w:r>
    </w:p>
    <w:p w14:paraId="1F6FDC3E" w14:textId="77777777" w:rsidR="00B065E4" w:rsidRDefault="00B065E4" w:rsidP="00B065E4">
      <w:pPr>
        <w:pStyle w:val="Brdtekst"/>
      </w:pPr>
      <w:r>
        <w:t>"\u277C" =&gt; "7"</w:t>
      </w:r>
    </w:p>
    <w:p w14:paraId="2160FADC" w14:textId="77777777" w:rsidR="00B065E4" w:rsidRDefault="00B065E4" w:rsidP="00B065E4">
      <w:pPr>
        <w:pStyle w:val="Brdtekst"/>
      </w:pPr>
    </w:p>
    <w:p w14:paraId="2084969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➆</w:t>
      </w:r>
      <w:r>
        <w:t xml:space="preserve">  [</w:t>
      </w:r>
      <w:proofErr w:type="gramEnd"/>
      <w:r>
        <w:t>DINGBAT CIRCLED SANS-SERIF DIGIT SEVEN]</w:t>
      </w:r>
    </w:p>
    <w:p w14:paraId="19915847" w14:textId="77777777" w:rsidR="00B065E4" w:rsidRDefault="00B065E4" w:rsidP="00B065E4">
      <w:pPr>
        <w:pStyle w:val="Brdtekst"/>
      </w:pPr>
      <w:r>
        <w:t>"\u2786" =&gt; "7"</w:t>
      </w:r>
    </w:p>
    <w:p w14:paraId="77F44B38" w14:textId="77777777" w:rsidR="00B065E4" w:rsidRDefault="00B065E4" w:rsidP="00B065E4">
      <w:pPr>
        <w:pStyle w:val="Brdtekst"/>
      </w:pPr>
    </w:p>
    <w:p w14:paraId="71F6A2B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➐</w:t>
      </w:r>
      <w:r>
        <w:t xml:space="preserve">  [</w:t>
      </w:r>
      <w:proofErr w:type="gramEnd"/>
      <w:r>
        <w:t>DINGBAT NEGATIVE CIRCLED SANS-SERIF DIGIT SEVEN]</w:t>
      </w:r>
    </w:p>
    <w:p w14:paraId="1DCD64F5" w14:textId="77777777" w:rsidR="00B065E4" w:rsidRDefault="00B065E4" w:rsidP="00B065E4">
      <w:pPr>
        <w:pStyle w:val="Brdtekst"/>
      </w:pPr>
      <w:r>
        <w:t>"\u2790" =&gt; "7"</w:t>
      </w:r>
    </w:p>
    <w:p w14:paraId="6BA6C512" w14:textId="77777777" w:rsidR="00B065E4" w:rsidRDefault="00B065E4" w:rsidP="00B065E4">
      <w:pPr>
        <w:pStyle w:val="Brdtekst"/>
      </w:pPr>
    </w:p>
    <w:p w14:paraId="77E33AF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７</w:t>
      </w:r>
      <w:r>
        <w:t xml:space="preserve">  [</w:t>
      </w:r>
      <w:proofErr w:type="gramEnd"/>
      <w:r>
        <w:t>FULLWIDTH DIGIT SEVEN]</w:t>
      </w:r>
    </w:p>
    <w:p w14:paraId="635A50F9" w14:textId="77777777" w:rsidR="00B065E4" w:rsidRDefault="00B065E4" w:rsidP="00B065E4">
      <w:pPr>
        <w:pStyle w:val="Brdtekst"/>
      </w:pPr>
      <w:r>
        <w:t>"\uFF17" =&gt; "7"</w:t>
      </w:r>
    </w:p>
    <w:p w14:paraId="1AE15DAA" w14:textId="77777777" w:rsidR="00B065E4" w:rsidRDefault="00B065E4" w:rsidP="00B065E4">
      <w:pPr>
        <w:pStyle w:val="Brdtekst"/>
      </w:pPr>
    </w:p>
    <w:p w14:paraId="52D30A3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⒎</w:t>
      </w:r>
      <w:r>
        <w:t xml:space="preserve">  [</w:t>
      </w:r>
      <w:proofErr w:type="gramEnd"/>
      <w:r>
        <w:t>DIGIT SEVEN FULL STOP]</w:t>
      </w:r>
    </w:p>
    <w:p w14:paraId="053CAAF1" w14:textId="77777777" w:rsidR="00B065E4" w:rsidRDefault="00B065E4" w:rsidP="00B065E4">
      <w:pPr>
        <w:pStyle w:val="Brdtekst"/>
      </w:pPr>
      <w:r>
        <w:t>"\u248E" =&gt; "7."</w:t>
      </w:r>
    </w:p>
    <w:p w14:paraId="03769ECB" w14:textId="77777777" w:rsidR="00B065E4" w:rsidRDefault="00B065E4" w:rsidP="00B065E4">
      <w:pPr>
        <w:pStyle w:val="Brdtekst"/>
      </w:pPr>
    </w:p>
    <w:p w14:paraId="78B690E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⑺</w:t>
      </w:r>
      <w:r>
        <w:t xml:space="preserve">  [</w:t>
      </w:r>
      <w:proofErr w:type="gramEnd"/>
      <w:r>
        <w:t>PARENTHESIZED DIGIT SEVEN]</w:t>
      </w:r>
    </w:p>
    <w:p w14:paraId="0EE21935" w14:textId="77777777" w:rsidR="00B065E4" w:rsidRDefault="00B065E4" w:rsidP="00B065E4">
      <w:pPr>
        <w:pStyle w:val="Brdtekst"/>
      </w:pPr>
      <w:r>
        <w:t>"\u247A" =&gt; "(7)"</w:t>
      </w:r>
    </w:p>
    <w:p w14:paraId="12EDC2B9" w14:textId="77777777" w:rsidR="00B065E4" w:rsidRDefault="00B065E4" w:rsidP="00B065E4">
      <w:pPr>
        <w:pStyle w:val="Brdtekst"/>
      </w:pPr>
    </w:p>
    <w:p w14:paraId="4653FD1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⁸  [</w:t>
      </w:r>
      <w:proofErr w:type="gramEnd"/>
      <w:r>
        <w:t>SUPERSCRIPT EIGHT]</w:t>
      </w:r>
    </w:p>
    <w:p w14:paraId="1F211294" w14:textId="77777777" w:rsidR="00B065E4" w:rsidRDefault="00B065E4" w:rsidP="00B065E4">
      <w:pPr>
        <w:pStyle w:val="Brdtekst"/>
      </w:pPr>
      <w:r>
        <w:t>"\u2078" =&gt; "8"</w:t>
      </w:r>
    </w:p>
    <w:p w14:paraId="52D28C95" w14:textId="77777777" w:rsidR="00B065E4" w:rsidRDefault="00B065E4" w:rsidP="00B065E4">
      <w:pPr>
        <w:pStyle w:val="Brdtekst"/>
      </w:pPr>
    </w:p>
    <w:p w14:paraId="726821A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₈  [</w:t>
      </w:r>
      <w:proofErr w:type="gramEnd"/>
      <w:r>
        <w:t>SUBSCRIPT EIGHT]</w:t>
      </w:r>
    </w:p>
    <w:p w14:paraId="1FDF97E7" w14:textId="77777777" w:rsidR="00B065E4" w:rsidRDefault="00B065E4" w:rsidP="00B065E4">
      <w:pPr>
        <w:pStyle w:val="Brdtekst"/>
      </w:pPr>
      <w:r>
        <w:t>"\u2088" =&gt; "8"</w:t>
      </w:r>
    </w:p>
    <w:p w14:paraId="5FD32E31" w14:textId="77777777" w:rsidR="00B065E4" w:rsidRDefault="00B065E4" w:rsidP="00B065E4">
      <w:pPr>
        <w:pStyle w:val="Brdtekst"/>
      </w:pPr>
    </w:p>
    <w:p w14:paraId="439FED4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⑧</w:t>
      </w:r>
      <w:r>
        <w:t xml:space="preserve">  [</w:t>
      </w:r>
      <w:proofErr w:type="gramEnd"/>
      <w:r>
        <w:t>CIRCLED DIGIT EIGHT]</w:t>
      </w:r>
    </w:p>
    <w:p w14:paraId="695DE68C" w14:textId="77777777" w:rsidR="00B065E4" w:rsidRDefault="00B065E4" w:rsidP="00B065E4">
      <w:pPr>
        <w:pStyle w:val="Brdtekst"/>
      </w:pPr>
      <w:r>
        <w:t>"\u2467" =&gt; "8"</w:t>
      </w:r>
    </w:p>
    <w:p w14:paraId="52628670" w14:textId="77777777" w:rsidR="00B065E4" w:rsidRDefault="00B065E4" w:rsidP="00B065E4">
      <w:pPr>
        <w:pStyle w:val="Brdtekst"/>
      </w:pPr>
    </w:p>
    <w:p w14:paraId="28CC610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⓼</w:t>
      </w:r>
      <w:r>
        <w:t xml:space="preserve">  [</w:t>
      </w:r>
      <w:proofErr w:type="gramEnd"/>
      <w:r>
        <w:t>DOUBLE CIRCLED DIGIT EIGHT]</w:t>
      </w:r>
    </w:p>
    <w:p w14:paraId="43B28043" w14:textId="77777777" w:rsidR="00B065E4" w:rsidRDefault="00B065E4" w:rsidP="00B065E4">
      <w:pPr>
        <w:pStyle w:val="Brdtekst"/>
      </w:pPr>
      <w:r>
        <w:t>"\u24FC" =&gt; "8"</w:t>
      </w:r>
    </w:p>
    <w:p w14:paraId="31EF71D1" w14:textId="77777777" w:rsidR="00B065E4" w:rsidRDefault="00B065E4" w:rsidP="00B065E4">
      <w:pPr>
        <w:pStyle w:val="Brdtekst"/>
      </w:pPr>
    </w:p>
    <w:p w14:paraId="49EE32D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❽</w:t>
      </w:r>
      <w:r>
        <w:t xml:space="preserve">  [</w:t>
      </w:r>
      <w:proofErr w:type="gramEnd"/>
      <w:r>
        <w:t>DINGBAT NEGATIVE CIRCLED DIGIT EIGHT]</w:t>
      </w:r>
    </w:p>
    <w:p w14:paraId="52217317" w14:textId="77777777" w:rsidR="00B065E4" w:rsidRDefault="00B065E4" w:rsidP="00B065E4">
      <w:pPr>
        <w:pStyle w:val="Brdtekst"/>
      </w:pPr>
      <w:r>
        <w:t>"\u277D" =&gt; "8"</w:t>
      </w:r>
    </w:p>
    <w:p w14:paraId="68492566" w14:textId="77777777" w:rsidR="00B065E4" w:rsidRDefault="00B065E4" w:rsidP="00B065E4">
      <w:pPr>
        <w:pStyle w:val="Brdtekst"/>
      </w:pPr>
    </w:p>
    <w:p w14:paraId="592CB76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➇</w:t>
      </w:r>
      <w:r>
        <w:t xml:space="preserve">  [</w:t>
      </w:r>
      <w:proofErr w:type="gramEnd"/>
      <w:r>
        <w:t>DINGBAT CIRCLED SANS-SERIF DIGIT EIGHT]</w:t>
      </w:r>
    </w:p>
    <w:p w14:paraId="23850C91" w14:textId="77777777" w:rsidR="00B065E4" w:rsidRDefault="00B065E4" w:rsidP="00B065E4">
      <w:pPr>
        <w:pStyle w:val="Brdtekst"/>
      </w:pPr>
      <w:r>
        <w:t>"\u2787" =&gt; "8"</w:t>
      </w:r>
    </w:p>
    <w:p w14:paraId="423FCCD9" w14:textId="77777777" w:rsidR="00B065E4" w:rsidRDefault="00B065E4" w:rsidP="00B065E4">
      <w:pPr>
        <w:pStyle w:val="Brdtekst"/>
      </w:pPr>
    </w:p>
    <w:p w14:paraId="24A2873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➑</w:t>
      </w:r>
      <w:r>
        <w:t xml:space="preserve">  [</w:t>
      </w:r>
      <w:proofErr w:type="gramEnd"/>
      <w:r>
        <w:t>DINGBAT NEGATIVE CIRCLED SANS-SERIF DIGIT EIGHT]</w:t>
      </w:r>
    </w:p>
    <w:p w14:paraId="0A28F490" w14:textId="77777777" w:rsidR="00B065E4" w:rsidRDefault="00B065E4" w:rsidP="00B065E4">
      <w:pPr>
        <w:pStyle w:val="Brdtekst"/>
      </w:pPr>
      <w:r>
        <w:t>"\u2791" =&gt; "8"</w:t>
      </w:r>
    </w:p>
    <w:p w14:paraId="603AEDA9" w14:textId="77777777" w:rsidR="00B065E4" w:rsidRDefault="00B065E4" w:rsidP="00B065E4">
      <w:pPr>
        <w:pStyle w:val="Brdtekst"/>
      </w:pPr>
    </w:p>
    <w:p w14:paraId="4FBC52D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８</w:t>
      </w:r>
      <w:r>
        <w:t xml:space="preserve">  [</w:t>
      </w:r>
      <w:proofErr w:type="gramEnd"/>
      <w:r>
        <w:t>FULLWIDTH DIGIT EIGHT]</w:t>
      </w:r>
    </w:p>
    <w:p w14:paraId="06C227BF" w14:textId="77777777" w:rsidR="00B065E4" w:rsidRDefault="00B065E4" w:rsidP="00B065E4">
      <w:pPr>
        <w:pStyle w:val="Brdtekst"/>
      </w:pPr>
      <w:r>
        <w:t>"\uFF18" =&gt; "8"</w:t>
      </w:r>
    </w:p>
    <w:p w14:paraId="617B7B9D" w14:textId="77777777" w:rsidR="00B065E4" w:rsidRDefault="00B065E4" w:rsidP="00B065E4">
      <w:pPr>
        <w:pStyle w:val="Brdtekst"/>
      </w:pPr>
    </w:p>
    <w:p w14:paraId="59421CD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⒏</w:t>
      </w:r>
      <w:r>
        <w:t xml:space="preserve">  [</w:t>
      </w:r>
      <w:proofErr w:type="gramEnd"/>
      <w:r>
        <w:t>DIGIT EIGHT FULL STOP]</w:t>
      </w:r>
    </w:p>
    <w:p w14:paraId="58591FAC" w14:textId="77777777" w:rsidR="00B065E4" w:rsidRDefault="00B065E4" w:rsidP="00B065E4">
      <w:pPr>
        <w:pStyle w:val="Brdtekst"/>
      </w:pPr>
      <w:r>
        <w:t>"\u248F" =&gt; "8."</w:t>
      </w:r>
    </w:p>
    <w:p w14:paraId="6E20F2D5" w14:textId="77777777" w:rsidR="00B065E4" w:rsidRDefault="00B065E4" w:rsidP="00B065E4">
      <w:pPr>
        <w:pStyle w:val="Brdtekst"/>
      </w:pPr>
    </w:p>
    <w:p w14:paraId="0110BE0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⑻</w:t>
      </w:r>
      <w:r>
        <w:t xml:space="preserve">  [</w:t>
      </w:r>
      <w:proofErr w:type="gramEnd"/>
      <w:r>
        <w:t>PARENTHESIZED DIGIT EIGHT]</w:t>
      </w:r>
    </w:p>
    <w:p w14:paraId="7A57EF7B" w14:textId="77777777" w:rsidR="00B065E4" w:rsidRDefault="00B065E4" w:rsidP="00B065E4">
      <w:pPr>
        <w:pStyle w:val="Brdtekst"/>
      </w:pPr>
      <w:r>
        <w:t>"\u247B" =&gt; "(8)"</w:t>
      </w:r>
    </w:p>
    <w:p w14:paraId="1A8B3E11" w14:textId="77777777" w:rsidR="00B065E4" w:rsidRDefault="00B065E4" w:rsidP="00B065E4">
      <w:pPr>
        <w:pStyle w:val="Brdtekst"/>
      </w:pPr>
    </w:p>
    <w:p w14:paraId="6AD8E54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⁹  [</w:t>
      </w:r>
      <w:proofErr w:type="gramEnd"/>
      <w:r>
        <w:t>SUPERSCRIPT NINE]</w:t>
      </w:r>
    </w:p>
    <w:p w14:paraId="1DE072C4" w14:textId="77777777" w:rsidR="00B065E4" w:rsidRDefault="00B065E4" w:rsidP="00B065E4">
      <w:pPr>
        <w:pStyle w:val="Brdtekst"/>
      </w:pPr>
      <w:r>
        <w:t>"\u2079" =&gt; "9"</w:t>
      </w:r>
    </w:p>
    <w:p w14:paraId="469F95DB" w14:textId="77777777" w:rsidR="00B065E4" w:rsidRDefault="00B065E4" w:rsidP="00B065E4">
      <w:pPr>
        <w:pStyle w:val="Brdtekst"/>
      </w:pPr>
    </w:p>
    <w:p w14:paraId="7344C56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₉  [</w:t>
      </w:r>
      <w:proofErr w:type="gramEnd"/>
      <w:r>
        <w:t>SUBSCRIPT NINE]</w:t>
      </w:r>
    </w:p>
    <w:p w14:paraId="3056E2C1" w14:textId="77777777" w:rsidR="00B065E4" w:rsidRDefault="00B065E4" w:rsidP="00B065E4">
      <w:pPr>
        <w:pStyle w:val="Brdtekst"/>
      </w:pPr>
      <w:r>
        <w:t>"\u2089" =&gt; "9"</w:t>
      </w:r>
    </w:p>
    <w:p w14:paraId="1045DF35" w14:textId="77777777" w:rsidR="00B065E4" w:rsidRDefault="00B065E4" w:rsidP="00B065E4">
      <w:pPr>
        <w:pStyle w:val="Brdtekst"/>
      </w:pPr>
    </w:p>
    <w:p w14:paraId="6390A69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⑨</w:t>
      </w:r>
      <w:r>
        <w:t xml:space="preserve">  [</w:t>
      </w:r>
      <w:proofErr w:type="gramEnd"/>
      <w:r>
        <w:t>CIRCLED DIGIT NINE]</w:t>
      </w:r>
    </w:p>
    <w:p w14:paraId="3F54648C" w14:textId="77777777" w:rsidR="00B065E4" w:rsidRDefault="00B065E4" w:rsidP="00B065E4">
      <w:pPr>
        <w:pStyle w:val="Brdtekst"/>
      </w:pPr>
      <w:r>
        <w:t>"\u2468" =&gt; "9"</w:t>
      </w:r>
    </w:p>
    <w:p w14:paraId="23A21957" w14:textId="77777777" w:rsidR="00B065E4" w:rsidRDefault="00B065E4" w:rsidP="00B065E4">
      <w:pPr>
        <w:pStyle w:val="Brdtekst"/>
      </w:pPr>
    </w:p>
    <w:p w14:paraId="1CB2E73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⓽</w:t>
      </w:r>
      <w:r>
        <w:t xml:space="preserve">  [</w:t>
      </w:r>
      <w:proofErr w:type="gramEnd"/>
      <w:r>
        <w:t>DOUBLE CIRCLED DIGIT NINE]</w:t>
      </w:r>
    </w:p>
    <w:p w14:paraId="165CDCD5" w14:textId="77777777" w:rsidR="00B065E4" w:rsidRDefault="00B065E4" w:rsidP="00B065E4">
      <w:pPr>
        <w:pStyle w:val="Brdtekst"/>
      </w:pPr>
      <w:r>
        <w:t>"\u24FD" =&gt; "9"</w:t>
      </w:r>
    </w:p>
    <w:p w14:paraId="0390A588" w14:textId="77777777" w:rsidR="00B065E4" w:rsidRDefault="00B065E4" w:rsidP="00B065E4">
      <w:pPr>
        <w:pStyle w:val="Brdtekst"/>
      </w:pPr>
    </w:p>
    <w:p w14:paraId="5F2B173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❾</w:t>
      </w:r>
      <w:r>
        <w:t xml:space="preserve">  [</w:t>
      </w:r>
      <w:proofErr w:type="gramEnd"/>
      <w:r>
        <w:t>DINGBAT NEGATIVE CIRCLED DIGIT NINE]</w:t>
      </w:r>
    </w:p>
    <w:p w14:paraId="132582E7" w14:textId="77777777" w:rsidR="00B065E4" w:rsidRDefault="00B065E4" w:rsidP="00B065E4">
      <w:pPr>
        <w:pStyle w:val="Brdtekst"/>
      </w:pPr>
      <w:r>
        <w:t>"\u277E" =&gt; "9"</w:t>
      </w:r>
    </w:p>
    <w:p w14:paraId="211B9211" w14:textId="77777777" w:rsidR="00B065E4" w:rsidRDefault="00B065E4" w:rsidP="00B065E4">
      <w:pPr>
        <w:pStyle w:val="Brdtekst"/>
      </w:pPr>
    </w:p>
    <w:p w14:paraId="39BF47D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➈</w:t>
      </w:r>
      <w:r>
        <w:t xml:space="preserve">  [</w:t>
      </w:r>
      <w:proofErr w:type="gramEnd"/>
      <w:r>
        <w:t>DINGBAT CIRCLED SANS-SERIF DIGIT NINE]</w:t>
      </w:r>
    </w:p>
    <w:p w14:paraId="7A346071" w14:textId="77777777" w:rsidR="00B065E4" w:rsidRDefault="00B065E4" w:rsidP="00B065E4">
      <w:pPr>
        <w:pStyle w:val="Brdtekst"/>
      </w:pPr>
      <w:r>
        <w:t>"\u2788" =&gt; "9"</w:t>
      </w:r>
    </w:p>
    <w:p w14:paraId="4664BE9E" w14:textId="77777777" w:rsidR="00B065E4" w:rsidRDefault="00B065E4" w:rsidP="00B065E4">
      <w:pPr>
        <w:pStyle w:val="Brdtekst"/>
      </w:pPr>
    </w:p>
    <w:p w14:paraId="21F19F1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➒</w:t>
      </w:r>
      <w:r>
        <w:t xml:space="preserve">  [</w:t>
      </w:r>
      <w:proofErr w:type="gramEnd"/>
      <w:r>
        <w:t>DINGBAT NEGATIVE CIRCLED SANS-SERIF DIGIT NINE]</w:t>
      </w:r>
    </w:p>
    <w:p w14:paraId="4D70500D" w14:textId="77777777" w:rsidR="00B065E4" w:rsidRDefault="00B065E4" w:rsidP="00B065E4">
      <w:pPr>
        <w:pStyle w:val="Brdtekst"/>
      </w:pPr>
      <w:r>
        <w:t>"\u2792" =&gt; "9"</w:t>
      </w:r>
    </w:p>
    <w:p w14:paraId="68BBECBE" w14:textId="77777777" w:rsidR="00B065E4" w:rsidRDefault="00B065E4" w:rsidP="00B065E4">
      <w:pPr>
        <w:pStyle w:val="Brdtekst"/>
      </w:pPr>
    </w:p>
    <w:p w14:paraId="0C76360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９</w:t>
      </w:r>
      <w:r>
        <w:t xml:space="preserve">  [</w:t>
      </w:r>
      <w:proofErr w:type="gramEnd"/>
      <w:r>
        <w:t>FULLWIDTH DIGIT NINE]</w:t>
      </w:r>
    </w:p>
    <w:p w14:paraId="2E046252" w14:textId="77777777" w:rsidR="00B065E4" w:rsidRDefault="00B065E4" w:rsidP="00B065E4">
      <w:pPr>
        <w:pStyle w:val="Brdtekst"/>
      </w:pPr>
      <w:r>
        <w:t>"\uFF19" =&gt; "9"</w:t>
      </w:r>
    </w:p>
    <w:p w14:paraId="793CB635" w14:textId="77777777" w:rsidR="00B065E4" w:rsidRDefault="00B065E4" w:rsidP="00B065E4">
      <w:pPr>
        <w:pStyle w:val="Brdtekst"/>
      </w:pPr>
    </w:p>
    <w:p w14:paraId="292707F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⒐</w:t>
      </w:r>
      <w:r>
        <w:t xml:space="preserve">  [</w:t>
      </w:r>
      <w:proofErr w:type="gramEnd"/>
      <w:r>
        <w:t>DIGIT NINE FULL STOP]</w:t>
      </w:r>
    </w:p>
    <w:p w14:paraId="59695A2F" w14:textId="77777777" w:rsidR="00B065E4" w:rsidRDefault="00B065E4" w:rsidP="00B065E4">
      <w:pPr>
        <w:pStyle w:val="Brdtekst"/>
      </w:pPr>
      <w:r>
        <w:t>"\u2490" =&gt; "9."</w:t>
      </w:r>
    </w:p>
    <w:p w14:paraId="39B5938B" w14:textId="77777777" w:rsidR="00B065E4" w:rsidRDefault="00B065E4" w:rsidP="00B065E4">
      <w:pPr>
        <w:pStyle w:val="Brdtekst"/>
      </w:pPr>
    </w:p>
    <w:p w14:paraId="05EA068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⑼</w:t>
      </w:r>
      <w:r>
        <w:t xml:space="preserve">  [</w:t>
      </w:r>
      <w:proofErr w:type="gramEnd"/>
      <w:r>
        <w:t>PARENTHESIZED DIGIT NINE]</w:t>
      </w:r>
    </w:p>
    <w:p w14:paraId="7E082F84" w14:textId="77777777" w:rsidR="00B065E4" w:rsidRDefault="00B065E4" w:rsidP="00B065E4">
      <w:pPr>
        <w:pStyle w:val="Brdtekst"/>
      </w:pPr>
      <w:r>
        <w:t>"\u247C" =&gt; "(9)"</w:t>
      </w:r>
    </w:p>
    <w:p w14:paraId="1B13E50C" w14:textId="77777777" w:rsidR="00B065E4" w:rsidRDefault="00B065E4" w:rsidP="00B065E4">
      <w:pPr>
        <w:pStyle w:val="Brdtekst"/>
      </w:pPr>
    </w:p>
    <w:p w14:paraId="6546CE3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⑩</w:t>
      </w:r>
      <w:r>
        <w:t xml:space="preserve">  [</w:t>
      </w:r>
      <w:proofErr w:type="gramEnd"/>
      <w:r>
        <w:t>CIRCLED NUMBER TEN]</w:t>
      </w:r>
    </w:p>
    <w:p w14:paraId="6861A0B7" w14:textId="77777777" w:rsidR="00B065E4" w:rsidRDefault="00B065E4" w:rsidP="00B065E4">
      <w:pPr>
        <w:pStyle w:val="Brdtekst"/>
      </w:pPr>
      <w:r>
        <w:t>"\u2469" =&gt; "10"</w:t>
      </w:r>
    </w:p>
    <w:p w14:paraId="045F880B" w14:textId="77777777" w:rsidR="00B065E4" w:rsidRDefault="00B065E4" w:rsidP="00B065E4">
      <w:pPr>
        <w:pStyle w:val="Brdtekst"/>
      </w:pPr>
    </w:p>
    <w:p w14:paraId="5FF2AF4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⓾</w:t>
      </w:r>
      <w:r>
        <w:t xml:space="preserve">  [</w:t>
      </w:r>
      <w:proofErr w:type="gramEnd"/>
      <w:r>
        <w:t>DOUBLE CIRCLED NUMBER TEN]</w:t>
      </w:r>
    </w:p>
    <w:p w14:paraId="7C3A900D" w14:textId="77777777" w:rsidR="00B065E4" w:rsidRDefault="00B065E4" w:rsidP="00B065E4">
      <w:pPr>
        <w:pStyle w:val="Brdtekst"/>
      </w:pPr>
      <w:r>
        <w:t>"\u24FE" =&gt; "10"</w:t>
      </w:r>
    </w:p>
    <w:p w14:paraId="6DB54672" w14:textId="77777777" w:rsidR="00B065E4" w:rsidRDefault="00B065E4" w:rsidP="00B065E4">
      <w:pPr>
        <w:pStyle w:val="Brdtekst"/>
      </w:pPr>
    </w:p>
    <w:p w14:paraId="5E5C69D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❿</w:t>
      </w:r>
      <w:r>
        <w:t xml:space="preserve">  [</w:t>
      </w:r>
      <w:proofErr w:type="gramEnd"/>
      <w:r>
        <w:t>DINGBAT NEGATIVE CIRCLED NUMBER TEN]</w:t>
      </w:r>
    </w:p>
    <w:p w14:paraId="1A5542A3" w14:textId="77777777" w:rsidR="00B065E4" w:rsidRDefault="00B065E4" w:rsidP="00B065E4">
      <w:pPr>
        <w:pStyle w:val="Brdtekst"/>
      </w:pPr>
      <w:r>
        <w:t>"\u277F" =&gt; "10"</w:t>
      </w:r>
    </w:p>
    <w:p w14:paraId="53EA1F69" w14:textId="77777777" w:rsidR="00B065E4" w:rsidRDefault="00B065E4" w:rsidP="00B065E4">
      <w:pPr>
        <w:pStyle w:val="Brdtekst"/>
      </w:pPr>
    </w:p>
    <w:p w14:paraId="57C3E1D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➉</w:t>
      </w:r>
      <w:r>
        <w:t xml:space="preserve">  [</w:t>
      </w:r>
      <w:proofErr w:type="gramEnd"/>
      <w:r>
        <w:t>DINGBAT CIRCLED SANS-SERIF NUMBER TEN]</w:t>
      </w:r>
    </w:p>
    <w:p w14:paraId="10BB3DF6" w14:textId="77777777" w:rsidR="00B065E4" w:rsidRDefault="00B065E4" w:rsidP="00B065E4">
      <w:pPr>
        <w:pStyle w:val="Brdtekst"/>
      </w:pPr>
      <w:r>
        <w:t>"\u2789" =&gt; "10"</w:t>
      </w:r>
    </w:p>
    <w:p w14:paraId="7A44C5D4" w14:textId="77777777" w:rsidR="00B065E4" w:rsidRDefault="00B065E4" w:rsidP="00B065E4">
      <w:pPr>
        <w:pStyle w:val="Brdtekst"/>
      </w:pPr>
    </w:p>
    <w:p w14:paraId="3B66507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➓</w:t>
      </w:r>
      <w:r>
        <w:t xml:space="preserve">  [</w:t>
      </w:r>
      <w:proofErr w:type="gramEnd"/>
      <w:r>
        <w:t>DINGBAT NEGATIVE CIRCLED SANS-SERIF NUMBER TEN]</w:t>
      </w:r>
    </w:p>
    <w:p w14:paraId="5F291E1F" w14:textId="77777777" w:rsidR="00B065E4" w:rsidRDefault="00B065E4" w:rsidP="00B065E4">
      <w:pPr>
        <w:pStyle w:val="Brdtekst"/>
      </w:pPr>
      <w:r>
        <w:t>"\u2793" =&gt; "10"</w:t>
      </w:r>
    </w:p>
    <w:p w14:paraId="47757D01" w14:textId="77777777" w:rsidR="00B065E4" w:rsidRDefault="00B065E4" w:rsidP="00B065E4">
      <w:pPr>
        <w:pStyle w:val="Brdtekst"/>
      </w:pPr>
    </w:p>
    <w:p w14:paraId="01495ED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⒑</w:t>
      </w:r>
      <w:r>
        <w:t xml:space="preserve">  [</w:t>
      </w:r>
      <w:proofErr w:type="gramEnd"/>
      <w:r>
        <w:t>NUMBER TEN FULL STOP]</w:t>
      </w:r>
    </w:p>
    <w:p w14:paraId="76C91368" w14:textId="77777777" w:rsidR="00B065E4" w:rsidRDefault="00B065E4" w:rsidP="00B065E4">
      <w:pPr>
        <w:pStyle w:val="Brdtekst"/>
      </w:pPr>
      <w:r>
        <w:t>"\u2491" =&gt; "10."</w:t>
      </w:r>
    </w:p>
    <w:p w14:paraId="1AFA75CB" w14:textId="77777777" w:rsidR="00B065E4" w:rsidRDefault="00B065E4" w:rsidP="00B065E4">
      <w:pPr>
        <w:pStyle w:val="Brdtekst"/>
      </w:pPr>
    </w:p>
    <w:p w14:paraId="1585B94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⑽</w:t>
      </w:r>
      <w:r>
        <w:t xml:space="preserve">  [</w:t>
      </w:r>
      <w:proofErr w:type="gramEnd"/>
      <w:r>
        <w:t>PARENTHESIZED NUMBER TEN]</w:t>
      </w:r>
    </w:p>
    <w:p w14:paraId="4620912F" w14:textId="77777777" w:rsidR="00B065E4" w:rsidRDefault="00B065E4" w:rsidP="00B065E4">
      <w:pPr>
        <w:pStyle w:val="Brdtekst"/>
      </w:pPr>
      <w:r>
        <w:t>"\u247D" =&gt; "(10)"</w:t>
      </w:r>
    </w:p>
    <w:p w14:paraId="6A6E961B" w14:textId="77777777" w:rsidR="00B065E4" w:rsidRDefault="00B065E4" w:rsidP="00B065E4">
      <w:pPr>
        <w:pStyle w:val="Brdtekst"/>
      </w:pPr>
    </w:p>
    <w:p w14:paraId="2F81887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⑪</w:t>
      </w:r>
      <w:r>
        <w:t xml:space="preserve">  [</w:t>
      </w:r>
      <w:proofErr w:type="gramEnd"/>
      <w:r>
        <w:t>CIRCLED NUMBER ELEVEN]</w:t>
      </w:r>
    </w:p>
    <w:p w14:paraId="175C097B" w14:textId="77777777" w:rsidR="00B065E4" w:rsidRDefault="00B065E4" w:rsidP="00B065E4">
      <w:pPr>
        <w:pStyle w:val="Brdtekst"/>
      </w:pPr>
      <w:r>
        <w:t>"\u246A" =&gt; "11"</w:t>
      </w:r>
    </w:p>
    <w:p w14:paraId="40E47087" w14:textId="77777777" w:rsidR="00B065E4" w:rsidRDefault="00B065E4" w:rsidP="00B065E4">
      <w:pPr>
        <w:pStyle w:val="Brdtekst"/>
      </w:pPr>
    </w:p>
    <w:p w14:paraId="16BDB16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⓫</w:t>
      </w:r>
      <w:r>
        <w:t xml:space="preserve">  [</w:t>
      </w:r>
      <w:proofErr w:type="gramEnd"/>
      <w:r>
        <w:t>NEGATIVE CIRCLED NUMBER ELEVEN]</w:t>
      </w:r>
    </w:p>
    <w:p w14:paraId="064B8567" w14:textId="77777777" w:rsidR="00B065E4" w:rsidRDefault="00B065E4" w:rsidP="00B065E4">
      <w:pPr>
        <w:pStyle w:val="Brdtekst"/>
      </w:pPr>
      <w:r>
        <w:t>"\u24EB" =&gt; "11"</w:t>
      </w:r>
    </w:p>
    <w:p w14:paraId="1A4970C0" w14:textId="77777777" w:rsidR="00B065E4" w:rsidRDefault="00B065E4" w:rsidP="00B065E4">
      <w:pPr>
        <w:pStyle w:val="Brdtekst"/>
      </w:pPr>
    </w:p>
    <w:p w14:paraId="0E772F4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⒒</w:t>
      </w:r>
      <w:r>
        <w:t xml:space="preserve">  [</w:t>
      </w:r>
      <w:proofErr w:type="gramEnd"/>
      <w:r>
        <w:t>NUMBER ELEVEN FULL STOP]</w:t>
      </w:r>
    </w:p>
    <w:p w14:paraId="0D5E3D45" w14:textId="77777777" w:rsidR="00B065E4" w:rsidRDefault="00B065E4" w:rsidP="00B065E4">
      <w:pPr>
        <w:pStyle w:val="Brdtekst"/>
      </w:pPr>
      <w:r>
        <w:t>"\u2492" =&gt; "11."</w:t>
      </w:r>
    </w:p>
    <w:p w14:paraId="73613E8E" w14:textId="77777777" w:rsidR="00B065E4" w:rsidRDefault="00B065E4" w:rsidP="00B065E4">
      <w:pPr>
        <w:pStyle w:val="Brdtekst"/>
      </w:pPr>
    </w:p>
    <w:p w14:paraId="74A9BA2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⑾</w:t>
      </w:r>
      <w:r>
        <w:t xml:space="preserve">  [</w:t>
      </w:r>
      <w:proofErr w:type="gramEnd"/>
      <w:r>
        <w:t>PARENTHESIZED NUMBER ELEVEN]</w:t>
      </w:r>
    </w:p>
    <w:p w14:paraId="2E577204" w14:textId="77777777" w:rsidR="00B065E4" w:rsidRDefault="00B065E4" w:rsidP="00B065E4">
      <w:pPr>
        <w:pStyle w:val="Brdtekst"/>
      </w:pPr>
      <w:r>
        <w:t>"\u247E" =&gt; "(11)"</w:t>
      </w:r>
    </w:p>
    <w:p w14:paraId="6BBDC311" w14:textId="77777777" w:rsidR="00B065E4" w:rsidRDefault="00B065E4" w:rsidP="00B065E4">
      <w:pPr>
        <w:pStyle w:val="Brdtekst"/>
      </w:pPr>
    </w:p>
    <w:p w14:paraId="69F1452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⑫</w:t>
      </w:r>
      <w:r>
        <w:t xml:space="preserve">  [</w:t>
      </w:r>
      <w:proofErr w:type="gramEnd"/>
      <w:r>
        <w:t>CIRCLED NUMBER TWELVE]</w:t>
      </w:r>
    </w:p>
    <w:p w14:paraId="67F7E607" w14:textId="77777777" w:rsidR="00B065E4" w:rsidRDefault="00B065E4" w:rsidP="00B065E4">
      <w:pPr>
        <w:pStyle w:val="Brdtekst"/>
      </w:pPr>
      <w:r>
        <w:t>"\u246B" =&gt; "12"</w:t>
      </w:r>
    </w:p>
    <w:p w14:paraId="2C407F19" w14:textId="77777777" w:rsidR="00B065E4" w:rsidRDefault="00B065E4" w:rsidP="00B065E4">
      <w:pPr>
        <w:pStyle w:val="Brdtekst"/>
      </w:pPr>
    </w:p>
    <w:p w14:paraId="4158B2C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⓬</w:t>
      </w:r>
      <w:r>
        <w:t xml:space="preserve">  [</w:t>
      </w:r>
      <w:proofErr w:type="gramEnd"/>
      <w:r>
        <w:t>NEGATIVE CIRCLED NUMBER TWELVE]</w:t>
      </w:r>
    </w:p>
    <w:p w14:paraId="02CF6E30" w14:textId="77777777" w:rsidR="00B065E4" w:rsidRDefault="00B065E4" w:rsidP="00B065E4">
      <w:pPr>
        <w:pStyle w:val="Brdtekst"/>
      </w:pPr>
      <w:r>
        <w:t>"\u24EC" =&gt; "12"</w:t>
      </w:r>
    </w:p>
    <w:p w14:paraId="6AC2DE82" w14:textId="77777777" w:rsidR="00B065E4" w:rsidRDefault="00B065E4" w:rsidP="00B065E4">
      <w:pPr>
        <w:pStyle w:val="Brdtekst"/>
      </w:pPr>
    </w:p>
    <w:p w14:paraId="50DF0E7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⒓</w:t>
      </w:r>
      <w:r>
        <w:t xml:space="preserve">  [</w:t>
      </w:r>
      <w:proofErr w:type="gramEnd"/>
      <w:r>
        <w:t>NUMBER TWELVE FULL STOP]</w:t>
      </w:r>
    </w:p>
    <w:p w14:paraId="183B225C" w14:textId="77777777" w:rsidR="00B065E4" w:rsidRDefault="00B065E4" w:rsidP="00B065E4">
      <w:pPr>
        <w:pStyle w:val="Brdtekst"/>
      </w:pPr>
      <w:r>
        <w:t>"\u2493" =&gt; "12."</w:t>
      </w:r>
    </w:p>
    <w:p w14:paraId="2FA1D434" w14:textId="77777777" w:rsidR="00B065E4" w:rsidRDefault="00B065E4" w:rsidP="00B065E4">
      <w:pPr>
        <w:pStyle w:val="Brdtekst"/>
      </w:pPr>
    </w:p>
    <w:p w14:paraId="6E568BE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⑿</w:t>
      </w:r>
      <w:r>
        <w:t xml:space="preserve">  [</w:t>
      </w:r>
      <w:proofErr w:type="gramEnd"/>
      <w:r>
        <w:t>PARENTHESIZED NUMBER TWELVE]</w:t>
      </w:r>
    </w:p>
    <w:p w14:paraId="09413166" w14:textId="77777777" w:rsidR="00B065E4" w:rsidRDefault="00B065E4" w:rsidP="00B065E4">
      <w:pPr>
        <w:pStyle w:val="Brdtekst"/>
      </w:pPr>
      <w:r>
        <w:t>"\u247F" =&gt; "(12)"</w:t>
      </w:r>
    </w:p>
    <w:p w14:paraId="2510D6DF" w14:textId="77777777" w:rsidR="00B065E4" w:rsidRDefault="00B065E4" w:rsidP="00B065E4">
      <w:pPr>
        <w:pStyle w:val="Brdtekst"/>
      </w:pPr>
    </w:p>
    <w:p w14:paraId="120FE11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⑬</w:t>
      </w:r>
      <w:r>
        <w:t xml:space="preserve">  [</w:t>
      </w:r>
      <w:proofErr w:type="gramEnd"/>
      <w:r>
        <w:t>CIRCLED NUMBER THIRTEEN]</w:t>
      </w:r>
    </w:p>
    <w:p w14:paraId="0639D132" w14:textId="77777777" w:rsidR="00B065E4" w:rsidRDefault="00B065E4" w:rsidP="00B065E4">
      <w:pPr>
        <w:pStyle w:val="Brdtekst"/>
      </w:pPr>
      <w:r>
        <w:t>"\u246C" =&gt; "13"</w:t>
      </w:r>
    </w:p>
    <w:p w14:paraId="731B2F59" w14:textId="77777777" w:rsidR="00B065E4" w:rsidRDefault="00B065E4" w:rsidP="00B065E4">
      <w:pPr>
        <w:pStyle w:val="Brdtekst"/>
      </w:pPr>
    </w:p>
    <w:p w14:paraId="74F44E6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⓭</w:t>
      </w:r>
      <w:r>
        <w:t xml:space="preserve">  [</w:t>
      </w:r>
      <w:proofErr w:type="gramEnd"/>
      <w:r>
        <w:t>NEGATIVE CIRCLED NUMBER THIRTEEN]</w:t>
      </w:r>
    </w:p>
    <w:p w14:paraId="5B70ED55" w14:textId="77777777" w:rsidR="00B065E4" w:rsidRDefault="00B065E4" w:rsidP="00B065E4">
      <w:pPr>
        <w:pStyle w:val="Brdtekst"/>
      </w:pPr>
      <w:r>
        <w:t>"\u24ED" =&gt; "13"</w:t>
      </w:r>
    </w:p>
    <w:p w14:paraId="164DB1F8" w14:textId="77777777" w:rsidR="00B065E4" w:rsidRDefault="00B065E4" w:rsidP="00B065E4">
      <w:pPr>
        <w:pStyle w:val="Brdtekst"/>
      </w:pPr>
    </w:p>
    <w:p w14:paraId="3DB133A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⒔</w:t>
      </w:r>
      <w:r>
        <w:t xml:space="preserve">  [</w:t>
      </w:r>
      <w:proofErr w:type="gramEnd"/>
      <w:r>
        <w:t>NUMBER THIRTEEN FULL STOP]</w:t>
      </w:r>
    </w:p>
    <w:p w14:paraId="5216C510" w14:textId="77777777" w:rsidR="00B065E4" w:rsidRDefault="00B065E4" w:rsidP="00B065E4">
      <w:pPr>
        <w:pStyle w:val="Brdtekst"/>
      </w:pPr>
      <w:r>
        <w:t>"\u2494" =&gt; "13."</w:t>
      </w:r>
    </w:p>
    <w:p w14:paraId="4E92D047" w14:textId="77777777" w:rsidR="00B065E4" w:rsidRDefault="00B065E4" w:rsidP="00B065E4">
      <w:pPr>
        <w:pStyle w:val="Brdtekst"/>
      </w:pPr>
    </w:p>
    <w:p w14:paraId="714D08F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⒀</w:t>
      </w:r>
      <w:r>
        <w:t xml:space="preserve">  [</w:t>
      </w:r>
      <w:proofErr w:type="gramEnd"/>
      <w:r>
        <w:t>PARENTHESIZED NUMBER THIRTEEN]</w:t>
      </w:r>
    </w:p>
    <w:p w14:paraId="335E998B" w14:textId="77777777" w:rsidR="00B065E4" w:rsidRDefault="00B065E4" w:rsidP="00B065E4">
      <w:pPr>
        <w:pStyle w:val="Brdtekst"/>
      </w:pPr>
      <w:r>
        <w:t>"\u2480" =&gt; "(13)"</w:t>
      </w:r>
    </w:p>
    <w:p w14:paraId="4F3535D9" w14:textId="77777777" w:rsidR="00B065E4" w:rsidRDefault="00B065E4" w:rsidP="00B065E4">
      <w:pPr>
        <w:pStyle w:val="Brdtekst"/>
      </w:pPr>
    </w:p>
    <w:p w14:paraId="475FA33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⑭</w:t>
      </w:r>
      <w:r>
        <w:t xml:space="preserve">  [</w:t>
      </w:r>
      <w:proofErr w:type="gramEnd"/>
      <w:r>
        <w:t>CIRCLED NUMBER FOURTEEN]</w:t>
      </w:r>
    </w:p>
    <w:p w14:paraId="3B047514" w14:textId="77777777" w:rsidR="00B065E4" w:rsidRDefault="00B065E4" w:rsidP="00B065E4">
      <w:pPr>
        <w:pStyle w:val="Brdtekst"/>
      </w:pPr>
      <w:r>
        <w:t>"\u246D" =&gt; "14"</w:t>
      </w:r>
    </w:p>
    <w:p w14:paraId="350C57C8" w14:textId="77777777" w:rsidR="00B065E4" w:rsidRDefault="00B065E4" w:rsidP="00B065E4">
      <w:pPr>
        <w:pStyle w:val="Brdtekst"/>
      </w:pPr>
    </w:p>
    <w:p w14:paraId="3590737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⓮</w:t>
      </w:r>
      <w:r>
        <w:t xml:space="preserve">  [</w:t>
      </w:r>
      <w:proofErr w:type="gramEnd"/>
      <w:r>
        <w:t>NEGATIVE CIRCLED NUMBER FOURTEEN]</w:t>
      </w:r>
    </w:p>
    <w:p w14:paraId="01AB6877" w14:textId="77777777" w:rsidR="00B065E4" w:rsidRDefault="00B065E4" w:rsidP="00B065E4">
      <w:pPr>
        <w:pStyle w:val="Brdtekst"/>
      </w:pPr>
      <w:r>
        <w:t>"\u24EE" =&gt; "14"</w:t>
      </w:r>
    </w:p>
    <w:p w14:paraId="27D35FD8" w14:textId="77777777" w:rsidR="00B065E4" w:rsidRDefault="00B065E4" w:rsidP="00B065E4">
      <w:pPr>
        <w:pStyle w:val="Brdtekst"/>
      </w:pPr>
    </w:p>
    <w:p w14:paraId="7310A74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⒕</w:t>
      </w:r>
      <w:r>
        <w:t xml:space="preserve">  [</w:t>
      </w:r>
      <w:proofErr w:type="gramEnd"/>
      <w:r>
        <w:t>NUMBER FOURTEEN FULL STOP]</w:t>
      </w:r>
    </w:p>
    <w:p w14:paraId="60EF30E7" w14:textId="77777777" w:rsidR="00B065E4" w:rsidRDefault="00B065E4" w:rsidP="00B065E4">
      <w:pPr>
        <w:pStyle w:val="Brdtekst"/>
      </w:pPr>
      <w:r>
        <w:t>"\u2495" =&gt; "14."</w:t>
      </w:r>
    </w:p>
    <w:p w14:paraId="5333F88A" w14:textId="77777777" w:rsidR="00B065E4" w:rsidRDefault="00B065E4" w:rsidP="00B065E4">
      <w:pPr>
        <w:pStyle w:val="Brdtekst"/>
      </w:pPr>
    </w:p>
    <w:p w14:paraId="0BD2B22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⒁</w:t>
      </w:r>
      <w:r>
        <w:t xml:space="preserve">  [</w:t>
      </w:r>
      <w:proofErr w:type="gramEnd"/>
      <w:r>
        <w:t>PARENTHESIZED NUMBER FOURTEEN]</w:t>
      </w:r>
    </w:p>
    <w:p w14:paraId="2D0A65B4" w14:textId="77777777" w:rsidR="00B065E4" w:rsidRDefault="00B065E4" w:rsidP="00B065E4">
      <w:pPr>
        <w:pStyle w:val="Brdtekst"/>
      </w:pPr>
      <w:r>
        <w:t>"\u2481" =&gt; "(14)"</w:t>
      </w:r>
    </w:p>
    <w:p w14:paraId="02EC7FD0" w14:textId="77777777" w:rsidR="00B065E4" w:rsidRDefault="00B065E4" w:rsidP="00B065E4">
      <w:pPr>
        <w:pStyle w:val="Brdtekst"/>
      </w:pPr>
    </w:p>
    <w:p w14:paraId="45F004B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⑮</w:t>
      </w:r>
      <w:r>
        <w:t xml:space="preserve">  [</w:t>
      </w:r>
      <w:proofErr w:type="gramEnd"/>
      <w:r>
        <w:t>CIRCLED NUMBER FIFTEEN]</w:t>
      </w:r>
    </w:p>
    <w:p w14:paraId="23F286A7" w14:textId="77777777" w:rsidR="00B065E4" w:rsidRDefault="00B065E4" w:rsidP="00B065E4">
      <w:pPr>
        <w:pStyle w:val="Brdtekst"/>
      </w:pPr>
      <w:r>
        <w:t>"\u246E" =&gt; "15"</w:t>
      </w:r>
    </w:p>
    <w:p w14:paraId="2A2483CB" w14:textId="77777777" w:rsidR="00B065E4" w:rsidRDefault="00B065E4" w:rsidP="00B065E4">
      <w:pPr>
        <w:pStyle w:val="Brdtekst"/>
      </w:pPr>
    </w:p>
    <w:p w14:paraId="55E0D56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⓯</w:t>
      </w:r>
      <w:r>
        <w:t xml:space="preserve">  [</w:t>
      </w:r>
      <w:proofErr w:type="gramEnd"/>
      <w:r>
        <w:t>NEGATIVE CIRCLED NUMBER FIFTEEN]</w:t>
      </w:r>
    </w:p>
    <w:p w14:paraId="2D674495" w14:textId="77777777" w:rsidR="00B065E4" w:rsidRDefault="00B065E4" w:rsidP="00B065E4">
      <w:pPr>
        <w:pStyle w:val="Brdtekst"/>
      </w:pPr>
      <w:r>
        <w:t>"\u24EF" =&gt; "15"</w:t>
      </w:r>
    </w:p>
    <w:p w14:paraId="6DBEC724" w14:textId="77777777" w:rsidR="00B065E4" w:rsidRDefault="00B065E4" w:rsidP="00B065E4">
      <w:pPr>
        <w:pStyle w:val="Brdtekst"/>
      </w:pPr>
    </w:p>
    <w:p w14:paraId="4AEAA71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⒖</w:t>
      </w:r>
      <w:r>
        <w:t xml:space="preserve">  [</w:t>
      </w:r>
      <w:proofErr w:type="gramEnd"/>
      <w:r>
        <w:t>NUMBER FIFTEEN FULL STOP]</w:t>
      </w:r>
    </w:p>
    <w:p w14:paraId="2717FBBD" w14:textId="77777777" w:rsidR="00B065E4" w:rsidRDefault="00B065E4" w:rsidP="00B065E4">
      <w:pPr>
        <w:pStyle w:val="Brdtekst"/>
      </w:pPr>
      <w:r>
        <w:t>"\u2496" =&gt; "15."</w:t>
      </w:r>
    </w:p>
    <w:p w14:paraId="5E213CDA" w14:textId="77777777" w:rsidR="00B065E4" w:rsidRDefault="00B065E4" w:rsidP="00B065E4">
      <w:pPr>
        <w:pStyle w:val="Brdtekst"/>
      </w:pPr>
    </w:p>
    <w:p w14:paraId="3C28641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⒂</w:t>
      </w:r>
      <w:r>
        <w:t xml:space="preserve">  [</w:t>
      </w:r>
      <w:proofErr w:type="gramEnd"/>
      <w:r>
        <w:t>PARENTHESIZED NUMBER FIFTEEN]</w:t>
      </w:r>
    </w:p>
    <w:p w14:paraId="7493B717" w14:textId="77777777" w:rsidR="00B065E4" w:rsidRDefault="00B065E4" w:rsidP="00B065E4">
      <w:pPr>
        <w:pStyle w:val="Brdtekst"/>
      </w:pPr>
      <w:r>
        <w:t>"\u2482" =&gt; "(15)"</w:t>
      </w:r>
    </w:p>
    <w:p w14:paraId="61E3E22B" w14:textId="77777777" w:rsidR="00B065E4" w:rsidRDefault="00B065E4" w:rsidP="00B065E4">
      <w:pPr>
        <w:pStyle w:val="Brdtekst"/>
      </w:pPr>
    </w:p>
    <w:p w14:paraId="7E686C5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⑯</w:t>
      </w:r>
      <w:r>
        <w:t xml:space="preserve">  [</w:t>
      </w:r>
      <w:proofErr w:type="gramEnd"/>
      <w:r>
        <w:t>CIRCLED NUMBER SIXTEEN]</w:t>
      </w:r>
    </w:p>
    <w:p w14:paraId="0711A5A5" w14:textId="77777777" w:rsidR="00B065E4" w:rsidRDefault="00B065E4" w:rsidP="00B065E4">
      <w:pPr>
        <w:pStyle w:val="Brdtekst"/>
      </w:pPr>
      <w:r>
        <w:t>"\u246F" =&gt; "16"</w:t>
      </w:r>
    </w:p>
    <w:p w14:paraId="4B0C629D" w14:textId="77777777" w:rsidR="00B065E4" w:rsidRDefault="00B065E4" w:rsidP="00B065E4">
      <w:pPr>
        <w:pStyle w:val="Brdtekst"/>
      </w:pPr>
    </w:p>
    <w:p w14:paraId="352FF94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⓰</w:t>
      </w:r>
      <w:r>
        <w:t xml:space="preserve">  [</w:t>
      </w:r>
      <w:proofErr w:type="gramEnd"/>
      <w:r>
        <w:t>NEGATIVE CIRCLED NUMBER SIXTEEN]</w:t>
      </w:r>
    </w:p>
    <w:p w14:paraId="0C7BD7C4" w14:textId="77777777" w:rsidR="00B065E4" w:rsidRDefault="00B065E4" w:rsidP="00B065E4">
      <w:pPr>
        <w:pStyle w:val="Brdtekst"/>
      </w:pPr>
      <w:r>
        <w:t>"\u24F0" =&gt; "16"</w:t>
      </w:r>
    </w:p>
    <w:p w14:paraId="0611370C" w14:textId="77777777" w:rsidR="00B065E4" w:rsidRDefault="00B065E4" w:rsidP="00B065E4">
      <w:pPr>
        <w:pStyle w:val="Brdtekst"/>
      </w:pPr>
    </w:p>
    <w:p w14:paraId="5D798DB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⒗</w:t>
      </w:r>
      <w:r>
        <w:t xml:space="preserve">  [</w:t>
      </w:r>
      <w:proofErr w:type="gramEnd"/>
      <w:r>
        <w:t>NUMBER SIXTEEN FULL STOP]</w:t>
      </w:r>
    </w:p>
    <w:p w14:paraId="1B3E94D4" w14:textId="77777777" w:rsidR="00B065E4" w:rsidRDefault="00B065E4" w:rsidP="00B065E4">
      <w:pPr>
        <w:pStyle w:val="Brdtekst"/>
      </w:pPr>
      <w:r>
        <w:t>"\u2497" =&gt; "16."</w:t>
      </w:r>
    </w:p>
    <w:p w14:paraId="4AE03958" w14:textId="77777777" w:rsidR="00B065E4" w:rsidRDefault="00B065E4" w:rsidP="00B065E4">
      <w:pPr>
        <w:pStyle w:val="Brdtekst"/>
      </w:pPr>
    </w:p>
    <w:p w14:paraId="1704C4E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⒃</w:t>
      </w:r>
      <w:r>
        <w:t xml:space="preserve">  [</w:t>
      </w:r>
      <w:proofErr w:type="gramEnd"/>
      <w:r>
        <w:t>PARENTHESIZED NUMBER SIXTEEN]</w:t>
      </w:r>
    </w:p>
    <w:p w14:paraId="2D01B266" w14:textId="77777777" w:rsidR="00B065E4" w:rsidRDefault="00B065E4" w:rsidP="00B065E4">
      <w:pPr>
        <w:pStyle w:val="Brdtekst"/>
      </w:pPr>
      <w:r>
        <w:t>"\u2483" =&gt; "(16)"</w:t>
      </w:r>
    </w:p>
    <w:p w14:paraId="3525B18C" w14:textId="77777777" w:rsidR="00B065E4" w:rsidRDefault="00B065E4" w:rsidP="00B065E4">
      <w:pPr>
        <w:pStyle w:val="Brdtekst"/>
      </w:pPr>
    </w:p>
    <w:p w14:paraId="02190E1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⑰</w:t>
      </w:r>
      <w:r>
        <w:t xml:space="preserve">  [</w:t>
      </w:r>
      <w:proofErr w:type="gramEnd"/>
      <w:r>
        <w:t>CIRCLED NUMBER SEVENTEEN]</w:t>
      </w:r>
    </w:p>
    <w:p w14:paraId="163D8396" w14:textId="77777777" w:rsidR="00B065E4" w:rsidRDefault="00B065E4" w:rsidP="00B065E4">
      <w:pPr>
        <w:pStyle w:val="Brdtekst"/>
      </w:pPr>
      <w:r>
        <w:t>"\u2470" =&gt; "17"</w:t>
      </w:r>
    </w:p>
    <w:p w14:paraId="50EDCA11" w14:textId="77777777" w:rsidR="00B065E4" w:rsidRDefault="00B065E4" w:rsidP="00B065E4">
      <w:pPr>
        <w:pStyle w:val="Brdtekst"/>
      </w:pPr>
    </w:p>
    <w:p w14:paraId="4D6DBDF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⓱</w:t>
      </w:r>
      <w:r>
        <w:t xml:space="preserve">  [</w:t>
      </w:r>
      <w:proofErr w:type="gramEnd"/>
      <w:r>
        <w:t>NEGATIVE CIRCLED NUMBER SEVENTEEN]</w:t>
      </w:r>
    </w:p>
    <w:p w14:paraId="061DE475" w14:textId="77777777" w:rsidR="00B065E4" w:rsidRDefault="00B065E4" w:rsidP="00B065E4">
      <w:pPr>
        <w:pStyle w:val="Brdtekst"/>
      </w:pPr>
      <w:r>
        <w:t>"\u24F1" =&gt; "17"</w:t>
      </w:r>
    </w:p>
    <w:p w14:paraId="43D21EAA" w14:textId="77777777" w:rsidR="00B065E4" w:rsidRDefault="00B065E4" w:rsidP="00B065E4">
      <w:pPr>
        <w:pStyle w:val="Brdtekst"/>
      </w:pPr>
    </w:p>
    <w:p w14:paraId="6EEF488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⒘</w:t>
      </w:r>
      <w:r>
        <w:t xml:space="preserve">  [</w:t>
      </w:r>
      <w:proofErr w:type="gramEnd"/>
      <w:r>
        <w:t>NUMBER SEVENTEEN FULL STOP]</w:t>
      </w:r>
    </w:p>
    <w:p w14:paraId="6CBD7A84" w14:textId="77777777" w:rsidR="00B065E4" w:rsidRDefault="00B065E4" w:rsidP="00B065E4">
      <w:pPr>
        <w:pStyle w:val="Brdtekst"/>
      </w:pPr>
      <w:r>
        <w:t>"\u2498" =&gt; "17."</w:t>
      </w:r>
    </w:p>
    <w:p w14:paraId="3C120B52" w14:textId="77777777" w:rsidR="00B065E4" w:rsidRDefault="00B065E4" w:rsidP="00B065E4">
      <w:pPr>
        <w:pStyle w:val="Brdtekst"/>
      </w:pPr>
    </w:p>
    <w:p w14:paraId="1B491BE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⒄</w:t>
      </w:r>
      <w:r>
        <w:t xml:space="preserve">  [</w:t>
      </w:r>
      <w:proofErr w:type="gramEnd"/>
      <w:r>
        <w:t>PARENTHESIZED NUMBER SEVENTEEN]</w:t>
      </w:r>
    </w:p>
    <w:p w14:paraId="5EBF97CC" w14:textId="77777777" w:rsidR="00B065E4" w:rsidRDefault="00B065E4" w:rsidP="00B065E4">
      <w:pPr>
        <w:pStyle w:val="Brdtekst"/>
      </w:pPr>
      <w:r>
        <w:t>"\u2484" =&gt; "(17)"</w:t>
      </w:r>
    </w:p>
    <w:p w14:paraId="772F601F" w14:textId="77777777" w:rsidR="00B065E4" w:rsidRDefault="00B065E4" w:rsidP="00B065E4">
      <w:pPr>
        <w:pStyle w:val="Brdtekst"/>
      </w:pPr>
    </w:p>
    <w:p w14:paraId="6F877E7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⑱</w:t>
      </w:r>
      <w:r>
        <w:t xml:space="preserve">  [</w:t>
      </w:r>
      <w:proofErr w:type="gramEnd"/>
      <w:r>
        <w:t>CIRCLED NUMBER EIGHTEEN]</w:t>
      </w:r>
    </w:p>
    <w:p w14:paraId="3C0CA414" w14:textId="77777777" w:rsidR="00B065E4" w:rsidRDefault="00B065E4" w:rsidP="00B065E4">
      <w:pPr>
        <w:pStyle w:val="Brdtekst"/>
      </w:pPr>
      <w:r>
        <w:t>"\u2471" =&gt; "18"</w:t>
      </w:r>
    </w:p>
    <w:p w14:paraId="4BFF7A4B" w14:textId="77777777" w:rsidR="00B065E4" w:rsidRDefault="00B065E4" w:rsidP="00B065E4">
      <w:pPr>
        <w:pStyle w:val="Brdtekst"/>
      </w:pPr>
    </w:p>
    <w:p w14:paraId="23035FB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⓲</w:t>
      </w:r>
      <w:r>
        <w:t xml:space="preserve">  [</w:t>
      </w:r>
      <w:proofErr w:type="gramEnd"/>
      <w:r>
        <w:t>NEGATIVE CIRCLED NUMBER EIGHTEEN]</w:t>
      </w:r>
    </w:p>
    <w:p w14:paraId="537BF2D4" w14:textId="77777777" w:rsidR="00B065E4" w:rsidRDefault="00B065E4" w:rsidP="00B065E4">
      <w:pPr>
        <w:pStyle w:val="Brdtekst"/>
      </w:pPr>
      <w:r>
        <w:t>"\u24F2" =&gt; "18"</w:t>
      </w:r>
    </w:p>
    <w:p w14:paraId="551F98D0" w14:textId="77777777" w:rsidR="00B065E4" w:rsidRDefault="00B065E4" w:rsidP="00B065E4">
      <w:pPr>
        <w:pStyle w:val="Brdtekst"/>
      </w:pPr>
    </w:p>
    <w:p w14:paraId="38364FA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⒙</w:t>
      </w:r>
      <w:r>
        <w:t xml:space="preserve">  [</w:t>
      </w:r>
      <w:proofErr w:type="gramEnd"/>
      <w:r>
        <w:t>NUMBER EIGHTEEN FULL STOP]</w:t>
      </w:r>
    </w:p>
    <w:p w14:paraId="169BCA8A" w14:textId="77777777" w:rsidR="00B065E4" w:rsidRDefault="00B065E4" w:rsidP="00B065E4">
      <w:pPr>
        <w:pStyle w:val="Brdtekst"/>
      </w:pPr>
      <w:r>
        <w:t>"\u2499" =&gt; "18."</w:t>
      </w:r>
    </w:p>
    <w:p w14:paraId="71B5BB10" w14:textId="77777777" w:rsidR="00B065E4" w:rsidRDefault="00B065E4" w:rsidP="00B065E4">
      <w:pPr>
        <w:pStyle w:val="Brdtekst"/>
      </w:pPr>
    </w:p>
    <w:p w14:paraId="63D6581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⒅</w:t>
      </w:r>
      <w:r>
        <w:t xml:space="preserve">  [</w:t>
      </w:r>
      <w:proofErr w:type="gramEnd"/>
      <w:r>
        <w:t>PARENTHESIZED NUMBER EIGHTEEN]</w:t>
      </w:r>
    </w:p>
    <w:p w14:paraId="30FE26D3" w14:textId="77777777" w:rsidR="00B065E4" w:rsidRDefault="00B065E4" w:rsidP="00B065E4">
      <w:pPr>
        <w:pStyle w:val="Brdtekst"/>
      </w:pPr>
      <w:r>
        <w:t>"\u2485" =&gt; "(18)"</w:t>
      </w:r>
    </w:p>
    <w:p w14:paraId="21243689" w14:textId="77777777" w:rsidR="00B065E4" w:rsidRDefault="00B065E4" w:rsidP="00B065E4">
      <w:pPr>
        <w:pStyle w:val="Brdtekst"/>
      </w:pPr>
    </w:p>
    <w:p w14:paraId="054CDCF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⑲</w:t>
      </w:r>
      <w:r>
        <w:t xml:space="preserve">  [</w:t>
      </w:r>
      <w:proofErr w:type="gramEnd"/>
      <w:r>
        <w:t>CIRCLED NUMBER NINETEEN]</w:t>
      </w:r>
    </w:p>
    <w:p w14:paraId="70C6D117" w14:textId="77777777" w:rsidR="00B065E4" w:rsidRDefault="00B065E4" w:rsidP="00B065E4">
      <w:pPr>
        <w:pStyle w:val="Brdtekst"/>
      </w:pPr>
      <w:r>
        <w:t>"\u2472" =&gt; "19"</w:t>
      </w:r>
    </w:p>
    <w:p w14:paraId="165050E0" w14:textId="77777777" w:rsidR="00B065E4" w:rsidRDefault="00B065E4" w:rsidP="00B065E4">
      <w:pPr>
        <w:pStyle w:val="Brdtekst"/>
      </w:pPr>
    </w:p>
    <w:p w14:paraId="223B5C0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⓳</w:t>
      </w:r>
      <w:r>
        <w:t xml:space="preserve">  [</w:t>
      </w:r>
      <w:proofErr w:type="gramEnd"/>
      <w:r>
        <w:t>NEGATIVE CIRCLED NUMBER NINETEEN]</w:t>
      </w:r>
    </w:p>
    <w:p w14:paraId="5A46F473" w14:textId="77777777" w:rsidR="00B065E4" w:rsidRDefault="00B065E4" w:rsidP="00B065E4">
      <w:pPr>
        <w:pStyle w:val="Brdtekst"/>
      </w:pPr>
      <w:r>
        <w:t>"\u24F3" =&gt; "19"</w:t>
      </w:r>
    </w:p>
    <w:p w14:paraId="6F1CD38A" w14:textId="77777777" w:rsidR="00B065E4" w:rsidRDefault="00B065E4" w:rsidP="00B065E4">
      <w:pPr>
        <w:pStyle w:val="Brdtekst"/>
      </w:pPr>
    </w:p>
    <w:p w14:paraId="3FEC475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⒚</w:t>
      </w:r>
      <w:r>
        <w:t xml:space="preserve">  [</w:t>
      </w:r>
      <w:proofErr w:type="gramEnd"/>
      <w:r>
        <w:t>NUMBER NINETEEN FULL STOP]</w:t>
      </w:r>
    </w:p>
    <w:p w14:paraId="66790E19" w14:textId="77777777" w:rsidR="00B065E4" w:rsidRDefault="00B065E4" w:rsidP="00B065E4">
      <w:pPr>
        <w:pStyle w:val="Brdtekst"/>
      </w:pPr>
      <w:r>
        <w:t>"\u249A" =&gt; "19."</w:t>
      </w:r>
    </w:p>
    <w:p w14:paraId="4D1EB1D8" w14:textId="77777777" w:rsidR="00B065E4" w:rsidRDefault="00B065E4" w:rsidP="00B065E4">
      <w:pPr>
        <w:pStyle w:val="Brdtekst"/>
      </w:pPr>
    </w:p>
    <w:p w14:paraId="2D99805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⒆</w:t>
      </w:r>
      <w:r>
        <w:t xml:space="preserve">  [</w:t>
      </w:r>
      <w:proofErr w:type="gramEnd"/>
      <w:r>
        <w:t>PARENTHESIZED NUMBER NINETEEN]</w:t>
      </w:r>
    </w:p>
    <w:p w14:paraId="74DE41E7" w14:textId="77777777" w:rsidR="00B065E4" w:rsidRDefault="00B065E4" w:rsidP="00B065E4">
      <w:pPr>
        <w:pStyle w:val="Brdtekst"/>
      </w:pPr>
      <w:r>
        <w:t>"\u2486" =&gt; "(19)"</w:t>
      </w:r>
    </w:p>
    <w:p w14:paraId="0D933E1F" w14:textId="77777777" w:rsidR="00B065E4" w:rsidRDefault="00B065E4" w:rsidP="00B065E4">
      <w:pPr>
        <w:pStyle w:val="Brdtekst"/>
      </w:pPr>
    </w:p>
    <w:p w14:paraId="64C2E0D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⑳</w:t>
      </w:r>
      <w:r>
        <w:t xml:space="preserve">  [</w:t>
      </w:r>
      <w:proofErr w:type="gramEnd"/>
      <w:r>
        <w:t>CIRCLED NUMBER TWENTY]</w:t>
      </w:r>
    </w:p>
    <w:p w14:paraId="233846B7" w14:textId="77777777" w:rsidR="00B065E4" w:rsidRDefault="00B065E4" w:rsidP="00B065E4">
      <w:pPr>
        <w:pStyle w:val="Brdtekst"/>
      </w:pPr>
      <w:r>
        <w:t>"\u2473" =&gt; "20"</w:t>
      </w:r>
    </w:p>
    <w:p w14:paraId="40FD8D35" w14:textId="77777777" w:rsidR="00B065E4" w:rsidRDefault="00B065E4" w:rsidP="00B065E4">
      <w:pPr>
        <w:pStyle w:val="Brdtekst"/>
      </w:pPr>
    </w:p>
    <w:p w14:paraId="5A1F02F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⓴</w:t>
      </w:r>
      <w:r>
        <w:t xml:space="preserve">  [</w:t>
      </w:r>
      <w:proofErr w:type="gramEnd"/>
      <w:r>
        <w:t>NEGATIVE CIRCLED NUMBER TWENTY]</w:t>
      </w:r>
    </w:p>
    <w:p w14:paraId="72C1C054" w14:textId="77777777" w:rsidR="00B065E4" w:rsidRDefault="00B065E4" w:rsidP="00B065E4">
      <w:pPr>
        <w:pStyle w:val="Brdtekst"/>
      </w:pPr>
      <w:r>
        <w:t>"\u24F4" =&gt; "20"</w:t>
      </w:r>
    </w:p>
    <w:p w14:paraId="0DFC475C" w14:textId="77777777" w:rsidR="00B065E4" w:rsidRDefault="00B065E4" w:rsidP="00B065E4">
      <w:pPr>
        <w:pStyle w:val="Brdtekst"/>
      </w:pPr>
    </w:p>
    <w:p w14:paraId="224A5D2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⒛</w:t>
      </w:r>
      <w:r>
        <w:t xml:space="preserve">  [</w:t>
      </w:r>
      <w:proofErr w:type="gramEnd"/>
      <w:r>
        <w:t>NUMBER TWENTY FULL STOP]</w:t>
      </w:r>
    </w:p>
    <w:p w14:paraId="19E56F80" w14:textId="77777777" w:rsidR="00B065E4" w:rsidRDefault="00B065E4" w:rsidP="00B065E4">
      <w:pPr>
        <w:pStyle w:val="Brdtekst"/>
      </w:pPr>
      <w:r>
        <w:t>"\u249B" =&gt; "20."</w:t>
      </w:r>
    </w:p>
    <w:p w14:paraId="11F34769" w14:textId="77777777" w:rsidR="00B065E4" w:rsidRDefault="00B065E4" w:rsidP="00B065E4">
      <w:pPr>
        <w:pStyle w:val="Brdtekst"/>
      </w:pPr>
    </w:p>
    <w:p w14:paraId="3D074CA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⒇</w:t>
      </w:r>
      <w:r>
        <w:t xml:space="preserve">  [</w:t>
      </w:r>
      <w:proofErr w:type="gramEnd"/>
      <w:r>
        <w:t>PARENTHESIZED NUMBER TWENTY]</w:t>
      </w:r>
    </w:p>
    <w:p w14:paraId="5C157844" w14:textId="77777777" w:rsidR="00B065E4" w:rsidRDefault="00B065E4" w:rsidP="00B065E4">
      <w:pPr>
        <w:pStyle w:val="Brdtekst"/>
      </w:pPr>
      <w:r>
        <w:t>"\u2487" =&gt; "(20)"</w:t>
      </w:r>
    </w:p>
    <w:p w14:paraId="3EB3A65D" w14:textId="77777777" w:rsidR="00B065E4" w:rsidRDefault="00B065E4" w:rsidP="00B065E4">
      <w:pPr>
        <w:pStyle w:val="Brdtekst"/>
      </w:pPr>
    </w:p>
    <w:p w14:paraId="0D02199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«  [</w:t>
      </w:r>
      <w:proofErr w:type="gramEnd"/>
      <w:r>
        <w:t>LEFT-POINTING DOUBLE ANGLE QUOTATION MARK]</w:t>
      </w:r>
    </w:p>
    <w:p w14:paraId="249BE370" w14:textId="77777777" w:rsidR="00B065E4" w:rsidRDefault="00B065E4" w:rsidP="00B065E4">
      <w:pPr>
        <w:pStyle w:val="Brdtekst"/>
      </w:pPr>
      <w:r>
        <w:t>"\u00AB" =&gt; "\""</w:t>
      </w:r>
    </w:p>
    <w:p w14:paraId="0B70FAA9" w14:textId="77777777" w:rsidR="00B065E4" w:rsidRDefault="00B065E4" w:rsidP="00B065E4">
      <w:pPr>
        <w:pStyle w:val="Brdtekst"/>
      </w:pPr>
    </w:p>
    <w:p w14:paraId="084CD70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»  [</w:t>
      </w:r>
      <w:proofErr w:type="gramEnd"/>
      <w:r>
        <w:t>RIGHT-POINTING DOUBLE ANGLE QUOTATION MARK]</w:t>
      </w:r>
    </w:p>
    <w:p w14:paraId="06E0D7EC" w14:textId="77777777" w:rsidR="00B065E4" w:rsidRDefault="00B065E4" w:rsidP="00B065E4">
      <w:pPr>
        <w:pStyle w:val="Brdtekst"/>
      </w:pPr>
      <w:r>
        <w:t>"\u00BB" =&gt; "\""</w:t>
      </w:r>
    </w:p>
    <w:p w14:paraId="7AC81FB2" w14:textId="77777777" w:rsidR="00B065E4" w:rsidRDefault="00B065E4" w:rsidP="00B065E4">
      <w:pPr>
        <w:pStyle w:val="Brdtekst"/>
      </w:pPr>
    </w:p>
    <w:p w14:paraId="6A74DAE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“  [</w:t>
      </w:r>
      <w:proofErr w:type="gramEnd"/>
      <w:r>
        <w:t>LEFT DOUBLE QUOTATION MARK]</w:t>
      </w:r>
    </w:p>
    <w:p w14:paraId="1FFE0D9C" w14:textId="77777777" w:rsidR="00B065E4" w:rsidRDefault="00B065E4" w:rsidP="00B065E4">
      <w:pPr>
        <w:pStyle w:val="Brdtekst"/>
      </w:pPr>
      <w:r>
        <w:t>"\u201C" =&gt; "\""</w:t>
      </w:r>
    </w:p>
    <w:p w14:paraId="705CD6A9" w14:textId="77777777" w:rsidR="00B065E4" w:rsidRDefault="00B065E4" w:rsidP="00B065E4">
      <w:pPr>
        <w:pStyle w:val="Brdtekst"/>
      </w:pPr>
    </w:p>
    <w:p w14:paraId="34A40C0E" w14:textId="77777777" w:rsidR="00B065E4" w:rsidRDefault="00B065E4" w:rsidP="00B065E4">
      <w:pPr>
        <w:pStyle w:val="Brdtekst"/>
      </w:pPr>
      <w:proofErr w:type="gramStart"/>
      <w:r>
        <w:t># ”</w:t>
      </w:r>
      <w:proofErr w:type="gramEnd"/>
      <w:r>
        <w:t xml:space="preserve">  [RIGHT DOUBLE QUOTATION MARK]</w:t>
      </w:r>
    </w:p>
    <w:p w14:paraId="146F35E7" w14:textId="77777777" w:rsidR="00B065E4" w:rsidRDefault="00B065E4" w:rsidP="00B065E4">
      <w:pPr>
        <w:pStyle w:val="Brdtekst"/>
      </w:pPr>
      <w:r>
        <w:t>"\u201D" =&gt; "\""</w:t>
      </w:r>
    </w:p>
    <w:p w14:paraId="097396F8" w14:textId="77777777" w:rsidR="00B065E4" w:rsidRDefault="00B065E4" w:rsidP="00B065E4">
      <w:pPr>
        <w:pStyle w:val="Brdtekst"/>
      </w:pPr>
    </w:p>
    <w:p w14:paraId="3273567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„  [</w:t>
      </w:r>
      <w:proofErr w:type="gramEnd"/>
      <w:r>
        <w:t>DOUBLE LOW-9 QUOTATION MARK]</w:t>
      </w:r>
    </w:p>
    <w:p w14:paraId="0DC94A82" w14:textId="77777777" w:rsidR="00B065E4" w:rsidRDefault="00B065E4" w:rsidP="00B065E4">
      <w:pPr>
        <w:pStyle w:val="Brdtekst"/>
      </w:pPr>
      <w:r>
        <w:t>"\u201E" =&gt; "\""</w:t>
      </w:r>
    </w:p>
    <w:p w14:paraId="7E3C1BF0" w14:textId="77777777" w:rsidR="00B065E4" w:rsidRDefault="00B065E4" w:rsidP="00B065E4">
      <w:pPr>
        <w:pStyle w:val="Brdtekst"/>
      </w:pPr>
    </w:p>
    <w:p w14:paraId="6308C7A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″  [</w:t>
      </w:r>
      <w:proofErr w:type="gramEnd"/>
      <w:r>
        <w:t>DOUBLE PRIME]</w:t>
      </w:r>
    </w:p>
    <w:p w14:paraId="62E099CD" w14:textId="77777777" w:rsidR="00B065E4" w:rsidRDefault="00B065E4" w:rsidP="00B065E4">
      <w:pPr>
        <w:pStyle w:val="Brdtekst"/>
      </w:pPr>
      <w:r>
        <w:t>"\u2033" =&gt; "\""</w:t>
      </w:r>
    </w:p>
    <w:p w14:paraId="5D792D87" w14:textId="77777777" w:rsidR="00B065E4" w:rsidRDefault="00B065E4" w:rsidP="00B065E4">
      <w:pPr>
        <w:pStyle w:val="Brdtekst"/>
      </w:pPr>
    </w:p>
    <w:p w14:paraId="0CD48F0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‶</w:t>
      </w:r>
      <w:r>
        <w:t xml:space="preserve">  [</w:t>
      </w:r>
      <w:proofErr w:type="gramEnd"/>
      <w:r>
        <w:t>REVERSED DOUBLE PRIME]</w:t>
      </w:r>
    </w:p>
    <w:p w14:paraId="517ECF9C" w14:textId="77777777" w:rsidR="00B065E4" w:rsidRDefault="00B065E4" w:rsidP="00B065E4">
      <w:pPr>
        <w:pStyle w:val="Brdtekst"/>
      </w:pPr>
      <w:r>
        <w:t>"\u2036" =&gt; "\""</w:t>
      </w:r>
    </w:p>
    <w:p w14:paraId="08EF80FF" w14:textId="77777777" w:rsidR="00B065E4" w:rsidRDefault="00B065E4" w:rsidP="00B065E4">
      <w:pPr>
        <w:pStyle w:val="Brdtekst"/>
      </w:pPr>
    </w:p>
    <w:p w14:paraId="67346AA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❝</w:t>
      </w:r>
      <w:r>
        <w:t xml:space="preserve">  [</w:t>
      </w:r>
      <w:proofErr w:type="gramEnd"/>
      <w:r>
        <w:t>HEAVY DOUBLE TURNED COMMA QUOTATION MARK ORNAMENT]</w:t>
      </w:r>
    </w:p>
    <w:p w14:paraId="60EBCB4D" w14:textId="77777777" w:rsidR="00B065E4" w:rsidRDefault="00B065E4" w:rsidP="00B065E4">
      <w:pPr>
        <w:pStyle w:val="Brdtekst"/>
      </w:pPr>
      <w:r>
        <w:t>"\u275D" =&gt; "\""</w:t>
      </w:r>
    </w:p>
    <w:p w14:paraId="50E32BE1" w14:textId="77777777" w:rsidR="00B065E4" w:rsidRDefault="00B065E4" w:rsidP="00B065E4">
      <w:pPr>
        <w:pStyle w:val="Brdtekst"/>
      </w:pPr>
    </w:p>
    <w:p w14:paraId="3617279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❞</w:t>
      </w:r>
      <w:r>
        <w:t xml:space="preserve">  [</w:t>
      </w:r>
      <w:proofErr w:type="gramEnd"/>
      <w:r>
        <w:t>HEAVY DOUBLE COMMA QUOTATION MARK ORNAMENT]</w:t>
      </w:r>
    </w:p>
    <w:p w14:paraId="31567EF5" w14:textId="77777777" w:rsidR="00B065E4" w:rsidRDefault="00B065E4" w:rsidP="00B065E4">
      <w:pPr>
        <w:pStyle w:val="Brdtekst"/>
      </w:pPr>
      <w:r>
        <w:t>"\u275E" =&gt; "\""</w:t>
      </w:r>
    </w:p>
    <w:p w14:paraId="5E515232" w14:textId="77777777" w:rsidR="00B065E4" w:rsidRDefault="00B065E4" w:rsidP="00B065E4">
      <w:pPr>
        <w:pStyle w:val="Brdtekst"/>
      </w:pPr>
    </w:p>
    <w:p w14:paraId="70CB362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❮</w:t>
      </w:r>
      <w:r>
        <w:t xml:space="preserve">  [</w:t>
      </w:r>
      <w:proofErr w:type="gramEnd"/>
      <w:r>
        <w:t>HEAVY LEFT-POINTING ANGLE QUOTATION MARK ORNAMENT]</w:t>
      </w:r>
    </w:p>
    <w:p w14:paraId="3EE98F3F" w14:textId="77777777" w:rsidR="00B065E4" w:rsidRDefault="00B065E4" w:rsidP="00B065E4">
      <w:pPr>
        <w:pStyle w:val="Brdtekst"/>
      </w:pPr>
      <w:r>
        <w:t>"\u276E" =&gt; "\""</w:t>
      </w:r>
    </w:p>
    <w:p w14:paraId="21294153" w14:textId="77777777" w:rsidR="00B065E4" w:rsidRDefault="00B065E4" w:rsidP="00B065E4">
      <w:pPr>
        <w:pStyle w:val="Brdtekst"/>
      </w:pPr>
    </w:p>
    <w:p w14:paraId="46BBD40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❯</w:t>
      </w:r>
      <w:r>
        <w:t xml:space="preserve">  [</w:t>
      </w:r>
      <w:proofErr w:type="gramEnd"/>
      <w:r>
        <w:t>HEAVY RIGHT-POINTING ANGLE QUOTATION MARK ORNAMENT]</w:t>
      </w:r>
    </w:p>
    <w:p w14:paraId="2EC230AB" w14:textId="77777777" w:rsidR="00B065E4" w:rsidRDefault="00B065E4" w:rsidP="00B065E4">
      <w:pPr>
        <w:pStyle w:val="Brdtekst"/>
      </w:pPr>
      <w:r>
        <w:t>"\u276F" =&gt; "\""</w:t>
      </w:r>
    </w:p>
    <w:p w14:paraId="6AD1C9F7" w14:textId="77777777" w:rsidR="00B065E4" w:rsidRDefault="00B065E4" w:rsidP="00B065E4">
      <w:pPr>
        <w:pStyle w:val="Brdtekst"/>
      </w:pPr>
    </w:p>
    <w:p w14:paraId="0D3DEB4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＂</w:t>
      </w:r>
      <w:r>
        <w:t xml:space="preserve">  [</w:t>
      </w:r>
      <w:proofErr w:type="gramEnd"/>
      <w:r>
        <w:t>FULLWIDTH QUOTATION MARK]</w:t>
      </w:r>
    </w:p>
    <w:p w14:paraId="1B773DC9" w14:textId="77777777" w:rsidR="00B065E4" w:rsidRDefault="00B065E4" w:rsidP="00B065E4">
      <w:pPr>
        <w:pStyle w:val="Brdtekst"/>
      </w:pPr>
      <w:r>
        <w:t>"\uFF02" =&gt; "\""</w:t>
      </w:r>
    </w:p>
    <w:p w14:paraId="488A16B2" w14:textId="77777777" w:rsidR="00B065E4" w:rsidRDefault="00B065E4" w:rsidP="00B065E4">
      <w:pPr>
        <w:pStyle w:val="Brdtekst"/>
      </w:pPr>
    </w:p>
    <w:p w14:paraId="749579D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‘  [</w:t>
      </w:r>
      <w:proofErr w:type="gramEnd"/>
      <w:r>
        <w:t>LEFT SINGLE QUOTATION MARK]</w:t>
      </w:r>
    </w:p>
    <w:p w14:paraId="2570ECE7" w14:textId="77777777" w:rsidR="00B065E4" w:rsidRDefault="00B065E4" w:rsidP="00B065E4">
      <w:pPr>
        <w:pStyle w:val="Brdtekst"/>
      </w:pPr>
      <w:r>
        <w:t>"\u2018" =&gt; "\'"</w:t>
      </w:r>
    </w:p>
    <w:p w14:paraId="783D16AF" w14:textId="77777777" w:rsidR="00B065E4" w:rsidRDefault="00B065E4" w:rsidP="00B065E4">
      <w:pPr>
        <w:pStyle w:val="Brdtekst"/>
      </w:pPr>
    </w:p>
    <w:p w14:paraId="5A9C1D53" w14:textId="77777777" w:rsidR="00B065E4" w:rsidRDefault="00B065E4" w:rsidP="00B065E4">
      <w:pPr>
        <w:pStyle w:val="Brdtekst"/>
      </w:pPr>
      <w:proofErr w:type="gramStart"/>
      <w:r>
        <w:t># ’</w:t>
      </w:r>
      <w:proofErr w:type="gramEnd"/>
      <w:r>
        <w:t xml:space="preserve">  [RIGHT SINGLE QUOTATION MARK]</w:t>
      </w:r>
    </w:p>
    <w:p w14:paraId="321DECC5" w14:textId="77777777" w:rsidR="00B065E4" w:rsidRDefault="00B065E4" w:rsidP="00B065E4">
      <w:pPr>
        <w:pStyle w:val="Brdtekst"/>
      </w:pPr>
      <w:r>
        <w:t>"\u2019" =&gt; "\'"</w:t>
      </w:r>
    </w:p>
    <w:p w14:paraId="4110FF75" w14:textId="77777777" w:rsidR="00B065E4" w:rsidRDefault="00B065E4" w:rsidP="00B065E4">
      <w:pPr>
        <w:pStyle w:val="Brdtekst"/>
      </w:pPr>
    </w:p>
    <w:p w14:paraId="442506B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‚  [</w:t>
      </w:r>
      <w:proofErr w:type="gramEnd"/>
      <w:r>
        <w:t>SINGLE LOW-9 QUOTATION MARK]</w:t>
      </w:r>
    </w:p>
    <w:p w14:paraId="5B7E9050" w14:textId="77777777" w:rsidR="00B065E4" w:rsidRDefault="00B065E4" w:rsidP="00B065E4">
      <w:pPr>
        <w:pStyle w:val="Brdtekst"/>
      </w:pPr>
      <w:r>
        <w:t>"\u201A" =&gt; "\'"</w:t>
      </w:r>
    </w:p>
    <w:p w14:paraId="21732900" w14:textId="77777777" w:rsidR="00B065E4" w:rsidRDefault="00B065E4" w:rsidP="00B065E4">
      <w:pPr>
        <w:pStyle w:val="Brdtekst"/>
      </w:pPr>
    </w:p>
    <w:p w14:paraId="59F8B9F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‛  [</w:t>
      </w:r>
      <w:proofErr w:type="gramEnd"/>
      <w:r>
        <w:t>SINGLE HIGH-REVERSED-9 QUOTATION MARK]</w:t>
      </w:r>
    </w:p>
    <w:p w14:paraId="3603382F" w14:textId="77777777" w:rsidR="00B065E4" w:rsidRDefault="00B065E4" w:rsidP="00B065E4">
      <w:pPr>
        <w:pStyle w:val="Brdtekst"/>
      </w:pPr>
      <w:r>
        <w:t>"\u201B" =&gt; "\'"</w:t>
      </w:r>
    </w:p>
    <w:p w14:paraId="348F3BCA" w14:textId="77777777" w:rsidR="00B065E4" w:rsidRDefault="00B065E4" w:rsidP="00B065E4">
      <w:pPr>
        <w:pStyle w:val="Brdtekst"/>
      </w:pPr>
    </w:p>
    <w:p w14:paraId="75F5909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′  [</w:t>
      </w:r>
      <w:proofErr w:type="gramEnd"/>
      <w:r>
        <w:t>PRIME]</w:t>
      </w:r>
    </w:p>
    <w:p w14:paraId="68B9EE3D" w14:textId="77777777" w:rsidR="00B065E4" w:rsidRDefault="00B065E4" w:rsidP="00B065E4">
      <w:pPr>
        <w:pStyle w:val="Brdtekst"/>
      </w:pPr>
      <w:r>
        <w:t>"\u2032" =&gt; "\'"</w:t>
      </w:r>
    </w:p>
    <w:p w14:paraId="3FF58947" w14:textId="77777777" w:rsidR="00B065E4" w:rsidRDefault="00B065E4" w:rsidP="00B065E4">
      <w:pPr>
        <w:pStyle w:val="Brdtekst"/>
      </w:pPr>
    </w:p>
    <w:p w14:paraId="49A050F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‵</w:t>
      </w:r>
      <w:r>
        <w:t xml:space="preserve">  [</w:t>
      </w:r>
      <w:proofErr w:type="gramEnd"/>
      <w:r>
        <w:t>REVERSED PRIME]</w:t>
      </w:r>
    </w:p>
    <w:p w14:paraId="264E19D3" w14:textId="77777777" w:rsidR="00B065E4" w:rsidRDefault="00B065E4" w:rsidP="00B065E4">
      <w:pPr>
        <w:pStyle w:val="Brdtekst"/>
      </w:pPr>
      <w:r>
        <w:t>"\u2035" =&gt; "\'"</w:t>
      </w:r>
    </w:p>
    <w:p w14:paraId="1D417930" w14:textId="77777777" w:rsidR="00B065E4" w:rsidRDefault="00B065E4" w:rsidP="00B065E4">
      <w:pPr>
        <w:pStyle w:val="Brdtekst"/>
      </w:pPr>
    </w:p>
    <w:p w14:paraId="73D2EF7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‹  [</w:t>
      </w:r>
      <w:proofErr w:type="gramEnd"/>
      <w:r>
        <w:t>SINGLE LEFT-POINTING ANGLE QUOTATION MARK]</w:t>
      </w:r>
    </w:p>
    <w:p w14:paraId="7E3A926E" w14:textId="77777777" w:rsidR="00B065E4" w:rsidRDefault="00B065E4" w:rsidP="00B065E4">
      <w:pPr>
        <w:pStyle w:val="Brdtekst"/>
      </w:pPr>
      <w:r>
        <w:t>"\u2039" =&gt; "\'"</w:t>
      </w:r>
    </w:p>
    <w:p w14:paraId="28108843" w14:textId="77777777" w:rsidR="00B065E4" w:rsidRDefault="00B065E4" w:rsidP="00B065E4">
      <w:pPr>
        <w:pStyle w:val="Brdtekst"/>
      </w:pPr>
    </w:p>
    <w:p w14:paraId="1D48476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›  [</w:t>
      </w:r>
      <w:proofErr w:type="gramEnd"/>
      <w:r>
        <w:t>SINGLE RIGHT-POINTING ANGLE QUOTATION MARK]</w:t>
      </w:r>
    </w:p>
    <w:p w14:paraId="78E75AA8" w14:textId="77777777" w:rsidR="00B065E4" w:rsidRDefault="00B065E4" w:rsidP="00B065E4">
      <w:pPr>
        <w:pStyle w:val="Brdtekst"/>
      </w:pPr>
      <w:r>
        <w:t>"\u203A" =&gt; "\'"</w:t>
      </w:r>
    </w:p>
    <w:p w14:paraId="5E8DD9FD" w14:textId="77777777" w:rsidR="00B065E4" w:rsidRDefault="00B065E4" w:rsidP="00B065E4">
      <w:pPr>
        <w:pStyle w:val="Brdtekst"/>
      </w:pPr>
    </w:p>
    <w:p w14:paraId="02F09B9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❛</w:t>
      </w:r>
      <w:r>
        <w:t xml:space="preserve">  [</w:t>
      </w:r>
      <w:proofErr w:type="gramEnd"/>
      <w:r>
        <w:t>HEAVY SINGLE TURNED COMMA QUOTATION MARK ORNAMENT]</w:t>
      </w:r>
    </w:p>
    <w:p w14:paraId="638E0A81" w14:textId="77777777" w:rsidR="00B065E4" w:rsidRDefault="00B065E4" w:rsidP="00B065E4">
      <w:pPr>
        <w:pStyle w:val="Brdtekst"/>
      </w:pPr>
      <w:r>
        <w:t>"\u275B" =&gt; "\'"</w:t>
      </w:r>
    </w:p>
    <w:p w14:paraId="5B35F378" w14:textId="77777777" w:rsidR="00B065E4" w:rsidRDefault="00B065E4" w:rsidP="00B065E4">
      <w:pPr>
        <w:pStyle w:val="Brdtekst"/>
      </w:pPr>
    </w:p>
    <w:p w14:paraId="3FCA360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❜</w:t>
      </w:r>
      <w:r>
        <w:t xml:space="preserve">  [</w:t>
      </w:r>
      <w:proofErr w:type="gramEnd"/>
      <w:r>
        <w:t>HEAVY SINGLE COMMA QUOTATION MARK ORNAMENT]</w:t>
      </w:r>
    </w:p>
    <w:p w14:paraId="4B88B3C4" w14:textId="77777777" w:rsidR="00B065E4" w:rsidRDefault="00B065E4" w:rsidP="00B065E4">
      <w:pPr>
        <w:pStyle w:val="Brdtekst"/>
      </w:pPr>
      <w:r>
        <w:t>"\u275C" =&gt; "\'"</w:t>
      </w:r>
    </w:p>
    <w:p w14:paraId="566549A2" w14:textId="77777777" w:rsidR="00B065E4" w:rsidRDefault="00B065E4" w:rsidP="00B065E4">
      <w:pPr>
        <w:pStyle w:val="Brdtekst"/>
      </w:pPr>
    </w:p>
    <w:p w14:paraId="06C6A71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＇</w:t>
      </w:r>
      <w:r>
        <w:t xml:space="preserve">  [</w:t>
      </w:r>
      <w:proofErr w:type="gramEnd"/>
      <w:r>
        <w:t>FULLWIDTH APOSTROPHE]</w:t>
      </w:r>
    </w:p>
    <w:p w14:paraId="0E05E685" w14:textId="77777777" w:rsidR="00B065E4" w:rsidRDefault="00B065E4" w:rsidP="00B065E4">
      <w:pPr>
        <w:pStyle w:val="Brdtekst"/>
      </w:pPr>
      <w:r>
        <w:t>"\uFF07" =&gt; "\'"</w:t>
      </w:r>
    </w:p>
    <w:p w14:paraId="13692DC6" w14:textId="77777777" w:rsidR="00B065E4" w:rsidRDefault="00B065E4" w:rsidP="00B065E4">
      <w:pPr>
        <w:pStyle w:val="Brdtekst"/>
      </w:pPr>
    </w:p>
    <w:p w14:paraId="450DB3E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‐</w:t>
      </w:r>
      <w:r>
        <w:t xml:space="preserve">  [</w:t>
      </w:r>
      <w:proofErr w:type="gramEnd"/>
      <w:r>
        <w:t>HYPHEN]</w:t>
      </w:r>
    </w:p>
    <w:p w14:paraId="39BBC737" w14:textId="77777777" w:rsidR="00B065E4" w:rsidRDefault="00B065E4" w:rsidP="00B065E4">
      <w:pPr>
        <w:pStyle w:val="Brdtekst"/>
      </w:pPr>
      <w:r>
        <w:t>"\u2010" =&gt; "-"</w:t>
      </w:r>
    </w:p>
    <w:p w14:paraId="73D64D16" w14:textId="77777777" w:rsidR="00B065E4" w:rsidRDefault="00B065E4" w:rsidP="00B065E4">
      <w:pPr>
        <w:pStyle w:val="Brdtekst"/>
      </w:pPr>
    </w:p>
    <w:p w14:paraId="7F584976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‑</w:t>
      </w:r>
      <w:r>
        <w:t xml:space="preserve">  [</w:t>
      </w:r>
      <w:proofErr w:type="gramEnd"/>
      <w:r>
        <w:t>NON-BREAKING HYPHEN]</w:t>
      </w:r>
    </w:p>
    <w:p w14:paraId="79073976" w14:textId="77777777" w:rsidR="00B065E4" w:rsidRDefault="00B065E4" w:rsidP="00B065E4">
      <w:pPr>
        <w:pStyle w:val="Brdtekst"/>
      </w:pPr>
      <w:r>
        <w:t>"\u2011" =&gt; "-"</w:t>
      </w:r>
    </w:p>
    <w:p w14:paraId="25345EFA" w14:textId="77777777" w:rsidR="00B065E4" w:rsidRDefault="00B065E4" w:rsidP="00B065E4">
      <w:pPr>
        <w:pStyle w:val="Brdtekst"/>
      </w:pPr>
    </w:p>
    <w:p w14:paraId="652C611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‒  [</w:t>
      </w:r>
      <w:proofErr w:type="gramEnd"/>
      <w:r>
        <w:t>FIGURE DASH]</w:t>
      </w:r>
    </w:p>
    <w:p w14:paraId="7295284F" w14:textId="77777777" w:rsidR="00B065E4" w:rsidRDefault="00B065E4" w:rsidP="00B065E4">
      <w:pPr>
        <w:pStyle w:val="Brdtekst"/>
      </w:pPr>
      <w:r>
        <w:t>"\u2012" =&gt; "-"</w:t>
      </w:r>
    </w:p>
    <w:p w14:paraId="5F385C0D" w14:textId="77777777" w:rsidR="00B065E4" w:rsidRDefault="00B065E4" w:rsidP="00B065E4">
      <w:pPr>
        <w:pStyle w:val="Brdtekst"/>
      </w:pPr>
    </w:p>
    <w:p w14:paraId="10305A9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–  [</w:t>
      </w:r>
      <w:proofErr w:type="gramEnd"/>
      <w:r>
        <w:t>EN DASH]</w:t>
      </w:r>
    </w:p>
    <w:p w14:paraId="2A0FC346" w14:textId="77777777" w:rsidR="00B065E4" w:rsidRDefault="00B065E4" w:rsidP="00B065E4">
      <w:pPr>
        <w:pStyle w:val="Brdtekst"/>
      </w:pPr>
      <w:r>
        <w:t>"\u2013" =&gt; "-"</w:t>
      </w:r>
    </w:p>
    <w:p w14:paraId="39C3104C" w14:textId="77777777" w:rsidR="00B065E4" w:rsidRDefault="00B065E4" w:rsidP="00B065E4">
      <w:pPr>
        <w:pStyle w:val="Brdtekst"/>
      </w:pPr>
    </w:p>
    <w:p w14:paraId="0B55127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—  [</w:t>
      </w:r>
      <w:proofErr w:type="gramEnd"/>
      <w:r>
        <w:t>EM DASH]</w:t>
      </w:r>
    </w:p>
    <w:p w14:paraId="59B25DC8" w14:textId="77777777" w:rsidR="00B065E4" w:rsidRDefault="00B065E4" w:rsidP="00B065E4">
      <w:pPr>
        <w:pStyle w:val="Brdtekst"/>
      </w:pPr>
      <w:r>
        <w:t>"\u2014" =&gt; "-"</w:t>
      </w:r>
    </w:p>
    <w:p w14:paraId="2AC4B9D8" w14:textId="77777777" w:rsidR="00B065E4" w:rsidRDefault="00B065E4" w:rsidP="00B065E4">
      <w:pPr>
        <w:pStyle w:val="Brdtekst"/>
      </w:pPr>
    </w:p>
    <w:p w14:paraId="581A546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⁻</w:t>
      </w:r>
      <w:r>
        <w:t xml:space="preserve">  [</w:t>
      </w:r>
      <w:proofErr w:type="gramEnd"/>
      <w:r>
        <w:t>SUPERSCRIPT MINUS]</w:t>
      </w:r>
    </w:p>
    <w:p w14:paraId="0525EC50" w14:textId="77777777" w:rsidR="00B065E4" w:rsidRDefault="00B065E4" w:rsidP="00B065E4">
      <w:pPr>
        <w:pStyle w:val="Brdtekst"/>
      </w:pPr>
      <w:r>
        <w:t>"\u207B" =&gt; "-"</w:t>
      </w:r>
    </w:p>
    <w:p w14:paraId="1AE75F34" w14:textId="77777777" w:rsidR="00B065E4" w:rsidRDefault="00B065E4" w:rsidP="00B065E4">
      <w:pPr>
        <w:pStyle w:val="Brdtekst"/>
      </w:pPr>
    </w:p>
    <w:p w14:paraId="393C12D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₋</w:t>
      </w:r>
      <w:r>
        <w:t xml:space="preserve">  [</w:t>
      </w:r>
      <w:proofErr w:type="gramEnd"/>
      <w:r>
        <w:t>SUBSCRIPT MINUS]</w:t>
      </w:r>
    </w:p>
    <w:p w14:paraId="50AB06B0" w14:textId="77777777" w:rsidR="00B065E4" w:rsidRDefault="00B065E4" w:rsidP="00B065E4">
      <w:pPr>
        <w:pStyle w:val="Brdtekst"/>
      </w:pPr>
      <w:r>
        <w:t>"\u208B" =&gt; "-"</w:t>
      </w:r>
    </w:p>
    <w:p w14:paraId="4C2C6634" w14:textId="77777777" w:rsidR="00B065E4" w:rsidRDefault="00B065E4" w:rsidP="00B065E4">
      <w:pPr>
        <w:pStyle w:val="Brdtekst"/>
      </w:pPr>
    </w:p>
    <w:p w14:paraId="5E59B1A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－</w:t>
      </w:r>
      <w:r>
        <w:t xml:space="preserve">  [</w:t>
      </w:r>
      <w:proofErr w:type="gramEnd"/>
      <w:r>
        <w:t>FULLWIDTH HYPHEN-MINUS]</w:t>
      </w:r>
    </w:p>
    <w:p w14:paraId="3202436B" w14:textId="77777777" w:rsidR="00B065E4" w:rsidRDefault="00B065E4" w:rsidP="00B065E4">
      <w:pPr>
        <w:pStyle w:val="Brdtekst"/>
      </w:pPr>
      <w:r>
        <w:t>"\uFF0D" =&gt; "-"</w:t>
      </w:r>
    </w:p>
    <w:p w14:paraId="1BE1263B" w14:textId="77777777" w:rsidR="00B065E4" w:rsidRDefault="00B065E4" w:rsidP="00B065E4">
      <w:pPr>
        <w:pStyle w:val="Brdtekst"/>
      </w:pPr>
    </w:p>
    <w:p w14:paraId="27846E6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⁅</w:t>
      </w:r>
      <w:r>
        <w:t xml:space="preserve">  [</w:t>
      </w:r>
      <w:proofErr w:type="gramEnd"/>
      <w:r>
        <w:t>LEFT SQUARE BRACKET WITH QUILL]</w:t>
      </w:r>
    </w:p>
    <w:p w14:paraId="1E8CAF34" w14:textId="77777777" w:rsidR="00B065E4" w:rsidRDefault="00B065E4" w:rsidP="00B065E4">
      <w:pPr>
        <w:pStyle w:val="Brdtekst"/>
      </w:pPr>
      <w:r>
        <w:t>"\u2045" =&gt; "["</w:t>
      </w:r>
    </w:p>
    <w:p w14:paraId="162A1770" w14:textId="77777777" w:rsidR="00B065E4" w:rsidRDefault="00B065E4" w:rsidP="00B065E4">
      <w:pPr>
        <w:pStyle w:val="Brdtekst"/>
      </w:pPr>
    </w:p>
    <w:p w14:paraId="67D1EA5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❲</w:t>
      </w:r>
      <w:r>
        <w:t xml:space="preserve">  [</w:t>
      </w:r>
      <w:proofErr w:type="gramEnd"/>
      <w:r>
        <w:t>LIGHT LEFT TORTOISE SHELL BRACKET ORNAMENT]</w:t>
      </w:r>
    </w:p>
    <w:p w14:paraId="7B1816D2" w14:textId="77777777" w:rsidR="00B065E4" w:rsidRDefault="00B065E4" w:rsidP="00B065E4">
      <w:pPr>
        <w:pStyle w:val="Brdtekst"/>
      </w:pPr>
      <w:r>
        <w:t>"\u2772" =&gt; "["</w:t>
      </w:r>
    </w:p>
    <w:p w14:paraId="663062DC" w14:textId="77777777" w:rsidR="00B065E4" w:rsidRDefault="00B065E4" w:rsidP="00B065E4">
      <w:pPr>
        <w:pStyle w:val="Brdtekst"/>
      </w:pPr>
    </w:p>
    <w:p w14:paraId="694D736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［</w:t>
      </w:r>
      <w:r>
        <w:t xml:space="preserve">  [</w:t>
      </w:r>
      <w:proofErr w:type="gramEnd"/>
      <w:r>
        <w:t>FULLWIDTH LEFT SQUARE BRACKET]</w:t>
      </w:r>
    </w:p>
    <w:p w14:paraId="5B511C52" w14:textId="77777777" w:rsidR="00B065E4" w:rsidRDefault="00B065E4" w:rsidP="00B065E4">
      <w:pPr>
        <w:pStyle w:val="Brdtekst"/>
      </w:pPr>
      <w:r>
        <w:t>"\uFF3B" =&gt; "["</w:t>
      </w:r>
    </w:p>
    <w:p w14:paraId="51B850D4" w14:textId="77777777" w:rsidR="00B065E4" w:rsidRDefault="00B065E4" w:rsidP="00B065E4">
      <w:pPr>
        <w:pStyle w:val="Brdtekst"/>
      </w:pPr>
    </w:p>
    <w:p w14:paraId="2701A31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⁆</w:t>
      </w:r>
      <w:r>
        <w:t xml:space="preserve">  [</w:t>
      </w:r>
      <w:proofErr w:type="gramEnd"/>
      <w:r>
        <w:t>RIGHT SQUARE BRACKET WITH QUILL]</w:t>
      </w:r>
    </w:p>
    <w:p w14:paraId="04DA8D8A" w14:textId="77777777" w:rsidR="00B065E4" w:rsidRDefault="00B065E4" w:rsidP="00B065E4">
      <w:pPr>
        <w:pStyle w:val="Brdtekst"/>
      </w:pPr>
      <w:r>
        <w:t>"\u2046" =&gt; "]"</w:t>
      </w:r>
    </w:p>
    <w:p w14:paraId="4F7494FD" w14:textId="77777777" w:rsidR="00B065E4" w:rsidRDefault="00B065E4" w:rsidP="00B065E4">
      <w:pPr>
        <w:pStyle w:val="Brdtekst"/>
      </w:pPr>
    </w:p>
    <w:p w14:paraId="46848E0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❳</w:t>
      </w:r>
      <w:r>
        <w:t xml:space="preserve">  [</w:t>
      </w:r>
      <w:proofErr w:type="gramEnd"/>
      <w:r>
        <w:t>LIGHT RIGHT TORTOISE SHELL BRACKET ORNAMENT]</w:t>
      </w:r>
    </w:p>
    <w:p w14:paraId="664A178E" w14:textId="77777777" w:rsidR="00B065E4" w:rsidRDefault="00B065E4" w:rsidP="00B065E4">
      <w:pPr>
        <w:pStyle w:val="Brdtekst"/>
      </w:pPr>
      <w:r>
        <w:t>"\u2773" =&gt; "]"</w:t>
      </w:r>
    </w:p>
    <w:p w14:paraId="4376A171" w14:textId="77777777" w:rsidR="00B065E4" w:rsidRDefault="00B065E4" w:rsidP="00B065E4">
      <w:pPr>
        <w:pStyle w:val="Brdtekst"/>
      </w:pPr>
    </w:p>
    <w:p w14:paraId="391C336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］</w:t>
      </w:r>
      <w:r>
        <w:t xml:space="preserve">  [</w:t>
      </w:r>
      <w:proofErr w:type="gramEnd"/>
      <w:r>
        <w:t>FULLWIDTH RIGHT SQUARE BRACKET]</w:t>
      </w:r>
    </w:p>
    <w:p w14:paraId="09EC0D72" w14:textId="77777777" w:rsidR="00B065E4" w:rsidRDefault="00B065E4" w:rsidP="00B065E4">
      <w:pPr>
        <w:pStyle w:val="Brdtekst"/>
      </w:pPr>
      <w:r>
        <w:t>"\uFF3D" =&gt; "]"</w:t>
      </w:r>
    </w:p>
    <w:p w14:paraId="3FCC95E5" w14:textId="77777777" w:rsidR="00B065E4" w:rsidRDefault="00B065E4" w:rsidP="00B065E4">
      <w:pPr>
        <w:pStyle w:val="Brdtekst"/>
      </w:pPr>
    </w:p>
    <w:p w14:paraId="269F56F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⁽</w:t>
      </w:r>
      <w:r>
        <w:t xml:space="preserve">  [</w:t>
      </w:r>
      <w:proofErr w:type="gramEnd"/>
      <w:r>
        <w:t>SUPERSCRIPT LEFT PARENTHESIS]</w:t>
      </w:r>
    </w:p>
    <w:p w14:paraId="49D84DB2" w14:textId="77777777" w:rsidR="00B065E4" w:rsidRDefault="00B065E4" w:rsidP="00B065E4">
      <w:pPr>
        <w:pStyle w:val="Brdtekst"/>
      </w:pPr>
      <w:r>
        <w:t>"\u207D" =&gt; "("</w:t>
      </w:r>
    </w:p>
    <w:p w14:paraId="0A298B32" w14:textId="77777777" w:rsidR="00B065E4" w:rsidRDefault="00B065E4" w:rsidP="00B065E4">
      <w:pPr>
        <w:pStyle w:val="Brdtekst"/>
      </w:pPr>
    </w:p>
    <w:p w14:paraId="76CDB55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₍</w:t>
      </w:r>
      <w:r>
        <w:t xml:space="preserve">  [</w:t>
      </w:r>
      <w:proofErr w:type="gramEnd"/>
      <w:r>
        <w:t>SUBSCRIPT LEFT PARENTHESIS]</w:t>
      </w:r>
    </w:p>
    <w:p w14:paraId="4CB36D1A" w14:textId="77777777" w:rsidR="00B065E4" w:rsidRDefault="00B065E4" w:rsidP="00B065E4">
      <w:pPr>
        <w:pStyle w:val="Brdtekst"/>
      </w:pPr>
      <w:r>
        <w:t>"\u208D" =&gt; "("</w:t>
      </w:r>
    </w:p>
    <w:p w14:paraId="1A6D60D4" w14:textId="77777777" w:rsidR="00B065E4" w:rsidRDefault="00B065E4" w:rsidP="00B065E4">
      <w:pPr>
        <w:pStyle w:val="Brdtekst"/>
      </w:pPr>
    </w:p>
    <w:p w14:paraId="71286B7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❨</w:t>
      </w:r>
      <w:r>
        <w:t xml:space="preserve">  [</w:t>
      </w:r>
      <w:proofErr w:type="gramEnd"/>
      <w:r>
        <w:t>MEDIUM LEFT PARENTHESIS ORNAMENT]</w:t>
      </w:r>
    </w:p>
    <w:p w14:paraId="36AEEABA" w14:textId="77777777" w:rsidR="00B065E4" w:rsidRDefault="00B065E4" w:rsidP="00B065E4">
      <w:pPr>
        <w:pStyle w:val="Brdtekst"/>
      </w:pPr>
      <w:r>
        <w:t>"\u2768" =&gt; "("</w:t>
      </w:r>
    </w:p>
    <w:p w14:paraId="6F6FB437" w14:textId="77777777" w:rsidR="00B065E4" w:rsidRDefault="00B065E4" w:rsidP="00B065E4">
      <w:pPr>
        <w:pStyle w:val="Brdtekst"/>
      </w:pPr>
    </w:p>
    <w:p w14:paraId="2B61893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❪</w:t>
      </w:r>
      <w:r>
        <w:t xml:space="preserve">  [</w:t>
      </w:r>
      <w:proofErr w:type="gramEnd"/>
      <w:r>
        <w:t>MEDIUM FLATTENED LEFT PARENTHESIS ORNAMENT]</w:t>
      </w:r>
    </w:p>
    <w:p w14:paraId="57DA81F6" w14:textId="77777777" w:rsidR="00B065E4" w:rsidRDefault="00B065E4" w:rsidP="00B065E4">
      <w:pPr>
        <w:pStyle w:val="Brdtekst"/>
      </w:pPr>
      <w:r>
        <w:t>"\u276A" =&gt; "("</w:t>
      </w:r>
    </w:p>
    <w:p w14:paraId="74B898EC" w14:textId="77777777" w:rsidR="00B065E4" w:rsidRDefault="00B065E4" w:rsidP="00B065E4">
      <w:pPr>
        <w:pStyle w:val="Brdtekst"/>
      </w:pPr>
    </w:p>
    <w:p w14:paraId="68CF9EC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（</w:t>
      </w:r>
      <w:r>
        <w:t xml:space="preserve">  [</w:t>
      </w:r>
      <w:proofErr w:type="gramEnd"/>
      <w:r>
        <w:t>FULLWIDTH LEFT PARENTHESIS]</w:t>
      </w:r>
    </w:p>
    <w:p w14:paraId="000B1AAE" w14:textId="77777777" w:rsidR="00B065E4" w:rsidRDefault="00B065E4" w:rsidP="00B065E4">
      <w:pPr>
        <w:pStyle w:val="Brdtekst"/>
      </w:pPr>
      <w:r>
        <w:t>"\uFF08" =&gt; "("</w:t>
      </w:r>
    </w:p>
    <w:p w14:paraId="450B2548" w14:textId="77777777" w:rsidR="00B065E4" w:rsidRDefault="00B065E4" w:rsidP="00B065E4">
      <w:pPr>
        <w:pStyle w:val="Brdtekst"/>
      </w:pPr>
    </w:p>
    <w:p w14:paraId="57A20B1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⸨</w:t>
      </w:r>
      <w:r>
        <w:t xml:space="preserve">  [</w:t>
      </w:r>
      <w:proofErr w:type="gramEnd"/>
      <w:r>
        <w:t>LEFT DOUBLE PARENTHESIS]</w:t>
      </w:r>
    </w:p>
    <w:p w14:paraId="7E90EB03" w14:textId="77777777" w:rsidR="00B065E4" w:rsidRDefault="00B065E4" w:rsidP="00B065E4">
      <w:pPr>
        <w:pStyle w:val="Brdtekst"/>
      </w:pPr>
      <w:r>
        <w:t>"\u2E28" =&gt; "(("</w:t>
      </w:r>
    </w:p>
    <w:p w14:paraId="1894DAFD" w14:textId="77777777" w:rsidR="00B065E4" w:rsidRDefault="00B065E4" w:rsidP="00B065E4">
      <w:pPr>
        <w:pStyle w:val="Brdtekst"/>
      </w:pPr>
    </w:p>
    <w:p w14:paraId="21A1C9F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⁾</w:t>
      </w:r>
      <w:r>
        <w:t xml:space="preserve">  [</w:t>
      </w:r>
      <w:proofErr w:type="gramEnd"/>
      <w:r>
        <w:t>SUPERSCRIPT RIGHT PARENTHESIS]</w:t>
      </w:r>
    </w:p>
    <w:p w14:paraId="56CEE3F2" w14:textId="77777777" w:rsidR="00B065E4" w:rsidRDefault="00B065E4" w:rsidP="00B065E4">
      <w:pPr>
        <w:pStyle w:val="Brdtekst"/>
      </w:pPr>
      <w:r>
        <w:t>"\u207E" =&gt; ")"</w:t>
      </w:r>
    </w:p>
    <w:p w14:paraId="5A0BB07A" w14:textId="77777777" w:rsidR="00B065E4" w:rsidRDefault="00B065E4" w:rsidP="00B065E4">
      <w:pPr>
        <w:pStyle w:val="Brdtekst"/>
      </w:pPr>
    </w:p>
    <w:p w14:paraId="0D7E11F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₎</w:t>
      </w:r>
      <w:r>
        <w:t xml:space="preserve">  [</w:t>
      </w:r>
      <w:proofErr w:type="gramEnd"/>
      <w:r>
        <w:t>SUBSCRIPT RIGHT PARENTHESIS]</w:t>
      </w:r>
    </w:p>
    <w:p w14:paraId="3882E0F5" w14:textId="77777777" w:rsidR="00B065E4" w:rsidRDefault="00B065E4" w:rsidP="00B065E4">
      <w:pPr>
        <w:pStyle w:val="Brdtekst"/>
      </w:pPr>
      <w:r>
        <w:t>"\u208E" =&gt; ")"</w:t>
      </w:r>
    </w:p>
    <w:p w14:paraId="0FFCD666" w14:textId="77777777" w:rsidR="00B065E4" w:rsidRDefault="00B065E4" w:rsidP="00B065E4">
      <w:pPr>
        <w:pStyle w:val="Brdtekst"/>
      </w:pPr>
    </w:p>
    <w:p w14:paraId="71B9ADC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❩</w:t>
      </w:r>
      <w:r>
        <w:t xml:space="preserve">  [</w:t>
      </w:r>
      <w:proofErr w:type="gramEnd"/>
      <w:r>
        <w:t>MEDIUM RIGHT PARENTHESIS ORNAMENT]</w:t>
      </w:r>
    </w:p>
    <w:p w14:paraId="7B4D1B0F" w14:textId="77777777" w:rsidR="00B065E4" w:rsidRDefault="00B065E4" w:rsidP="00B065E4">
      <w:pPr>
        <w:pStyle w:val="Brdtekst"/>
      </w:pPr>
      <w:r>
        <w:t>"\u2769" =&gt; ")"</w:t>
      </w:r>
    </w:p>
    <w:p w14:paraId="5814183E" w14:textId="77777777" w:rsidR="00B065E4" w:rsidRDefault="00B065E4" w:rsidP="00B065E4">
      <w:pPr>
        <w:pStyle w:val="Brdtekst"/>
      </w:pPr>
    </w:p>
    <w:p w14:paraId="15F2DDDD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❫</w:t>
      </w:r>
      <w:r>
        <w:t xml:space="preserve">  [</w:t>
      </w:r>
      <w:proofErr w:type="gramEnd"/>
      <w:r>
        <w:t>MEDIUM FLATTENED RIGHT PARENTHESIS ORNAMENT]</w:t>
      </w:r>
    </w:p>
    <w:p w14:paraId="21362ADF" w14:textId="77777777" w:rsidR="00B065E4" w:rsidRDefault="00B065E4" w:rsidP="00B065E4">
      <w:pPr>
        <w:pStyle w:val="Brdtekst"/>
      </w:pPr>
      <w:r>
        <w:t>"\u276B" =&gt; ")"</w:t>
      </w:r>
    </w:p>
    <w:p w14:paraId="361780B5" w14:textId="77777777" w:rsidR="00B065E4" w:rsidRDefault="00B065E4" w:rsidP="00B065E4">
      <w:pPr>
        <w:pStyle w:val="Brdtekst"/>
      </w:pPr>
    </w:p>
    <w:p w14:paraId="3EB1757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）</w:t>
      </w:r>
      <w:r>
        <w:t xml:space="preserve">  [</w:t>
      </w:r>
      <w:proofErr w:type="gramEnd"/>
      <w:r>
        <w:t>FULLWIDTH RIGHT PARENTHESIS]</w:t>
      </w:r>
    </w:p>
    <w:p w14:paraId="38F47501" w14:textId="77777777" w:rsidR="00B065E4" w:rsidRDefault="00B065E4" w:rsidP="00B065E4">
      <w:pPr>
        <w:pStyle w:val="Brdtekst"/>
      </w:pPr>
      <w:r>
        <w:t>"\uFF09" =&gt; ")"</w:t>
      </w:r>
    </w:p>
    <w:p w14:paraId="15397D3C" w14:textId="77777777" w:rsidR="00B065E4" w:rsidRDefault="00B065E4" w:rsidP="00B065E4">
      <w:pPr>
        <w:pStyle w:val="Brdtekst"/>
      </w:pPr>
    </w:p>
    <w:p w14:paraId="5986206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cs="Verdana"/>
        </w:rPr>
        <w:t>⸩</w:t>
      </w:r>
      <w:r>
        <w:t xml:space="preserve">  [</w:t>
      </w:r>
      <w:proofErr w:type="gramEnd"/>
      <w:r>
        <w:t>RIGHT DOUBLE PARENTHESIS]</w:t>
      </w:r>
    </w:p>
    <w:p w14:paraId="09967680" w14:textId="77777777" w:rsidR="00B065E4" w:rsidRDefault="00B065E4" w:rsidP="00B065E4">
      <w:pPr>
        <w:pStyle w:val="Brdtekst"/>
      </w:pPr>
      <w:r>
        <w:t>"\u2E29" =&gt; "))"</w:t>
      </w:r>
    </w:p>
    <w:p w14:paraId="6C4CC6DE" w14:textId="77777777" w:rsidR="00B065E4" w:rsidRDefault="00B065E4" w:rsidP="00B065E4">
      <w:pPr>
        <w:pStyle w:val="Brdtekst"/>
      </w:pPr>
    </w:p>
    <w:p w14:paraId="58761F9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❬</w:t>
      </w:r>
      <w:r>
        <w:t xml:space="preserve">  [</w:t>
      </w:r>
      <w:proofErr w:type="gramEnd"/>
      <w:r>
        <w:t>MEDIUM LEFT-POINTING ANGLE BRACKET ORNAMENT]</w:t>
      </w:r>
    </w:p>
    <w:p w14:paraId="46A6E841" w14:textId="77777777" w:rsidR="00B065E4" w:rsidRDefault="00B065E4" w:rsidP="00B065E4">
      <w:pPr>
        <w:pStyle w:val="Brdtekst"/>
      </w:pPr>
      <w:r>
        <w:t>"\u276C" =&gt; "&lt;"</w:t>
      </w:r>
    </w:p>
    <w:p w14:paraId="0C28DDE2" w14:textId="77777777" w:rsidR="00B065E4" w:rsidRDefault="00B065E4" w:rsidP="00B065E4">
      <w:pPr>
        <w:pStyle w:val="Brdtekst"/>
      </w:pPr>
    </w:p>
    <w:p w14:paraId="16D4D988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❰</w:t>
      </w:r>
      <w:r>
        <w:t xml:space="preserve">  [</w:t>
      </w:r>
      <w:proofErr w:type="gramEnd"/>
      <w:r>
        <w:t>HEAVY LEFT-POINTING ANGLE BRACKET ORNAMENT]</w:t>
      </w:r>
    </w:p>
    <w:p w14:paraId="7EA9F33F" w14:textId="77777777" w:rsidR="00B065E4" w:rsidRDefault="00B065E4" w:rsidP="00B065E4">
      <w:pPr>
        <w:pStyle w:val="Brdtekst"/>
      </w:pPr>
      <w:r>
        <w:t>"\u2770" =&gt; "&lt;"</w:t>
      </w:r>
    </w:p>
    <w:p w14:paraId="58E5A49B" w14:textId="77777777" w:rsidR="00B065E4" w:rsidRDefault="00B065E4" w:rsidP="00B065E4">
      <w:pPr>
        <w:pStyle w:val="Brdtekst"/>
      </w:pPr>
    </w:p>
    <w:p w14:paraId="7CE8BDB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＜</w:t>
      </w:r>
      <w:r>
        <w:t xml:space="preserve">  [</w:t>
      </w:r>
      <w:proofErr w:type="gramEnd"/>
      <w:r>
        <w:t>FULLWIDTH LESS-THAN SIGN]</w:t>
      </w:r>
    </w:p>
    <w:p w14:paraId="07C3663C" w14:textId="77777777" w:rsidR="00B065E4" w:rsidRDefault="00B065E4" w:rsidP="00B065E4">
      <w:pPr>
        <w:pStyle w:val="Brdtekst"/>
      </w:pPr>
      <w:r>
        <w:t>"\uFF1C" =&gt; "&lt;"</w:t>
      </w:r>
    </w:p>
    <w:p w14:paraId="6E35C15E" w14:textId="77777777" w:rsidR="00B065E4" w:rsidRDefault="00B065E4" w:rsidP="00B065E4">
      <w:pPr>
        <w:pStyle w:val="Brdtekst"/>
      </w:pPr>
    </w:p>
    <w:p w14:paraId="1F482E7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❭</w:t>
      </w:r>
      <w:r>
        <w:t xml:space="preserve">  [</w:t>
      </w:r>
      <w:proofErr w:type="gramEnd"/>
      <w:r>
        <w:t>MEDIUM RIGHT-POINTING ANGLE BRACKET ORNAMENT]</w:t>
      </w:r>
    </w:p>
    <w:p w14:paraId="2F2BFDED" w14:textId="77777777" w:rsidR="00B065E4" w:rsidRDefault="00B065E4" w:rsidP="00B065E4">
      <w:pPr>
        <w:pStyle w:val="Brdtekst"/>
      </w:pPr>
      <w:r>
        <w:t>"\u276D" =&gt; "&gt;"</w:t>
      </w:r>
    </w:p>
    <w:p w14:paraId="45B92D63" w14:textId="77777777" w:rsidR="00B065E4" w:rsidRDefault="00B065E4" w:rsidP="00B065E4">
      <w:pPr>
        <w:pStyle w:val="Brdtekst"/>
      </w:pPr>
    </w:p>
    <w:p w14:paraId="6C0F02F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❱</w:t>
      </w:r>
      <w:r>
        <w:t xml:space="preserve">  [</w:t>
      </w:r>
      <w:proofErr w:type="gramEnd"/>
      <w:r>
        <w:t>HEAVY RIGHT-POINTING ANGLE BRACKET ORNAMENT]</w:t>
      </w:r>
    </w:p>
    <w:p w14:paraId="16F16299" w14:textId="77777777" w:rsidR="00B065E4" w:rsidRDefault="00B065E4" w:rsidP="00B065E4">
      <w:pPr>
        <w:pStyle w:val="Brdtekst"/>
      </w:pPr>
      <w:r>
        <w:t>"\u2771" =&gt; "&gt;"</w:t>
      </w:r>
    </w:p>
    <w:p w14:paraId="45604925" w14:textId="77777777" w:rsidR="00B065E4" w:rsidRDefault="00B065E4" w:rsidP="00B065E4">
      <w:pPr>
        <w:pStyle w:val="Brdtekst"/>
      </w:pPr>
    </w:p>
    <w:p w14:paraId="19E2E7C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＞</w:t>
      </w:r>
      <w:r>
        <w:t xml:space="preserve">  [</w:t>
      </w:r>
      <w:proofErr w:type="gramEnd"/>
      <w:r>
        <w:t>FULLWIDTH GREATER-THAN SIGN]</w:t>
      </w:r>
    </w:p>
    <w:p w14:paraId="30E3C219" w14:textId="77777777" w:rsidR="00B065E4" w:rsidRDefault="00B065E4" w:rsidP="00B065E4">
      <w:pPr>
        <w:pStyle w:val="Brdtekst"/>
      </w:pPr>
      <w:r>
        <w:t>"\uFF1E" =&gt; "&gt;"</w:t>
      </w:r>
    </w:p>
    <w:p w14:paraId="2C9A0104" w14:textId="77777777" w:rsidR="00B065E4" w:rsidRDefault="00B065E4" w:rsidP="00B065E4">
      <w:pPr>
        <w:pStyle w:val="Brdtekst"/>
      </w:pPr>
    </w:p>
    <w:p w14:paraId="2B25B85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❴</w:t>
      </w:r>
      <w:r>
        <w:t xml:space="preserve">  [</w:t>
      </w:r>
      <w:proofErr w:type="gramEnd"/>
      <w:r>
        <w:t>MEDIUM LEFT CURLY BRACKET ORNAMENT]</w:t>
      </w:r>
    </w:p>
    <w:p w14:paraId="611CC84D" w14:textId="77777777" w:rsidR="00B065E4" w:rsidRDefault="00B065E4" w:rsidP="00B065E4">
      <w:pPr>
        <w:pStyle w:val="Brdtekst"/>
      </w:pPr>
      <w:r>
        <w:t>"\u2774" =&gt; "{"</w:t>
      </w:r>
    </w:p>
    <w:p w14:paraId="283D19C0" w14:textId="77777777" w:rsidR="00B065E4" w:rsidRDefault="00B065E4" w:rsidP="00B065E4">
      <w:pPr>
        <w:pStyle w:val="Brdtekst"/>
      </w:pPr>
    </w:p>
    <w:p w14:paraId="4B11A42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｛</w:t>
      </w:r>
      <w:r>
        <w:t xml:space="preserve">  [</w:t>
      </w:r>
      <w:proofErr w:type="gramEnd"/>
      <w:r>
        <w:t>FULLWIDTH LEFT CURLY BRACKET]</w:t>
      </w:r>
    </w:p>
    <w:p w14:paraId="7ED452D9" w14:textId="77777777" w:rsidR="00B065E4" w:rsidRDefault="00B065E4" w:rsidP="00B065E4">
      <w:pPr>
        <w:pStyle w:val="Brdtekst"/>
      </w:pPr>
      <w:r>
        <w:t>"\uFF5B" =&gt; "{"</w:t>
      </w:r>
    </w:p>
    <w:p w14:paraId="327B3C61" w14:textId="77777777" w:rsidR="00B065E4" w:rsidRDefault="00B065E4" w:rsidP="00B065E4">
      <w:pPr>
        <w:pStyle w:val="Brdtekst"/>
      </w:pPr>
    </w:p>
    <w:p w14:paraId="3CC81E4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❵</w:t>
      </w:r>
      <w:r>
        <w:t xml:space="preserve">  [</w:t>
      </w:r>
      <w:proofErr w:type="gramEnd"/>
      <w:r>
        <w:t>MEDIUM RIGHT CURLY BRACKET ORNAMENT]</w:t>
      </w:r>
    </w:p>
    <w:p w14:paraId="643F00E8" w14:textId="77777777" w:rsidR="00B065E4" w:rsidRDefault="00B065E4" w:rsidP="00B065E4">
      <w:pPr>
        <w:pStyle w:val="Brdtekst"/>
      </w:pPr>
      <w:r>
        <w:t>"\u2775" =&gt; "}"</w:t>
      </w:r>
    </w:p>
    <w:p w14:paraId="6012A011" w14:textId="77777777" w:rsidR="00B065E4" w:rsidRDefault="00B065E4" w:rsidP="00B065E4">
      <w:pPr>
        <w:pStyle w:val="Brdtekst"/>
      </w:pPr>
    </w:p>
    <w:p w14:paraId="4593999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｝</w:t>
      </w:r>
      <w:r>
        <w:t xml:space="preserve">  [</w:t>
      </w:r>
      <w:proofErr w:type="gramEnd"/>
      <w:r>
        <w:t>FULLWIDTH RIGHT CURLY BRACKET]</w:t>
      </w:r>
    </w:p>
    <w:p w14:paraId="4A77575F" w14:textId="77777777" w:rsidR="00B065E4" w:rsidRDefault="00B065E4" w:rsidP="00B065E4">
      <w:pPr>
        <w:pStyle w:val="Brdtekst"/>
      </w:pPr>
      <w:r>
        <w:t>"\uFF5D" =&gt; "}"</w:t>
      </w:r>
    </w:p>
    <w:p w14:paraId="5F5FAF7A" w14:textId="77777777" w:rsidR="00B065E4" w:rsidRDefault="00B065E4" w:rsidP="00B065E4">
      <w:pPr>
        <w:pStyle w:val="Brdtekst"/>
      </w:pPr>
    </w:p>
    <w:p w14:paraId="74DBBE9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⁺</w:t>
      </w:r>
      <w:r>
        <w:t xml:space="preserve">  [</w:t>
      </w:r>
      <w:proofErr w:type="gramEnd"/>
      <w:r>
        <w:t>SUPERSCRIPT PLUS SIGN]</w:t>
      </w:r>
    </w:p>
    <w:p w14:paraId="2D2BE746" w14:textId="77777777" w:rsidR="00B065E4" w:rsidRDefault="00B065E4" w:rsidP="00B065E4">
      <w:pPr>
        <w:pStyle w:val="Brdtekst"/>
      </w:pPr>
      <w:r>
        <w:t>"\u207A" =&gt; "+"</w:t>
      </w:r>
    </w:p>
    <w:p w14:paraId="08542D4B" w14:textId="77777777" w:rsidR="00B065E4" w:rsidRDefault="00B065E4" w:rsidP="00B065E4">
      <w:pPr>
        <w:pStyle w:val="Brdtekst"/>
      </w:pPr>
    </w:p>
    <w:p w14:paraId="205A46F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₊</w:t>
      </w:r>
      <w:r>
        <w:t xml:space="preserve">  [</w:t>
      </w:r>
      <w:proofErr w:type="gramEnd"/>
      <w:r>
        <w:t>SUBSCRIPT PLUS SIGN]</w:t>
      </w:r>
    </w:p>
    <w:p w14:paraId="4260B4AA" w14:textId="77777777" w:rsidR="00B065E4" w:rsidRDefault="00B065E4" w:rsidP="00B065E4">
      <w:pPr>
        <w:pStyle w:val="Brdtekst"/>
      </w:pPr>
      <w:r>
        <w:t>"\u208A" =&gt; "+"</w:t>
      </w:r>
    </w:p>
    <w:p w14:paraId="12FFB62D" w14:textId="77777777" w:rsidR="00B065E4" w:rsidRDefault="00B065E4" w:rsidP="00B065E4">
      <w:pPr>
        <w:pStyle w:val="Brdtekst"/>
      </w:pPr>
    </w:p>
    <w:p w14:paraId="76FC9CB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＋</w:t>
      </w:r>
      <w:r>
        <w:t xml:space="preserve">  [</w:t>
      </w:r>
      <w:proofErr w:type="gramEnd"/>
      <w:r>
        <w:t>FULLWIDTH PLUS SIGN]</w:t>
      </w:r>
    </w:p>
    <w:p w14:paraId="5414CD14" w14:textId="77777777" w:rsidR="00B065E4" w:rsidRDefault="00B065E4" w:rsidP="00B065E4">
      <w:pPr>
        <w:pStyle w:val="Brdtekst"/>
      </w:pPr>
      <w:r>
        <w:t>"\uFF0B" =&gt; "+"</w:t>
      </w:r>
    </w:p>
    <w:p w14:paraId="3D0C65E3" w14:textId="77777777" w:rsidR="00B065E4" w:rsidRDefault="00B065E4" w:rsidP="00B065E4">
      <w:pPr>
        <w:pStyle w:val="Brdtekst"/>
      </w:pPr>
    </w:p>
    <w:p w14:paraId="1FAD8557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⁼</w:t>
      </w:r>
      <w:r>
        <w:t xml:space="preserve">  [</w:t>
      </w:r>
      <w:proofErr w:type="gramEnd"/>
      <w:r>
        <w:t>SUPERSCRIPT EQUALS SIGN]</w:t>
      </w:r>
    </w:p>
    <w:p w14:paraId="5EE12635" w14:textId="77777777" w:rsidR="00B065E4" w:rsidRDefault="00B065E4" w:rsidP="00B065E4">
      <w:pPr>
        <w:pStyle w:val="Brdtekst"/>
      </w:pPr>
      <w:r>
        <w:t>"\u207C" =&gt; "="</w:t>
      </w:r>
    </w:p>
    <w:p w14:paraId="7E83A3A8" w14:textId="77777777" w:rsidR="00B065E4" w:rsidRDefault="00B065E4" w:rsidP="00B065E4">
      <w:pPr>
        <w:pStyle w:val="Brdtekst"/>
      </w:pPr>
    </w:p>
    <w:p w14:paraId="1B2A4D2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Cambria Math" w:hAnsi="Cambria Math" w:cs="Cambria Math"/>
        </w:rPr>
        <w:t>₌</w:t>
      </w:r>
      <w:r>
        <w:t xml:space="preserve">  [</w:t>
      </w:r>
      <w:proofErr w:type="gramEnd"/>
      <w:r>
        <w:t>SUBSCRIPT EQUALS SIGN]</w:t>
      </w:r>
    </w:p>
    <w:p w14:paraId="40DECB60" w14:textId="77777777" w:rsidR="00B065E4" w:rsidRDefault="00B065E4" w:rsidP="00B065E4">
      <w:pPr>
        <w:pStyle w:val="Brdtekst"/>
      </w:pPr>
      <w:r>
        <w:t>"\u208C" =&gt; "="</w:t>
      </w:r>
    </w:p>
    <w:p w14:paraId="3E2D0588" w14:textId="77777777" w:rsidR="00B065E4" w:rsidRDefault="00B065E4" w:rsidP="00B065E4">
      <w:pPr>
        <w:pStyle w:val="Brdtekst"/>
      </w:pPr>
    </w:p>
    <w:p w14:paraId="6039FC3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＝</w:t>
      </w:r>
      <w:r>
        <w:t xml:space="preserve">  [</w:t>
      </w:r>
      <w:proofErr w:type="gramEnd"/>
      <w:r>
        <w:t>FULLWIDTH EQUALS SIGN]</w:t>
      </w:r>
    </w:p>
    <w:p w14:paraId="2B8D7A3C" w14:textId="77777777" w:rsidR="00B065E4" w:rsidRDefault="00B065E4" w:rsidP="00B065E4">
      <w:pPr>
        <w:pStyle w:val="Brdtekst"/>
      </w:pPr>
      <w:r>
        <w:t>"\uFF1D" =&gt; "="</w:t>
      </w:r>
    </w:p>
    <w:p w14:paraId="6D9728BC" w14:textId="77777777" w:rsidR="00B065E4" w:rsidRDefault="00B065E4" w:rsidP="00B065E4">
      <w:pPr>
        <w:pStyle w:val="Brdtekst"/>
      </w:pPr>
    </w:p>
    <w:p w14:paraId="5B02A570" w14:textId="77777777" w:rsidR="00B065E4" w:rsidRDefault="00B065E4" w:rsidP="00B065E4">
      <w:pPr>
        <w:pStyle w:val="Brdtekst"/>
      </w:pPr>
      <w:r>
        <w:t xml:space="preserve"># </w:t>
      </w:r>
      <w:r>
        <w:rPr>
          <w:rFonts w:ascii="MS Gothic" w:eastAsia="MS Gothic" w:hAnsi="MS Gothic" w:cs="MS Gothic" w:hint="eastAsia"/>
        </w:rPr>
        <w:t>！</w:t>
      </w:r>
      <w:r>
        <w:t xml:space="preserve">  [FULLWIDTH EXCLAMATION MARK]</w:t>
      </w:r>
    </w:p>
    <w:p w14:paraId="0F919E52" w14:textId="77777777" w:rsidR="00B065E4" w:rsidRDefault="00B065E4" w:rsidP="00B065E4">
      <w:pPr>
        <w:pStyle w:val="Brdtekst"/>
      </w:pPr>
      <w:r>
        <w:t>"\uFF01" =&gt; "!"</w:t>
      </w:r>
    </w:p>
    <w:p w14:paraId="60736117" w14:textId="77777777" w:rsidR="00B065E4" w:rsidRDefault="00B065E4" w:rsidP="00B065E4">
      <w:pPr>
        <w:pStyle w:val="Brdtekst"/>
      </w:pPr>
    </w:p>
    <w:p w14:paraId="45609D20" w14:textId="77777777" w:rsidR="00B065E4" w:rsidRDefault="00B065E4" w:rsidP="00B065E4">
      <w:pPr>
        <w:pStyle w:val="Brdtekst"/>
      </w:pPr>
      <w:r>
        <w:t># ‼  [DOUBLE EXCLAMATION MARK]</w:t>
      </w:r>
    </w:p>
    <w:p w14:paraId="2678B270" w14:textId="77777777" w:rsidR="00B065E4" w:rsidRDefault="00B065E4" w:rsidP="00B065E4">
      <w:pPr>
        <w:pStyle w:val="Brdtekst"/>
      </w:pPr>
      <w:r>
        <w:t>"\u203C" =&gt; "!!"</w:t>
      </w:r>
    </w:p>
    <w:p w14:paraId="7F62360B" w14:textId="77777777" w:rsidR="00B065E4" w:rsidRDefault="00B065E4" w:rsidP="00B065E4">
      <w:pPr>
        <w:pStyle w:val="Brdtekst"/>
      </w:pPr>
    </w:p>
    <w:p w14:paraId="75C04F82" w14:textId="77777777" w:rsidR="00B065E4" w:rsidRDefault="00B065E4" w:rsidP="00B065E4">
      <w:pPr>
        <w:pStyle w:val="Brdtekst"/>
      </w:pPr>
      <w:r>
        <w:t xml:space="preserve"># </w:t>
      </w:r>
      <w:r>
        <w:rPr>
          <w:rFonts w:ascii="Malgun Gothic" w:eastAsia="Malgun Gothic" w:hAnsi="Malgun Gothic" w:cs="Malgun Gothic" w:hint="eastAsia"/>
        </w:rPr>
        <w:t>⁉</w:t>
      </w:r>
      <w:r>
        <w:t xml:space="preserve">  [EXCLAMATION QUESTION MARK]</w:t>
      </w:r>
    </w:p>
    <w:p w14:paraId="6DB736D2" w14:textId="77777777" w:rsidR="00B065E4" w:rsidRDefault="00B065E4" w:rsidP="00B065E4">
      <w:pPr>
        <w:pStyle w:val="Brdtekst"/>
      </w:pPr>
      <w:r>
        <w:t>"\u2049" =&gt; "!?"</w:t>
      </w:r>
    </w:p>
    <w:p w14:paraId="28BEF53A" w14:textId="77777777" w:rsidR="00B065E4" w:rsidRDefault="00B065E4" w:rsidP="00B065E4">
      <w:pPr>
        <w:pStyle w:val="Brdtekst"/>
      </w:pPr>
    </w:p>
    <w:p w14:paraId="40D26AF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＃</w:t>
      </w:r>
      <w:r>
        <w:t xml:space="preserve">  [</w:t>
      </w:r>
      <w:proofErr w:type="gramEnd"/>
      <w:r>
        <w:t>FULLWIDTH NUMBER SIGN]</w:t>
      </w:r>
    </w:p>
    <w:p w14:paraId="635D7438" w14:textId="77777777" w:rsidR="00B065E4" w:rsidRDefault="00B065E4" w:rsidP="00B065E4">
      <w:pPr>
        <w:pStyle w:val="Brdtekst"/>
      </w:pPr>
      <w:r>
        <w:t>"\uFF03" =&gt; "#"</w:t>
      </w:r>
    </w:p>
    <w:p w14:paraId="13406BED" w14:textId="77777777" w:rsidR="00B065E4" w:rsidRDefault="00B065E4" w:rsidP="00B065E4">
      <w:pPr>
        <w:pStyle w:val="Brdtekst"/>
      </w:pPr>
    </w:p>
    <w:p w14:paraId="297925E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＄</w:t>
      </w:r>
      <w:r>
        <w:t xml:space="preserve">  [</w:t>
      </w:r>
      <w:proofErr w:type="gramEnd"/>
      <w:r>
        <w:t>FULLWIDTH DOLLAR SIGN]</w:t>
      </w:r>
    </w:p>
    <w:p w14:paraId="27B11C90" w14:textId="77777777" w:rsidR="00B065E4" w:rsidRDefault="00B065E4" w:rsidP="00B065E4">
      <w:pPr>
        <w:pStyle w:val="Brdtekst"/>
      </w:pPr>
      <w:r>
        <w:t>"\uFF04" =&gt; "$"</w:t>
      </w:r>
    </w:p>
    <w:p w14:paraId="50A198E1" w14:textId="77777777" w:rsidR="00B065E4" w:rsidRDefault="00B065E4" w:rsidP="00B065E4">
      <w:pPr>
        <w:pStyle w:val="Brdtekst"/>
      </w:pPr>
    </w:p>
    <w:p w14:paraId="6272BE09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⁒</w:t>
      </w:r>
      <w:r>
        <w:t xml:space="preserve">  [</w:t>
      </w:r>
      <w:proofErr w:type="gramEnd"/>
      <w:r>
        <w:t>COMMERCIAL MINUS SIGN]</w:t>
      </w:r>
    </w:p>
    <w:p w14:paraId="66F1585A" w14:textId="77777777" w:rsidR="00B065E4" w:rsidRDefault="00B065E4" w:rsidP="00B065E4">
      <w:pPr>
        <w:pStyle w:val="Brdtekst"/>
      </w:pPr>
      <w:r>
        <w:t>"\u2052" =&gt; "%"</w:t>
      </w:r>
    </w:p>
    <w:p w14:paraId="53D762EA" w14:textId="77777777" w:rsidR="00B065E4" w:rsidRDefault="00B065E4" w:rsidP="00B065E4">
      <w:pPr>
        <w:pStyle w:val="Brdtekst"/>
      </w:pPr>
    </w:p>
    <w:p w14:paraId="08FA8C4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％</w:t>
      </w:r>
      <w:r>
        <w:t xml:space="preserve">  [</w:t>
      </w:r>
      <w:proofErr w:type="gramEnd"/>
      <w:r>
        <w:t>FULLWIDTH PERCENT SIGN]</w:t>
      </w:r>
    </w:p>
    <w:p w14:paraId="0EE3DDB4" w14:textId="77777777" w:rsidR="00B065E4" w:rsidRDefault="00B065E4" w:rsidP="00B065E4">
      <w:pPr>
        <w:pStyle w:val="Brdtekst"/>
      </w:pPr>
      <w:r>
        <w:t>"\uFF05" =&gt; "%"</w:t>
      </w:r>
    </w:p>
    <w:p w14:paraId="56BD036D" w14:textId="77777777" w:rsidR="00B065E4" w:rsidRDefault="00B065E4" w:rsidP="00B065E4">
      <w:pPr>
        <w:pStyle w:val="Brdtekst"/>
      </w:pPr>
    </w:p>
    <w:p w14:paraId="2C395FEA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＆</w:t>
      </w:r>
      <w:r>
        <w:t xml:space="preserve">  [</w:t>
      </w:r>
      <w:proofErr w:type="gramEnd"/>
      <w:r>
        <w:t>FULLWIDTH AMPERSAND]</w:t>
      </w:r>
    </w:p>
    <w:p w14:paraId="30215C64" w14:textId="77777777" w:rsidR="00B065E4" w:rsidRDefault="00B065E4" w:rsidP="00B065E4">
      <w:pPr>
        <w:pStyle w:val="Brdtekst"/>
      </w:pPr>
      <w:r>
        <w:t>"\uFF06" =&gt; "&amp;"</w:t>
      </w:r>
    </w:p>
    <w:p w14:paraId="0AE22DA4" w14:textId="77777777" w:rsidR="00B065E4" w:rsidRDefault="00B065E4" w:rsidP="00B065E4">
      <w:pPr>
        <w:pStyle w:val="Brdtekst"/>
      </w:pPr>
    </w:p>
    <w:p w14:paraId="21FDA0B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⁎</w:t>
      </w:r>
      <w:r>
        <w:t xml:space="preserve">  [</w:t>
      </w:r>
      <w:proofErr w:type="gramEnd"/>
      <w:r>
        <w:t>LOW ASTERISK]</w:t>
      </w:r>
    </w:p>
    <w:p w14:paraId="1A0BE999" w14:textId="77777777" w:rsidR="00B065E4" w:rsidRDefault="00B065E4" w:rsidP="00B065E4">
      <w:pPr>
        <w:pStyle w:val="Brdtekst"/>
      </w:pPr>
      <w:r>
        <w:t>"\u204E" =&gt; "*"</w:t>
      </w:r>
    </w:p>
    <w:p w14:paraId="560D46E2" w14:textId="77777777" w:rsidR="00B065E4" w:rsidRDefault="00B065E4" w:rsidP="00B065E4">
      <w:pPr>
        <w:pStyle w:val="Brdtekst"/>
      </w:pPr>
    </w:p>
    <w:p w14:paraId="56651DB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＊</w:t>
      </w:r>
      <w:r>
        <w:t xml:space="preserve">  [</w:t>
      </w:r>
      <w:proofErr w:type="gramEnd"/>
      <w:r>
        <w:t>FULLWIDTH ASTERISK]</w:t>
      </w:r>
    </w:p>
    <w:p w14:paraId="00312E74" w14:textId="77777777" w:rsidR="00B065E4" w:rsidRDefault="00B065E4" w:rsidP="00B065E4">
      <w:pPr>
        <w:pStyle w:val="Brdtekst"/>
      </w:pPr>
      <w:r>
        <w:t>"\uFF0A" =&gt; "*"</w:t>
      </w:r>
    </w:p>
    <w:p w14:paraId="79CFC41F" w14:textId="77777777" w:rsidR="00B065E4" w:rsidRDefault="00B065E4" w:rsidP="00B065E4">
      <w:pPr>
        <w:pStyle w:val="Brdtekst"/>
      </w:pPr>
    </w:p>
    <w:p w14:paraId="32A3CB0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，</w:t>
      </w:r>
      <w:r>
        <w:t xml:space="preserve">  [</w:t>
      </w:r>
      <w:proofErr w:type="gramEnd"/>
      <w:r>
        <w:t>FULLWIDTH COMMA]</w:t>
      </w:r>
    </w:p>
    <w:p w14:paraId="50AFC33F" w14:textId="77777777" w:rsidR="00B065E4" w:rsidRDefault="00B065E4" w:rsidP="00B065E4">
      <w:pPr>
        <w:pStyle w:val="Brdtekst"/>
      </w:pPr>
      <w:r>
        <w:t>"\uFF0C" =&gt; ","</w:t>
      </w:r>
    </w:p>
    <w:p w14:paraId="01E23895" w14:textId="77777777" w:rsidR="00B065E4" w:rsidRDefault="00B065E4" w:rsidP="00B065E4">
      <w:pPr>
        <w:pStyle w:val="Brdtekst"/>
      </w:pPr>
    </w:p>
    <w:p w14:paraId="5EA166CC" w14:textId="77777777" w:rsidR="00B065E4" w:rsidRDefault="00B065E4" w:rsidP="00B065E4">
      <w:pPr>
        <w:pStyle w:val="Brdtekst"/>
      </w:pPr>
      <w:r>
        <w:t xml:space="preserve"># </w:t>
      </w:r>
      <w:r>
        <w:rPr>
          <w:rFonts w:ascii="MS Gothic" w:eastAsia="MS Gothic" w:hAnsi="MS Gothic" w:cs="MS Gothic" w:hint="eastAsia"/>
        </w:rPr>
        <w:t>．</w:t>
      </w:r>
      <w:r>
        <w:t xml:space="preserve">  [FULLWIDTH FULL STOP]</w:t>
      </w:r>
    </w:p>
    <w:p w14:paraId="70F18291" w14:textId="77777777" w:rsidR="00B065E4" w:rsidRDefault="00B065E4" w:rsidP="00B065E4">
      <w:pPr>
        <w:pStyle w:val="Brdtekst"/>
      </w:pPr>
      <w:r>
        <w:t>"\uFF0E" =&gt; "."</w:t>
      </w:r>
    </w:p>
    <w:p w14:paraId="7C2AD914" w14:textId="77777777" w:rsidR="00B065E4" w:rsidRDefault="00B065E4" w:rsidP="00B065E4">
      <w:pPr>
        <w:pStyle w:val="Brdtekst"/>
      </w:pPr>
    </w:p>
    <w:p w14:paraId="12D6BD65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⁄  [</w:t>
      </w:r>
      <w:proofErr w:type="gramEnd"/>
      <w:r>
        <w:t>FRACTION SLASH]</w:t>
      </w:r>
    </w:p>
    <w:p w14:paraId="532C792C" w14:textId="77777777" w:rsidR="00B065E4" w:rsidRDefault="00B065E4" w:rsidP="00B065E4">
      <w:pPr>
        <w:pStyle w:val="Brdtekst"/>
      </w:pPr>
      <w:r>
        <w:t>"\u2044" =&gt; "/"</w:t>
      </w:r>
    </w:p>
    <w:p w14:paraId="6C3170A3" w14:textId="77777777" w:rsidR="00B065E4" w:rsidRDefault="00B065E4" w:rsidP="00B065E4">
      <w:pPr>
        <w:pStyle w:val="Brdtekst"/>
      </w:pPr>
    </w:p>
    <w:p w14:paraId="3FBB0D62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／</w:t>
      </w:r>
      <w:r>
        <w:t xml:space="preserve">  [</w:t>
      </w:r>
      <w:proofErr w:type="gramEnd"/>
      <w:r>
        <w:t>FULLWIDTH SOLIDUS]</w:t>
      </w:r>
    </w:p>
    <w:p w14:paraId="05FD3F4C" w14:textId="77777777" w:rsidR="00B065E4" w:rsidRDefault="00B065E4" w:rsidP="00B065E4">
      <w:pPr>
        <w:pStyle w:val="Brdtekst"/>
      </w:pPr>
      <w:r>
        <w:t>"\uFF0F" =&gt; "/"</w:t>
      </w:r>
    </w:p>
    <w:p w14:paraId="5F720027" w14:textId="77777777" w:rsidR="00B065E4" w:rsidRDefault="00B065E4" w:rsidP="00B065E4">
      <w:pPr>
        <w:pStyle w:val="Brdtekst"/>
      </w:pPr>
    </w:p>
    <w:p w14:paraId="337CC531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：</w:t>
      </w:r>
      <w:r>
        <w:t xml:space="preserve">  [</w:t>
      </w:r>
      <w:proofErr w:type="gramEnd"/>
      <w:r>
        <w:t>FULLWIDTH COLON]</w:t>
      </w:r>
    </w:p>
    <w:p w14:paraId="54A5A74A" w14:textId="77777777" w:rsidR="00B065E4" w:rsidRDefault="00B065E4" w:rsidP="00B065E4">
      <w:pPr>
        <w:pStyle w:val="Brdtekst"/>
      </w:pPr>
      <w:r>
        <w:t>"\uFF1A" =&gt; ":"</w:t>
      </w:r>
    </w:p>
    <w:p w14:paraId="720FAE74" w14:textId="77777777" w:rsidR="00B065E4" w:rsidRDefault="00B065E4" w:rsidP="00B065E4">
      <w:pPr>
        <w:pStyle w:val="Brdtekst"/>
      </w:pPr>
    </w:p>
    <w:p w14:paraId="5EA4798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⁏</w:t>
      </w:r>
      <w:r>
        <w:t xml:space="preserve">  [</w:t>
      </w:r>
      <w:proofErr w:type="gramEnd"/>
      <w:r>
        <w:t>REVERSED SEMICOLON]</w:t>
      </w:r>
    </w:p>
    <w:p w14:paraId="66D7CECB" w14:textId="77777777" w:rsidR="00B065E4" w:rsidRDefault="00B065E4" w:rsidP="00B065E4">
      <w:pPr>
        <w:pStyle w:val="Brdtekst"/>
      </w:pPr>
      <w:r>
        <w:t>"\u204F" =&gt; ";"</w:t>
      </w:r>
    </w:p>
    <w:p w14:paraId="002520E9" w14:textId="77777777" w:rsidR="00B065E4" w:rsidRDefault="00B065E4" w:rsidP="00B065E4">
      <w:pPr>
        <w:pStyle w:val="Brdtekst"/>
      </w:pPr>
    </w:p>
    <w:p w14:paraId="2B6C31FC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；</w:t>
      </w:r>
      <w:r>
        <w:t xml:space="preserve">  [</w:t>
      </w:r>
      <w:proofErr w:type="gramEnd"/>
      <w:r>
        <w:t>FULLWIDTH SEMICOLON]</w:t>
      </w:r>
    </w:p>
    <w:p w14:paraId="70C651E2" w14:textId="77777777" w:rsidR="00B065E4" w:rsidRDefault="00B065E4" w:rsidP="00B065E4">
      <w:pPr>
        <w:pStyle w:val="Brdtekst"/>
      </w:pPr>
      <w:r>
        <w:t>"\uFF1B" =&gt; ";"</w:t>
      </w:r>
    </w:p>
    <w:p w14:paraId="03404251" w14:textId="77777777" w:rsidR="00B065E4" w:rsidRDefault="00B065E4" w:rsidP="00B065E4">
      <w:pPr>
        <w:pStyle w:val="Brdtekst"/>
      </w:pPr>
    </w:p>
    <w:p w14:paraId="533CD09A" w14:textId="77777777" w:rsidR="00B065E4" w:rsidRDefault="00B065E4" w:rsidP="00B065E4">
      <w:pPr>
        <w:pStyle w:val="Brdtekst"/>
      </w:pPr>
      <w:r>
        <w:t xml:space="preserve"># </w:t>
      </w:r>
      <w:r>
        <w:rPr>
          <w:rFonts w:ascii="MS Gothic" w:eastAsia="MS Gothic" w:hAnsi="MS Gothic" w:cs="MS Gothic" w:hint="eastAsia"/>
        </w:rPr>
        <w:t>？</w:t>
      </w:r>
      <w:r>
        <w:t xml:space="preserve">  [FULLWIDTH QUESTION MARK]</w:t>
      </w:r>
    </w:p>
    <w:p w14:paraId="5F1B801C" w14:textId="77777777" w:rsidR="00B065E4" w:rsidRDefault="00B065E4" w:rsidP="00B065E4">
      <w:pPr>
        <w:pStyle w:val="Brdtekst"/>
      </w:pPr>
      <w:r>
        <w:t>"\uFF1F" =&gt; "?"</w:t>
      </w:r>
    </w:p>
    <w:p w14:paraId="3D0E8CB0" w14:textId="77777777" w:rsidR="00B065E4" w:rsidRDefault="00B065E4" w:rsidP="00B065E4">
      <w:pPr>
        <w:pStyle w:val="Brdtekst"/>
      </w:pPr>
    </w:p>
    <w:p w14:paraId="7237FF98" w14:textId="77777777" w:rsidR="00B065E4" w:rsidRDefault="00B065E4" w:rsidP="00B065E4">
      <w:pPr>
        <w:pStyle w:val="Brdtekst"/>
      </w:pPr>
      <w:r>
        <w:t xml:space="preserve"># </w:t>
      </w:r>
      <w:r>
        <w:rPr>
          <w:rFonts w:ascii="Malgun Gothic" w:eastAsia="Malgun Gothic" w:hAnsi="Malgun Gothic" w:cs="Malgun Gothic" w:hint="eastAsia"/>
        </w:rPr>
        <w:t>⁇</w:t>
      </w:r>
      <w:r>
        <w:t xml:space="preserve">  [DOUBLE QUESTION MARK]</w:t>
      </w:r>
    </w:p>
    <w:p w14:paraId="69556B3E" w14:textId="77777777" w:rsidR="00B065E4" w:rsidRDefault="00B065E4" w:rsidP="00B065E4">
      <w:pPr>
        <w:pStyle w:val="Brdtekst"/>
      </w:pPr>
      <w:r>
        <w:t>"\u2047" =&gt; "??"</w:t>
      </w:r>
    </w:p>
    <w:p w14:paraId="0D0021A3" w14:textId="77777777" w:rsidR="00B065E4" w:rsidRDefault="00B065E4" w:rsidP="00B065E4">
      <w:pPr>
        <w:pStyle w:val="Brdtekst"/>
      </w:pPr>
    </w:p>
    <w:p w14:paraId="59172435" w14:textId="77777777" w:rsidR="00B065E4" w:rsidRDefault="00B065E4" w:rsidP="00B065E4">
      <w:pPr>
        <w:pStyle w:val="Brdtekst"/>
      </w:pPr>
      <w:r>
        <w:t xml:space="preserve"># </w:t>
      </w:r>
      <w:r>
        <w:rPr>
          <w:rFonts w:ascii="Malgun Gothic" w:eastAsia="Malgun Gothic" w:hAnsi="Malgun Gothic" w:cs="Malgun Gothic" w:hint="eastAsia"/>
        </w:rPr>
        <w:t>⁈</w:t>
      </w:r>
      <w:r>
        <w:t xml:space="preserve">  [QUESTION EXCLAMATION MARK]</w:t>
      </w:r>
    </w:p>
    <w:p w14:paraId="67D4F5B8" w14:textId="77777777" w:rsidR="00B065E4" w:rsidRDefault="00B065E4" w:rsidP="00B065E4">
      <w:pPr>
        <w:pStyle w:val="Brdtekst"/>
      </w:pPr>
      <w:r>
        <w:t>"\u2048" =&gt; "?!"</w:t>
      </w:r>
    </w:p>
    <w:p w14:paraId="6FE38655" w14:textId="77777777" w:rsidR="00B065E4" w:rsidRDefault="00B065E4" w:rsidP="00B065E4">
      <w:pPr>
        <w:pStyle w:val="Brdtekst"/>
      </w:pPr>
    </w:p>
    <w:p w14:paraId="06A559B4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＠</w:t>
      </w:r>
      <w:r>
        <w:t xml:space="preserve">  [</w:t>
      </w:r>
      <w:proofErr w:type="gramEnd"/>
      <w:r>
        <w:t>FULLWIDTH COMMERCIAL AT]</w:t>
      </w:r>
    </w:p>
    <w:p w14:paraId="106EF462" w14:textId="77777777" w:rsidR="00B065E4" w:rsidRDefault="00B065E4" w:rsidP="00B065E4">
      <w:pPr>
        <w:pStyle w:val="Brdtekst"/>
      </w:pPr>
      <w:r>
        <w:t>"\uFF20" =&gt; "@"</w:t>
      </w:r>
    </w:p>
    <w:p w14:paraId="0BA20A9A" w14:textId="77777777" w:rsidR="00B065E4" w:rsidRDefault="00B065E4" w:rsidP="00B065E4">
      <w:pPr>
        <w:pStyle w:val="Brdtekst"/>
      </w:pPr>
    </w:p>
    <w:p w14:paraId="627D75D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＼</w:t>
      </w:r>
      <w:r>
        <w:t xml:space="preserve">  [</w:t>
      </w:r>
      <w:proofErr w:type="gramEnd"/>
      <w:r>
        <w:t>FULLWIDTH REVERSE SOLIDUS]</w:t>
      </w:r>
    </w:p>
    <w:p w14:paraId="021F5071" w14:textId="77777777" w:rsidR="00B065E4" w:rsidRDefault="00B065E4" w:rsidP="00B065E4">
      <w:pPr>
        <w:pStyle w:val="Brdtekst"/>
      </w:pPr>
      <w:r>
        <w:t>"\uFF3C" =&gt; "\\"</w:t>
      </w:r>
    </w:p>
    <w:p w14:paraId="065DB886" w14:textId="77777777" w:rsidR="00B065E4" w:rsidRDefault="00B065E4" w:rsidP="00B065E4">
      <w:pPr>
        <w:pStyle w:val="Brdtekst"/>
      </w:pPr>
    </w:p>
    <w:p w14:paraId="547CAC5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‸</w:t>
      </w:r>
      <w:r>
        <w:t xml:space="preserve">  [</w:t>
      </w:r>
      <w:proofErr w:type="gramEnd"/>
      <w:r>
        <w:t>CARET]</w:t>
      </w:r>
    </w:p>
    <w:p w14:paraId="4DED921E" w14:textId="77777777" w:rsidR="00B065E4" w:rsidRDefault="00B065E4" w:rsidP="00B065E4">
      <w:pPr>
        <w:pStyle w:val="Brdtekst"/>
      </w:pPr>
      <w:r>
        <w:t>"\u2038" =&gt; "^"</w:t>
      </w:r>
    </w:p>
    <w:p w14:paraId="2E0B5CBF" w14:textId="77777777" w:rsidR="00B065E4" w:rsidRDefault="00B065E4" w:rsidP="00B065E4">
      <w:pPr>
        <w:pStyle w:val="Brdtekst"/>
      </w:pPr>
    </w:p>
    <w:p w14:paraId="04F1C8AF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＾</w:t>
      </w:r>
      <w:r>
        <w:t xml:space="preserve">  [</w:t>
      </w:r>
      <w:proofErr w:type="gramEnd"/>
      <w:r>
        <w:t>FULLWIDTH CIRCUMFLEX ACCENT]</w:t>
      </w:r>
    </w:p>
    <w:p w14:paraId="4AAC8504" w14:textId="77777777" w:rsidR="00B065E4" w:rsidRDefault="00B065E4" w:rsidP="00B065E4">
      <w:pPr>
        <w:pStyle w:val="Brdtekst"/>
      </w:pPr>
      <w:r>
        <w:t>"\uFF3E" =&gt; "^"</w:t>
      </w:r>
    </w:p>
    <w:p w14:paraId="5777C112" w14:textId="77777777" w:rsidR="00B065E4" w:rsidRDefault="00B065E4" w:rsidP="00B065E4">
      <w:pPr>
        <w:pStyle w:val="Brdtekst"/>
      </w:pPr>
    </w:p>
    <w:p w14:paraId="2836A87B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＿</w:t>
      </w:r>
      <w:r>
        <w:t xml:space="preserve">  [</w:t>
      </w:r>
      <w:proofErr w:type="gramEnd"/>
      <w:r>
        <w:t>FULLWIDTH LOW LINE]</w:t>
      </w:r>
    </w:p>
    <w:p w14:paraId="53EA4176" w14:textId="77777777" w:rsidR="00B065E4" w:rsidRDefault="00B065E4" w:rsidP="00B065E4">
      <w:pPr>
        <w:pStyle w:val="Brdtekst"/>
      </w:pPr>
      <w:r>
        <w:t>"\uFF3F" =&gt; "_"</w:t>
      </w:r>
    </w:p>
    <w:p w14:paraId="5CDE3058" w14:textId="77777777" w:rsidR="00B065E4" w:rsidRDefault="00B065E4" w:rsidP="00B065E4">
      <w:pPr>
        <w:pStyle w:val="Brdtekst"/>
      </w:pPr>
    </w:p>
    <w:p w14:paraId="52F19010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Segoe UI Symbol" w:hAnsi="Segoe UI Symbol" w:cs="Segoe UI Symbol"/>
        </w:rPr>
        <w:t>⁓</w:t>
      </w:r>
      <w:r>
        <w:t xml:space="preserve">  [</w:t>
      </w:r>
      <w:proofErr w:type="gramEnd"/>
      <w:r>
        <w:t>SWUNG DASH]</w:t>
      </w:r>
    </w:p>
    <w:p w14:paraId="18308577" w14:textId="77777777" w:rsidR="00B065E4" w:rsidRDefault="00B065E4" w:rsidP="00B065E4">
      <w:pPr>
        <w:pStyle w:val="Brdtekst"/>
      </w:pPr>
      <w:r>
        <w:t>"\u2053" =&gt; "~"</w:t>
      </w:r>
    </w:p>
    <w:p w14:paraId="187CDCEE" w14:textId="77777777" w:rsidR="00B065E4" w:rsidRDefault="00B065E4" w:rsidP="00B065E4">
      <w:pPr>
        <w:pStyle w:val="Brdtekst"/>
      </w:pPr>
    </w:p>
    <w:p w14:paraId="093460DE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rPr>
          <w:rFonts w:ascii="MS Gothic" w:eastAsia="MS Gothic" w:hAnsi="MS Gothic" w:cs="MS Gothic" w:hint="eastAsia"/>
        </w:rPr>
        <w:t>～</w:t>
      </w:r>
      <w:r>
        <w:t xml:space="preserve">  [</w:t>
      </w:r>
      <w:proofErr w:type="gramEnd"/>
      <w:r>
        <w:t>FULLWIDTH TILDE]</w:t>
      </w:r>
    </w:p>
    <w:p w14:paraId="3974E649" w14:textId="77777777" w:rsidR="00B065E4" w:rsidRDefault="00B065E4" w:rsidP="00B065E4">
      <w:pPr>
        <w:pStyle w:val="Brdtekst"/>
      </w:pPr>
      <w:r>
        <w:t>"\uFF5E" =&gt; "~"</w:t>
      </w:r>
    </w:p>
    <w:p w14:paraId="54B35CDA" w14:textId="77777777" w:rsidR="00B065E4" w:rsidRDefault="00B065E4" w:rsidP="00B065E4">
      <w:pPr>
        <w:pStyle w:val="Brdtekst"/>
      </w:pPr>
    </w:p>
    <w:p w14:paraId="7FFE0B55" w14:textId="77777777" w:rsidR="00B065E4" w:rsidRDefault="00B065E4" w:rsidP="00B065E4">
      <w:pPr>
        <w:pStyle w:val="Brdtekst"/>
      </w:pPr>
      <w:r>
        <w:t>################################################################</w:t>
      </w:r>
    </w:p>
    <w:p w14:paraId="5005AA8C" w14:textId="77777777" w:rsidR="00B065E4" w:rsidRDefault="00B065E4" w:rsidP="00B065E4">
      <w:pPr>
        <w:pStyle w:val="Brdtekst"/>
      </w:pPr>
      <w:r>
        <w:t># Below is the Perl script used to generate the above mappings #</w:t>
      </w:r>
    </w:p>
    <w:p w14:paraId="046CA1A4" w14:textId="77777777" w:rsidR="00B065E4" w:rsidRDefault="00B065E4" w:rsidP="00B065E4">
      <w:pPr>
        <w:pStyle w:val="Brdtekst"/>
      </w:pPr>
      <w:r>
        <w:t># from ASCIIFoldingFilter.java:                                #</w:t>
      </w:r>
    </w:p>
    <w:p w14:paraId="5681CFD1" w14:textId="77777777" w:rsidR="00B065E4" w:rsidRDefault="00B065E4" w:rsidP="00B065E4">
      <w:pPr>
        <w:pStyle w:val="Brdtekst"/>
      </w:pPr>
      <w:r>
        <w:t>################################################################</w:t>
      </w:r>
    </w:p>
    <w:p w14:paraId="4D0E6A74" w14:textId="77777777" w:rsidR="00B065E4" w:rsidRDefault="00B065E4" w:rsidP="00B065E4">
      <w:pPr>
        <w:pStyle w:val="Brdtekst"/>
      </w:pPr>
      <w:r>
        <w:t>#</w:t>
      </w:r>
    </w:p>
    <w:p w14:paraId="3D16C2B3" w14:textId="77777777" w:rsidR="00B065E4" w:rsidRDefault="00B065E4" w:rsidP="00B065E4">
      <w:pPr>
        <w:pStyle w:val="Brdtekst"/>
      </w:pPr>
      <w:r>
        <w:t xml:space="preserve"># </w:t>
      </w: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14:paraId="2D382FB6" w14:textId="77777777" w:rsidR="00B065E4" w:rsidRDefault="00B065E4" w:rsidP="00B065E4">
      <w:pPr>
        <w:pStyle w:val="Brdtekst"/>
      </w:pPr>
      <w:r>
        <w:t>#</w:t>
      </w:r>
    </w:p>
    <w:p w14:paraId="5F8B150F" w14:textId="77777777" w:rsidR="00B065E4" w:rsidRDefault="00B065E4" w:rsidP="00B065E4">
      <w:pPr>
        <w:pStyle w:val="Brdtekst"/>
      </w:pPr>
      <w:r>
        <w:t># use warnings;</w:t>
      </w:r>
    </w:p>
    <w:p w14:paraId="75B3C646" w14:textId="77777777" w:rsidR="00B065E4" w:rsidRDefault="00B065E4" w:rsidP="00B065E4">
      <w:pPr>
        <w:pStyle w:val="Brdtekst"/>
      </w:pPr>
      <w:r>
        <w:t># use strict;</w:t>
      </w:r>
    </w:p>
    <w:p w14:paraId="0CCA65DE" w14:textId="77777777" w:rsidR="00B065E4" w:rsidRDefault="00B065E4" w:rsidP="00B065E4">
      <w:pPr>
        <w:pStyle w:val="Brdtekst"/>
      </w:pPr>
      <w:r>
        <w:t xml:space="preserve"># </w:t>
      </w:r>
    </w:p>
    <w:p w14:paraId="4BB2A1A2" w14:textId="77777777" w:rsidR="00B065E4" w:rsidRDefault="00B065E4" w:rsidP="00B065E4">
      <w:pPr>
        <w:pStyle w:val="Brdtekst"/>
      </w:pPr>
      <w:r>
        <w:t># my @</w:t>
      </w:r>
      <w:proofErr w:type="spellStart"/>
      <w:r>
        <w:t>source_chars</w:t>
      </w:r>
      <w:proofErr w:type="spellEnd"/>
      <w:r>
        <w:t xml:space="preserve"> = ();</w:t>
      </w:r>
    </w:p>
    <w:p w14:paraId="1EEF8F3B" w14:textId="77777777" w:rsidR="00B065E4" w:rsidRDefault="00B065E4" w:rsidP="00B065E4">
      <w:pPr>
        <w:pStyle w:val="Brdtekst"/>
      </w:pPr>
      <w:r>
        <w:t># my @</w:t>
      </w:r>
      <w:proofErr w:type="spellStart"/>
      <w:r>
        <w:t>source_char_descriptions</w:t>
      </w:r>
      <w:proofErr w:type="spellEnd"/>
      <w:r>
        <w:t xml:space="preserve"> = ();</w:t>
      </w:r>
    </w:p>
    <w:p w14:paraId="675699EE" w14:textId="77777777" w:rsidR="00B065E4" w:rsidRDefault="00B065E4" w:rsidP="00B065E4">
      <w:pPr>
        <w:pStyle w:val="Brdtekst"/>
      </w:pPr>
      <w:r>
        <w:t># my $target = '';</w:t>
      </w:r>
    </w:p>
    <w:p w14:paraId="005C34F4" w14:textId="77777777" w:rsidR="00B065E4" w:rsidRDefault="00B065E4" w:rsidP="00B065E4">
      <w:pPr>
        <w:pStyle w:val="Brdtekst"/>
      </w:pPr>
      <w:r>
        <w:t xml:space="preserve"># </w:t>
      </w:r>
    </w:p>
    <w:p w14:paraId="6C6820EC" w14:textId="77777777" w:rsidR="00B065E4" w:rsidRDefault="00B065E4" w:rsidP="00B065E4">
      <w:pPr>
        <w:pStyle w:val="Brdtekst"/>
      </w:pPr>
      <w:r>
        <w:t># while (&lt;&gt;) {</w:t>
      </w:r>
    </w:p>
    <w:p w14:paraId="71C3E4FC" w14:textId="77777777" w:rsidR="00B065E4" w:rsidRDefault="00B065E4" w:rsidP="00B065E4">
      <w:pPr>
        <w:pStyle w:val="Brdtekst"/>
      </w:pPr>
      <w:r>
        <w:t>#   if (/case\s+'(\\u[A-F0-</w:t>
      </w:r>
      <w:proofErr w:type="gramStart"/>
      <w:r>
        <w:t>9]+</w:t>
      </w:r>
      <w:proofErr w:type="gramEnd"/>
      <w:r>
        <w:t>)':\s*\/\/\s*(.*)/</w:t>
      </w:r>
      <w:proofErr w:type="spellStart"/>
      <w:r>
        <w:t>i</w:t>
      </w:r>
      <w:proofErr w:type="spellEnd"/>
      <w:r>
        <w:t>) {</w:t>
      </w:r>
    </w:p>
    <w:p w14:paraId="03348B51" w14:textId="77777777" w:rsidR="00B065E4" w:rsidRDefault="00B065E4" w:rsidP="00B065E4">
      <w:pPr>
        <w:pStyle w:val="Brdtekst"/>
      </w:pPr>
      <w:r>
        <w:t>#     push @</w:t>
      </w:r>
      <w:proofErr w:type="spellStart"/>
      <w:r>
        <w:t>source_chars</w:t>
      </w:r>
      <w:proofErr w:type="spellEnd"/>
      <w:r>
        <w:t>, $1;</w:t>
      </w:r>
    </w:p>
    <w:p w14:paraId="11D147F8" w14:textId="77777777" w:rsidR="00B065E4" w:rsidRDefault="00B065E4" w:rsidP="00B065E4">
      <w:pPr>
        <w:pStyle w:val="Brdtekst"/>
      </w:pPr>
      <w:r>
        <w:t>#</w:t>
      </w:r>
      <w:proofErr w:type="gramStart"/>
      <w:r>
        <w:tab/>
        <w:t xml:space="preserve">  push</w:t>
      </w:r>
      <w:proofErr w:type="gramEnd"/>
      <w:r>
        <w:t xml:space="preserve"> @</w:t>
      </w:r>
      <w:proofErr w:type="spellStart"/>
      <w:r>
        <w:t>source_char_descriptions</w:t>
      </w:r>
      <w:proofErr w:type="spellEnd"/>
      <w:r>
        <w:t>, $2;</w:t>
      </w:r>
    </w:p>
    <w:p w14:paraId="24C2A8A6" w14:textId="77777777" w:rsidR="00B065E4" w:rsidRDefault="00B065E4" w:rsidP="00B065E4">
      <w:pPr>
        <w:pStyle w:val="Brdtekst"/>
      </w:pPr>
      <w:r>
        <w:t>#</w:t>
      </w:r>
      <w:proofErr w:type="gramStart"/>
      <w:r>
        <w:tab/>
        <w:t xml:space="preserve">  next</w:t>
      </w:r>
      <w:proofErr w:type="gramEnd"/>
      <w:r>
        <w:t>;</w:t>
      </w:r>
    </w:p>
    <w:p w14:paraId="5ACCB195" w14:textId="77777777" w:rsidR="00B065E4" w:rsidRDefault="00B065E4" w:rsidP="00B065E4">
      <w:pPr>
        <w:pStyle w:val="Brdtekst"/>
      </w:pPr>
      <w:r>
        <w:t>#   }</w:t>
      </w:r>
    </w:p>
    <w:p w14:paraId="79C593B1" w14:textId="77777777" w:rsidR="00B065E4" w:rsidRDefault="00B065E4" w:rsidP="00B065E4">
      <w:pPr>
        <w:pStyle w:val="Brdtekst"/>
      </w:pPr>
      <w:r>
        <w:t>#   if (/output\[[^\</w:t>
      </w:r>
      <w:proofErr w:type="gramStart"/>
      <w:r>
        <w:t>]]+</w:t>
      </w:r>
      <w:proofErr w:type="gramEnd"/>
      <w:r>
        <w:t>\]\s*=\s*'(\\'|\\\\|.)'/) {</w:t>
      </w:r>
    </w:p>
    <w:p w14:paraId="2BBFE317" w14:textId="77777777" w:rsidR="00B065E4" w:rsidRDefault="00B065E4" w:rsidP="00B065E4">
      <w:pPr>
        <w:pStyle w:val="Brdtekst"/>
      </w:pPr>
      <w:r>
        <w:t>#     $</w:t>
      </w:r>
      <w:proofErr w:type="gramStart"/>
      <w:r>
        <w:t>target .</w:t>
      </w:r>
      <w:proofErr w:type="gramEnd"/>
      <w:r>
        <w:t>= $1;</w:t>
      </w:r>
    </w:p>
    <w:p w14:paraId="7B77B182" w14:textId="77777777" w:rsidR="00B065E4" w:rsidRDefault="00B065E4" w:rsidP="00B065E4">
      <w:pPr>
        <w:pStyle w:val="Brdtekst"/>
      </w:pPr>
      <w:r>
        <w:t>#     next;</w:t>
      </w:r>
    </w:p>
    <w:p w14:paraId="39E1C55C" w14:textId="77777777" w:rsidR="00B065E4" w:rsidRDefault="00B065E4" w:rsidP="00B065E4">
      <w:pPr>
        <w:pStyle w:val="Brdtekst"/>
      </w:pPr>
      <w:r>
        <w:t>#   }</w:t>
      </w:r>
    </w:p>
    <w:p w14:paraId="255D1B16" w14:textId="77777777" w:rsidR="00B065E4" w:rsidRDefault="00B065E4" w:rsidP="00B065E4">
      <w:pPr>
        <w:pStyle w:val="Brdtekst"/>
      </w:pPr>
      <w:r>
        <w:t>#   if (/break;/) {</w:t>
      </w:r>
    </w:p>
    <w:p w14:paraId="7FE4EB76" w14:textId="77777777" w:rsidR="00B065E4" w:rsidRDefault="00B065E4" w:rsidP="00B065E4">
      <w:pPr>
        <w:pStyle w:val="Brdtekst"/>
      </w:pPr>
      <w:r>
        <w:t xml:space="preserve">#     $target = "\\\"" if ($target </w:t>
      </w:r>
      <w:proofErr w:type="spellStart"/>
      <w:r>
        <w:t>eq</w:t>
      </w:r>
      <w:proofErr w:type="spellEnd"/>
      <w:r>
        <w:t xml:space="preserve"> '"');</w:t>
      </w:r>
    </w:p>
    <w:p w14:paraId="0C2A1138" w14:textId="77777777" w:rsidR="00B065E4" w:rsidRDefault="00B065E4" w:rsidP="00B065E4">
      <w:pPr>
        <w:pStyle w:val="Brdtekst"/>
      </w:pPr>
      <w:r>
        <w:t>#     for my $</w:t>
      </w:r>
      <w:proofErr w:type="spellStart"/>
      <w:r>
        <w:t>source_char_num</w:t>
      </w:r>
      <w:proofErr w:type="spellEnd"/>
      <w:r>
        <w:t xml:space="preserve"> (</w:t>
      </w:r>
      <w:proofErr w:type="gramStart"/>
      <w:r>
        <w:t>0..</w:t>
      </w:r>
      <w:proofErr w:type="gramEnd"/>
      <w:r>
        <w:t>$#</w:t>
      </w:r>
      <w:proofErr w:type="spellStart"/>
      <w:r>
        <w:t>source_chars</w:t>
      </w:r>
      <w:proofErr w:type="spellEnd"/>
      <w:r>
        <w:t>) {</w:t>
      </w:r>
    </w:p>
    <w:p w14:paraId="44E354DB" w14:textId="77777777" w:rsidR="00B065E4" w:rsidRDefault="00B065E4" w:rsidP="00B065E4">
      <w:pPr>
        <w:pStyle w:val="Brdtekst"/>
      </w:pPr>
      <w:r>
        <w:t>#</w:t>
      </w:r>
      <w:r>
        <w:tab/>
        <w:t xml:space="preserve">    print "# $</w:t>
      </w:r>
      <w:proofErr w:type="spellStart"/>
      <w:r>
        <w:t>source_char_descriptions</w:t>
      </w:r>
      <w:proofErr w:type="spellEnd"/>
      <w:r>
        <w:t>[$</w:t>
      </w:r>
      <w:proofErr w:type="spellStart"/>
      <w:r>
        <w:t>source_char_</w:t>
      </w:r>
      <w:proofErr w:type="gramStart"/>
      <w:r>
        <w:t>num</w:t>
      </w:r>
      <w:proofErr w:type="spellEnd"/>
      <w:r>
        <w:t>]\</w:t>
      </w:r>
      <w:proofErr w:type="gramEnd"/>
      <w:r>
        <w:t>n";</w:t>
      </w:r>
    </w:p>
    <w:p w14:paraId="603B2249" w14:textId="77777777" w:rsidR="00B065E4" w:rsidRDefault="00B065E4" w:rsidP="00B065E4">
      <w:pPr>
        <w:pStyle w:val="Brdtekst"/>
      </w:pPr>
      <w:r>
        <w:t>#</w:t>
      </w:r>
      <w:r>
        <w:tab/>
        <w:t xml:space="preserve">    print "\"$</w:t>
      </w:r>
      <w:proofErr w:type="spellStart"/>
      <w:r>
        <w:t>source_chars</w:t>
      </w:r>
      <w:proofErr w:type="spellEnd"/>
      <w:r>
        <w:t>[$</w:t>
      </w:r>
      <w:proofErr w:type="spellStart"/>
      <w:r>
        <w:t>source_char_</w:t>
      </w:r>
      <w:proofErr w:type="gramStart"/>
      <w:r>
        <w:t>num</w:t>
      </w:r>
      <w:proofErr w:type="spellEnd"/>
      <w:r>
        <w:t>]\</w:t>
      </w:r>
      <w:proofErr w:type="gramEnd"/>
      <w:r>
        <w:t>" =&gt; \"$target\"\n\n";</w:t>
      </w:r>
    </w:p>
    <w:p w14:paraId="579F245C" w14:textId="77777777" w:rsidR="00B065E4" w:rsidRDefault="00B065E4" w:rsidP="00B065E4">
      <w:pPr>
        <w:pStyle w:val="Brdtekst"/>
      </w:pPr>
      <w:r>
        <w:t>#</w:t>
      </w:r>
      <w:r>
        <w:tab/>
        <w:t xml:space="preserve">  }</w:t>
      </w:r>
    </w:p>
    <w:p w14:paraId="0F42AF19" w14:textId="77777777" w:rsidR="00B065E4" w:rsidRDefault="00B065E4" w:rsidP="00B065E4">
      <w:pPr>
        <w:pStyle w:val="Brdtekst"/>
      </w:pPr>
      <w:r>
        <w:t>#</w:t>
      </w:r>
      <w:proofErr w:type="gramStart"/>
      <w:r>
        <w:tab/>
        <w:t xml:space="preserve">  @</w:t>
      </w:r>
      <w:proofErr w:type="spellStart"/>
      <w:proofErr w:type="gramEnd"/>
      <w:r>
        <w:t>source_chars</w:t>
      </w:r>
      <w:proofErr w:type="spellEnd"/>
      <w:r>
        <w:t xml:space="preserve"> = ();</w:t>
      </w:r>
    </w:p>
    <w:p w14:paraId="0C44051D" w14:textId="77777777" w:rsidR="00B065E4" w:rsidRDefault="00B065E4" w:rsidP="00B065E4">
      <w:pPr>
        <w:pStyle w:val="Brdtekst"/>
      </w:pPr>
      <w:r>
        <w:t>#</w:t>
      </w:r>
      <w:proofErr w:type="gramStart"/>
      <w:r>
        <w:tab/>
        <w:t xml:space="preserve">  @</w:t>
      </w:r>
      <w:proofErr w:type="spellStart"/>
      <w:proofErr w:type="gramEnd"/>
      <w:r>
        <w:t>source_char_descriptions</w:t>
      </w:r>
      <w:proofErr w:type="spellEnd"/>
      <w:r>
        <w:t xml:space="preserve"> = ();</w:t>
      </w:r>
    </w:p>
    <w:p w14:paraId="2884D166" w14:textId="77777777" w:rsidR="00B065E4" w:rsidRDefault="00B065E4" w:rsidP="00B065E4">
      <w:pPr>
        <w:pStyle w:val="Brdtekst"/>
      </w:pPr>
      <w:r>
        <w:t>#</w:t>
      </w:r>
      <w:proofErr w:type="gramStart"/>
      <w:r>
        <w:tab/>
        <w:t xml:space="preserve">  $</w:t>
      </w:r>
      <w:proofErr w:type="gramEnd"/>
      <w:r>
        <w:t>target = '';</w:t>
      </w:r>
    </w:p>
    <w:p w14:paraId="0A6201D0" w14:textId="77777777" w:rsidR="00B065E4" w:rsidRDefault="00B065E4" w:rsidP="00B065E4">
      <w:pPr>
        <w:pStyle w:val="Brdtekst"/>
      </w:pPr>
      <w:r>
        <w:t>#   }</w:t>
      </w:r>
    </w:p>
    <w:p w14:paraId="7A68BA6F" w14:textId="6CEC2E2D" w:rsidR="00B065E4" w:rsidRDefault="00B065E4" w:rsidP="00B065E4">
      <w:pPr>
        <w:pStyle w:val="Brdtekst"/>
      </w:pPr>
      <w:r>
        <w:t># }</w:t>
      </w:r>
    </w:p>
    <w:p w14:paraId="54EA4022" w14:textId="39AB369D" w:rsidR="004F59C3" w:rsidRDefault="004F59C3">
      <w:r>
        <w:br w:type="page"/>
      </w:r>
    </w:p>
    <w:p w14:paraId="6F329672" w14:textId="77777777" w:rsidR="00983529" w:rsidRDefault="00983529" w:rsidP="00B065E4">
      <w:pPr>
        <w:pStyle w:val="Brdtekst"/>
        <w:rPr>
          <w:lang w:val="da-DK"/>
        </w:rPr>
        <w:sectPr w:rsidR="00983529" w:rsidSect="00906D95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39" w:code="9"/>
          <w:pgMar w:top="1701" w:right="3402" w:bottom="1701" w:left="1701" w:header="680" w:footer="1134" w:gutter="0"/>
          <w:cols w:space="708"/>
          <w:docGrid w:linePitch="360"/>
        </w:sectPr>
      </w:pPr>
    </w:p>
    <w:tbl>
      <w:tblPr>
        <w:tblpPr w:leftFromText="142" w:rightFromText="142" w:tblpYSpec="bottom"/>
        <w:tblOverlap w:val="never"/>
        <w:tblW w:w="10540" w:type="dxa"/>
        <w:tblLayout w:type="fixed"/>
        <w:tblCellMar>
          <w:top w:w="28" w:type="dxa"/>
          <w:left w:w="113" w:type="dxa"/>
          <w:bottom w:w="113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694"/>
        <w:gridCol w:w="2835"/>
        <w:gridCol w:w="2743"/>
      </w:tblGrid>
      <w:tr w:rsidR="00983529" w:rsidRPr="00290F69" w14:paraId="34CD3801" w14:textId="77777777" w:rsidTr="00983529">
        <w:tc>
          <w:tcPr>
            <w:tcW w:w="2268" w:type="dxa"/>
            <w:shd w:val="clear" w:color="auto" w:fill="auto"/>
          </w:tcPr>
          <w:p w14:paraId="43B89ECC" w14:textId="77777777" w:rsidR="00983529" w:rsidRPr="000F17E7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  <w:lang w:val="da-DK"/>
              </w:rPr>
            </w:pPr>
            <w:r>
              <w:rPr>
                <w:lang w:val="da-DK" w:eastAsia="da-DK"/>
              </w:rPr>
              <w:drawing>
                <wp:anchor distT="0" distB="0" distL="114300" distR="114300" simplePos="0" relativeHeight="251661312" behindDoc="0" locked="0" layoutInCell="1" allowOverlap="1" wp14:anchorId="47F1AEF6" wp14:editId="1DD1F1B4">
                  <wp:simplePos x="0" y="0"/>
                  <wp:positionH relativeFrom="column">
                    <wp:posOffset>20321</wp:posOffset>
                  </wp:positionH>
                  <wp:positionV relativeFrom="paragraph">
                    <wp:posOffset>-82550</wp:posOffset>
                  </wp:positionV>
                  <wp:extent cx="1295400" cy="172720"/>
                  <wp:effectExtent l="0" t="0" r="0" b="0"/>
                  <wp:wrapNone/>
                  <wp:docPr id="12" name="Picture 12" descr="sse_logo_corpblue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se_logo_corpblue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868" cy="173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94" w:type="dxa"/>
            <w:shd w:val="clear" w:color="auto" w:fill="auto"/>
          </w:tcPr>
          <w:p w14:paraId="1CB0E38F" w14:textId="77777777" w:rsidR="00983529" w:rsidRPr="00116361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</w:rPr>
            </w:pPr>
          </w:p>
        </w:tc>
        <w:tc>
          <w:tcPr>
            <w:tcW w:w="2835" w:type="dxa"/>
            <w:shd w:val="clear" w:color="auto" w:fill="auto"/>
          </w:tcPr>
          <w:p w14:paraId="4916B8F2" w14:textId="77777777" w:rsidR="00983529" w:rsidRPr="00116361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</w:rPr>
            </w:pPr>
          </w:p>
        </w:tc>
        <w:tc>
          <w:tcPr>
            <w:tcW w:w="2743" w:type="dxa"/>
            <w:shd w:val="clear" w:color="auto" w:fill="auto"/>
          </w:tcPr>
          <w:p w14:paraId="07C1E725" w14:textId="77777777" w:rsidR="00983529" w:rsidRPr="00116361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</w:rPr>
            </w:pPr>
          </w:p>
        </w:tc>
      </w:tr>
      <w:tr w:rsidR="00983529" w:rsidRPr="00290F69" w14:paraId="56CD99C7" w14:textId="77777777" w:rsidTr="00983529">
        <w:trPr>
          <w:trHeight w:val="1241"/>
        </w:trPr>
        <w:tc>
          <w:tcPr>
            <w:tcW w:w="2268" w:type="dxa"/>
            <w:tcBorders>
              <w:right w:val="single" w:sz="8" w:space="0" w:color="BFBFBF" w:themeColor="background1" w:themeShade="BF"/>
            </w:tcBorders>
            <w:shd w:val="clear" w:color="auto" w:fill="auto"/>
          </w:tcPr>
          <w:p w14:paraId="3FEA55BB" w14:textId="77777777" w:rsidR="00983529" w:rsidRPr="000F17E7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  <w:lang w:val="da-DK"/>
              </w:rPr>
            </w:pPr>
            <w:r w:rsidRPr="000F17E7">
              <w:rPr>
                <w:b/>
                <w:sz w:val="13"/>
                <w:szCs w:val="13"/>
                <w:lang w:val="da-DK"/>
              </w:rPr>
              <w:t>Denmark</w:t>
            </w:r>
          </w:p>
          <w:p w14:paraId="1BE7B8D5" w14:textId="77777777" w:rsidR="00983529" w:rsidRPr="000F17E7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0F17E7">
              <w:rPr>
                <w:sz w:val="13"/>
                <w:szCs w:val="13"/>
                <w:lang w:val="da-DK"/>
              </w:rPr>
              <w:t>Søren Frichs Vej 39</w:t>
            </w:r>
          </w:p>
          <w:p w14:paraId="23AA8B50" w14:textId="77777777" w:rsidR="00983529" w:rsidRPr="000F17E7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>
              <w:rPr>
                <w:sz w:val="13"/>
                <w:szCs w:val="13"/>
                <w:lang w:val="da-DK"/>
              </w:rPr>
              <w:t>8000 Aa</w:t>
            </w:r>
            <w:r w:rsidRPr="000F17E7">
              <w:rPr>
                <w:sz w:val="13"/>
                <w:szCs w:val="13"/>
                <w:lang w:val="da-DK"/>
              </w:rPr>
              <w:t>rhus C, DK</w:t>
            </w:r>
          </w:p>
          <w:p w14:paraId="60AF3DEC" w14:textId="77777777" w:rsidR="00983529" w:rsidRPr="00103E67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103E67">
              <w:rPr>
                <w:sz w:val="13"/>
                <w:szCs w:val="13"/>
                <w:lang w:val="da-DK"/>
              </w:rPr>
              <w:t>Tel.: +45 8943 2000</w:t>
            </w:r>
          </w:p>
          <w:p w14:paraId="3DE779F9" w14:textId="77777777" w:rsidR="00983529" w:rsidRPr="00103E67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>
              <w:rPr>
                <w:sz w:val="13"/>
                <w:szCs w:val="13"/>
                <w:lang w:val="en-US"/>
              </w:rPr>
              <w:t>more.info</w:t>
            </w:r>
            <w:r w:rsidRPr="00103E67">
              <w:rPr>
                <w:sz w:val="13"/>
                <w:szCs w:val="13"/>
                <w:lang w:val="en-US"/>
              </w:rPr>
              <w:t>@systematic.com</w:t>
            </w:r>
          </w:p>
        </w:tc>
        <w:tc>
          <w:tcPr>
            <w:tcW w:w="2694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743F2D3B" w14:textId="77777777" w:rsidR="00983529" w:rsidRPr="00116361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</w:rPr>
            </w:pPr>
            <w:r w:rsidRPr="00116361">
              <w:rPr>
                <w:b/>
                <w:sz w:val="13"/>
                <w:szCs w:val="13"/>
              </w:rPr>
              <w:t>Australia</w:t>
            </w:r>
          </w:p>
          <w:p w14:paraId="36B7203A" w14:textId="77777777" w:rsidR="00983529" w:rsidRPr="008B380A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Tower A, Level 5,</w:t>
            </w:r>
            <w:r w:rsidRPr="008B380A">
              <w:rPr>
                <w:sz w:val="13"/>
                <w:szCs w:val="13"/>
                <w:lang w:val="en-US"/>
              </w:rPr>
              <w:t>7 London Circuit</w:t>
            </w:r>
          </w:p>
          <w:p w14:paraId="2A5C2B36" w14:textId="77777777" w:rsidR="00983529" w:rsidRPr="008B380A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en-US"/>
              </w:rPr>
            </w:pPr>
            <w:r w:rsidRPr="008B380A">
              <w:rPr>
                <w:sz w:val="13"/>
                <w:szCs w:val="13"/>
                <w:lang w:val="en-US"/>
              </w:rPr>
              <w:t>Canberra ACT 260</w:t>
            </w:r>
            <w:r>
              <w:rPr>
                <w:sz w:val="13"/>
                <w:szCs w:val="13"/>
                <w:lang w:val="en-US"/>
              </w:rPr>
              <w:t>0</w:t>
            </w:r>
            <w:r w:rsidRPr="008B380A">
              <w:rPr>
                <w:sz w:val="13"/>
                <w:szCs w:val="13"/>
                <w:lang w:val="en-US"/>
              </w:rPr>
              <w:t>, AU</w:t>
            </w:r>
          </w:p>
          <w:p w14:paraId="2CF27DCD" w14:textId="77777777" w:rsidR="00983529" w:rsidRPr="008B380A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en-US"/>
              </w:rPr>
            </w:pPr>
            <w:r w:rsidRPr="008B380A">
              <w:rPr>
                <w:sz w:val="13"/>
                <w:szCs w:val="13"/>
                <w:lang w:val="en-US"/>
              </w:rPr>
              <w:t>Tel.: +61 (0)2 6169 4088</w:t>
            </w:r>
          </w:p>
          <w:p w14:paraId="6DD0EA60" w14:textId="77777777" w:rsidR="00983529" w:rsidRPr="005A7702" w:rsidRDefault="00983529" w:rsidP="00983529">
            <w:pPr>
              <w:pStyle w:val="Sidefod"/>
              <w:spacing w:line="176" w:lineRule="exact"/>
              <w:rPr>
                <w:b/>
                <w:sz w:val="13"/>
                <w:szCs w:val="13"/>
              </w:rPr>
            </w:pPr>
            <w:r w:rsidRPr="00103E67">
              <w:rPr>
                <w:sz w:val="13"/>
                <w:szCs w:val="13"/>
                <w:lang w:val="en-US"/>
              </w:rPr>
              <w:t>more.info.</w:t>
            </w:r>
            <w:r w:rsidRPr="008B380A">
              <w:rPr>
                <w:sz w:val="13"/>
                <w:szCs w:val="13"/>
                <w:lang w:val="en-US"/>
              </w:rPr>
              <w:t>au@systematic.com</w:t>
            </w:r>
          </w:p>
        </w:tc>
        <w:tc>
          <w:tcPr>
            <w:tcW w:w="2835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02BC5AF7" w14:textId="77777777" w:rsidR="00983529" w:rsidRPr="00116361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</w:rPr>
            </w:pPr>
            <w:r w:rsidRPr="00116361">
              <w:rPr>
                <w:b/>
                <w:sz w:val="13"/>
                <w:szCs w:val="13"/>
              </w:rPr>
              <w:t>New Zealand</w:t>
            </w:r>
          </w:p>
          <w:p w14:paraId="0EFA7366" w14:textId="77777777" w:rsidR="00983529" w:rsidRPr="00103E67" w:rsidRDefault="00983529" w:rsidP="00983529">
            <w:pPr>
              <w:pStyle w:val="Sidefod"/>
              <w:spacing w:line="176" w:lineRule="exact"/>
              <w:rPr>
                <w:sz w:val="13"/>
                <w:szCs w:val="13"/>
              </w:rPr>
            </w:pPr>
            <w:r w:rsidRPr="00103E67">
              <w:rPr>
                <w:sz w:val="13"/>
                <w:szCs w:val="13"/>
              </w:rPr>
              <w:t>15 Level, 171 Featherston Street</w:t>
            </w:r>
          </w:p>
          <w:p w14:paraId="3929D657" w14:textId="77777777" w:rsidR="00983529" w:rsidRPr="00103E67" w:rsidRDefault="00983529" w:rsidP="00983529">
            <w:pPr>
              <w:pStyle w:val="Sidefod"/>
              <w:spacing w:line="176" w:lineRule="exact"/>
              <w:rPr>
                <w:sz w:val="13"/>
                <w:szCs w:val="13"/>
              </w:rPr>
            </w:pPr>
            <w:r w:rsidRPr="00103E67">
              <w:rPr>
                <w:sz w:val="13"/>
                <w:szCs w:val="13"/>
              </w:rPr>
              <w:t>Wellington 6011, NZ</w:t>
            </w:r>
          </w:p>
          <w:p w14:paraId="1510A0A0" w14:textId="77777777" w:rsidR="00983529" w:rsidRPr="00103E67" w:rsidRDefault="00983529" w:rsidP="00983529">
            <w:pPr>
              <w:pStyle w:val="Sidefod"/>
              <w:spacing w:line="176" w:lineRule="exact"/>
              <w:rPr>
                <w:sz w:val="13"/>
                <w:szCs w:val="13"/>
              </w:rPr>
            </w:pPr>
            <w:r w:rsidRPr="00103E67">
              <w:rPr>
                <w:sz w:val="13"/>
                <w:szCs w:val="13"/>
              </w:rPr>
              <w:t>Tel.: +64 04 894 8571</w:t>
            </w:r>
          </w:p>
          <w:p w14:paraId="39EEC582" w14:textId="77777777" w:rsidR="00983529" w:rsidRPr="004D292A" w:rsidRDefault="00983529" w:rsidP="00983529">
            <w:pPr>
              <w:pStyle w:val="Sidefod"/>
              <w:spacing w:line="176" w:lineRule="exact"/>
              <w:rPr>
                <w:b/>
                <w:sz w:val="13"/>
                <w:szCs w:val="13"/>
              </w:rPr>
            </w:pPr>
            <w:r w:rsidRPr="00103E67">
              <w:rPr>
                <w:sz w:val="13"/>
                <w:szCs w:val="13"/>
                <w:lang w:val="en-US"/>
              </w:rPr>
              <w:t>more.info.nz@systematic.com</w:t>
            </w:r>
          </w:p>
        </w:tc>
        <w:tc>
          <w:tcPr>
            <w:tcW w:w="2743" w:type="dxa"/>
            <w:tcBorders>
              <w:left w:val="single" w:sz="8" w:space="0" w:color="BFBFBF" w:themeColor="background1" w:themeShade="BF"/>
            </w:tcBorders>
            <w:shd w:val="clear" w:color="auto" w:fill="auto"/>
          </w:tcPr>
          <w:p w14:paraId="181BEC96" w14:textId="77777777" w:rsidR="00983529" w:rsidRPr="00116361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</w:rPr>
            </w:pPr>
            <w:r w:rsidRPr="00116361">
              <w:rPr>
                <w:b/>
                <w:sz w:val="13"/>
                <w:szCs w:val="13"/>
              </w:rPr>
              <w:t>UAE</w:t>
            </w:r>
          </w:p>
          <w:p w14:paraId="0250009A" w14:textId="77777777" w:rsidR="00983529" w:rsidRPr="00D0707F" w:rsidRDefault="00983529" w:rsidP="00983529">
            <w:pPr>
              <w:pStyle w:val="Sidefod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World Trade Centre, Level 17, Suite 56</w:t>
            </w:r>
          </w:p>
          <w:p w14:paraId="5233B9B5" w14:textId="77777777" w:rsidR="00983529" w:rsidRPr="00D0707F" w:rsidRDefault="00983529" w:rsidP="00983529">
            <w:pPr>
              <w:pStyle w:val="Sidefod"/>
              <w:rPr>
                <w:sz w:val="13"/>
                <w:szCs w:val="13"/>
              </w:rPr>
            </w:pPr>
            <w:r w:rsidRPr="00D0707F">
              <w:rPr>
                <w:sz w:val="13"/>
                <w:szCs w:val="13"/>
              </w:rPr>
              <w:t xml:space="preserve">Abu Dhabi, </w:t>
            </w:r>
            <w:r>
              <w:rPr>
                <w:sz w:val="13"/>
                <w:szCs w:val="13"/>
              </w:rPr>
              <w:t>U</w:t>
            </w:r>
            <w:r w:rsidRPr="00D0707F">
              <w:rPr>
                <w:sz w:val="13"/>
                <w:szCs w:val="13"/>
              </w:rPr>
              <w:t>AE</w:t>
            </w:r>
          </w:p>
          <w:p w14:paraId="25684394" w14:textId="77777777" w:rsidR="00983529" w:rsidRPr="00D0707F" w:rsidRDefault="00983529" w:rsidP="00983529">
            <w:pPr>
              <w:pStyle w:val="Sidefod"/>
              <w:rPr>
                <w:sz w:val="13"/>
                <w:szCs w:val="13"/>
              </w:rPr>
            </w:pPr>
            <w:r w:rsidRPr="00D0707F">
              <w:rPr>
                <w:sz w:val="13"/>
                <w:szCs w:val="13"/>
              </w:rPr>
              <w:t>Tel.: +971 2 654 4675</w:t>
            </w:r>
          </w:p>
          <w:p w14:paraId="2BF541AF" w14:textId="77777777" w:rsidR="00983529" w:rsidRPr="00D0707F" w:rsidRDefault="00983529" w:rsidP="00983529">
            <w:pPr>
              <w:pStyle w:val="Sidefod"/>
              <w:rPr>
                <w:sz w:val="13"/>
                <w:szCs w:val="13"/>
              </w:rPr>
            </w:pPr>
            <w:r w:rsidRPr="00D0707F">
              <w:rPr>
                <w:sz w:val="13"/>
                <w:szCs w:val="13"/>
              </w:rPr>
              <w:t>Fax: +45 8943 2020</w:t>
            </w:r>
          </w:p>
          <w:p w14:paraId="7AE5A3E6" w14:textId="77777777" w:rsidR="00983529" w:rsidRPr="00103E67" w:rsidRDefault="00983529" w:rsidP="00983529">
            <w:pPr>
              <w:pStyle w:val="Sidefod"/>
              <w:spacing w:line="176" w:lineRule="exact"/>
              <w:rPr>
                <w:b/>
                <w:sz w:val="13"/>
                <w:szCs w:val="13"/>
              </w:rPr>
            </w:pPr>
            <w:r w:rsidRPr="00D0707F">
              <w:rPr>
                <w:sz w:val="13"/>
                <w:szCs w:val="13"/>
                <w:lang w:val="en-US"/>
              </w:rPr>
              <w:t>more.info.uae@systematic.com</w:t>
            </w:r>
          </w:p>
        </w:tc>
      </w:tr>
      <w:tr w:rsidR="00983529" w:rsidRPr="00544824" w14:paraId="63C47A13" w14:textId="77777777" w:rsidTr="00983529">
        <w:tc>
          <w:tcPr>
            <w:tcW w:w="2268" w:type="dxa"/>
            <w:tcBorders>
              <w:right w:val="single" w:sz="8" w:space="0" w:color="BFBFBF" w:themeColor="background1" w:themeShade="BF"/>
            </w:tcBorders>
            <w:shd w:val="clear" w:color="auto" w:fill="auto"/>
          </w:tcPr>
          <w:p w14:paraId="28913E70" w14:textId="77777777" w:rsidR="00983529" w:rsidRPr="00D0707F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Landgreven 3, 2.sal</w:t>
            </w:r>
          </w:p>
          <w:p w14:paraId="67150BAD" w14:textId="77777777" w:rsidR="00983529" w:rsidRPr="00D0707F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1301 Copenhagen K, DK</w:t>
            </w:r>
          </w:p>
        </w:tc>
        <w:tc>
          <w:tcPr>
            <w:tcW w:w="2694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2D6DE682" w14:textId="77777777" w:rsidR="00983529" w:rsidRPr="00D0707F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  <w:lang w:val="da-DK"/>
              </w:rPr>
            </w:pPr>
            <w:r w:rsidRPr="00D0707F">
              <w:rPr>
                <w:b/>
                <w:sz w:val="13"/>
                <w:szCs w:val="13"/>
                <w:lang w:val="da-DK"/>
              </w:rPr>
              <w:t>Finland</w:t>
            </w:r>
          </w:p>
          <w:p w14:paraId="6C30C9F6" w14:textId="77777777" w:rsidR="00983529" w:rsidRPr="00D0707F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Finlaysoninkuja 19</w:t>
            </w:r>
          </w:p>
          <w:p w14:paraId="26C0E02C" w14:textId="77777777" w:rsidR="00983529" w:rsidRPr="00D0707F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33210 Tampere, FI</w:t>
            </w:r>
          </w:p>
          <w:p w14:paraId="5064D0EC" w14:textId="77777777" w:rsidR="00983529" w:rsidRPr="00D0707F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Tel.: +358 207 463 870</w:t>
            </w:r>
          </w:p>
          <w:p w14:paraId="46AFDEE0" w14:textId="77777777" w:rsidR="00983529" w:rsidRPr="00103E67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more.info.fi@sys</w:t>
            </w:r>
            <w:r w:rsidRPr="00103E67">
              <w:rPr>
                <w:sz w:val="13"/>
                <w:szCs w:val="13"/>
                <w:lang w:val="da-DK"/>
              </w:rPr>
              <w:t>tematic.com</w:t>
            </w:r>
          </w:p>
        </w:tc>
        <w:tc>
          <w:tcPr>
            <w:tcW w:w="2835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64061BDA" w14:textId="77777777" w:rsidR="00983529" w:rsidRPr="00116361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</w:rPr>
            </w:pPr>
            <w:r w:rsidRPr="00116361">
              <w:rPr>
                <w:b/>
                <w:sz w:val="13"/>
                <w:szCs w:val="13"/>
              </w:rPr>
              <w:t>Singapore</w:t>
            </w:r>
          </w:p>
          <w:p w14:paraId="59676A49" w14:textId="77777777" w:rsidR="00983529" w:rsidRPr="00A32E5B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en-US"/>
              </w:rPr>
            </w:pPr>
            <w:r w:rsidRPr="00A32E5B">
              <w:rPr>
                <w:sz w:val="13"/>
                <w:szCs w:val="13"/>
                <w:lang w:val="en-US"/>
              </w:rPr>
              <w:t>15 Hoe Chiang Road</w:t>
            </w:r>
          </w:p>
          <w:p w14:paraId="6F656887" w14:textId="77777777" w:rsidR="00983529" w:rsidRPr="00A32E5B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en-US"/>
              </w:rPr>
            </w:pPr>
            <w:r w:rsidRPr="00A32E5B">
              <w:rPr>
                <w:sz w:val="13"/>
                <w:szCs w:val="13"/>
                <w:lang w:val="en-US"/>
              </w:rPr>
              <w:t>#12-02 Tower Fifteen</w:t>
            </w:r>
          </w:p>
          <w:p w14:paraId="20680678" w14:textId="77777777" w:rsidR="00983529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Singapore 089316</w:t>
            </w:r>
          </w:p>
          <w:p w14:paraId="51CCF426" w14:textId="77777777" w:rsidR="00983529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Tel.: +65 6653 7492</w:t>
            </w:r>
          </w:p>
          <w:p w14:paraId="3EBF2561" w14:textId="77777777" w:rsidR="00983529" w:rsidRPr="005A7702" w:rsidRDefault="00983529" w:rsidP="00983529">
            <w:pPr>
              <w:pStyle w:val="Sidefod"/>
              <w:spacing w:line="176" w:lineRule="exact"/>
              <w:rPr>
                <w:sz w:val="13"/>
                <w:szCs w:val="13"/>
              </w:rPr>
            </w:pPr>
            <w:r w:rsidRPr="00103E67">
              <w:rPr>
                <w:sz w:val="13"/>
                <w:szCs w:val="13"/>
                <w:lang w:val="en-US"/>
              </w:rPr>
              <w:t>more.info.</w:t>
            </w:r>
            <w:r w:rsidRPr="008B380A">
              <w:rPr>
                <w:sz w:val="13"/>
                <w:szCs w:val="13"/>
                <w:lang w:val="en-US"/>
              </w:rPr>
              <w:t>sg@systematic.com</w:t>
            </w:r>
          </w:p>
        </w:tc>
        <w:tc>
          <w:tcPr>
            <w:tcW w:w="2743" w:type="dxa"/>
            <w:tcBorders>
              <w:left w:val="single" w:sz="8" w:space="0" w:color="BFBFBF" w:themeColor="background1" w:themeShade="BF"/>
            </w:tcBorders>
            <w:shd w:val="clear" w:color="auto" w:fill="auto"/>
          </w:tcPr>
          <w:p w14:paraId="4609D055" w14:textId="77777777" w:rsidR="00983529" w:rsidRPr="00116361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</w:rPr>
            </w:pPr>
            <w:r w:rsidRPr="00116361">
              <w:rPr>
                <w:b/>
                <w:sz w:val="13"/>
                <w:szCs w:val="13"/>
              </w:rPr>
              <w:t>United Kingdom</w:t>
            </w:r>
          </w:p>
          <w:p w14:paraId="018A1B68" w14:textId="77777777" w:rsidR="00983529" w:rsidRPr="008B380A" w:rsidRDefault="00983529" w:rsidP="00983529">
            <w:pPr>
              <w:pStyle w:val="Sidefod"/>
              <w:spacing w:line="176" w:lineRule="exact"/>
              <w:rPr>
                <w:sz w:val="13"/>
                <w:szCs w:val="13"/>
              </w:rPr>
            </w:pPr>
            <w:r w:rsidRPr="008B380A">
              <w:rPr>
                <w:sz w:val="13"/>
                <w:szCs w:val="13"/>
              </w:rPr>
              <w:t>Meadow Gate</w:t>
            </w:r>
            <w:r>
              <w:rPr>
                <w:sz w:val="13"/>
                <w:szCs w:val="13"/>
              </w:rPr>
              <w:t xml:space="preserve">, </w:t>
            </w:r>
            <w:r w:rsidRPr="008B380A">
              <w:rPr>
                <w:sz w:val="13"/>
                <w:szCs w:val="13"/>
              </w:rPr>
              <w:t>Farnborough Airport</w:t>
            </w:r>
            <w:r w:rsidRPr="008B380A">
              <w:rPr>
                <w:sz w:val="13"/>
                <w:szCs w:val="13"/>
              </w:rPr>
              <w:br/>
              <w:t>Farnborough</w:t>
            </w:r>
            <w:r>
              <w:rPr>
                <w:sz w:val="13"/>
                <w:szCs w:val="13"/>
              </w:rPr>
              <w:t xml:space="preserve">, </w:t>
            </w:r>
            <w:r w:rsidRPr="008B380A">
              <w:rPr>
                <w:sz w:val="13"/>
                <w:szCs w:val="13"/>
              </w:rPr>
              <w:t>Hampshire</w:t>
            </w:r>
            <w:r w:rsidRPr="008B380A">
              <w:rPr>
                <w:sz w:val="13"/>
                <w:szCs w:val="13"/>
              </w:rPr>
              <w:br/>
              <w:t>GU14 6XA</w:t>
            </w:r>
            <w:r>
              <w:rPr>
                <w:sz w:val="13"/>
                <w:szCs w:val="13"/>
              </w:rPr>
              <w:t xml:space="preserve">, </w:t>
            </w:r>
            <w:r w:rsidRPr="008B380A">
              <w:rPr>
                <w:sz w:val="13"/>
                <w:szCs w:val="13"/>
              </w:rPr>
              <w:t>UK</w:t>
            </w:r>
          </w:p>
          <w:p w14:paraId="2A4A260C" w14:textId="77777777" w:rsidR="00983529" w:rsidRPr="008B380A" w:rsidRDefault="00983529" w:rsidP="00983529">
            <w:pPr>
              <w:pStyle w:val="Sidefod"/>
              <w:spacing w:line="176" w:lineRule="exact"/>
              <w:rPr>
                <w:sz w:val="13"/>
                <w:szCs w:val="13"/>
              </w:rPr>
            </w:pPr>
            <w:r w:rsidRPr="008B380A">
              <w:rPr>
                <w:sz w:val="13"/>
                <w:szCs w:val="13"/>
              </w:rPr>
              <w:t>Tel.: +44 1276 675533</w:t>
            </w:r>
          </w:p>
          <w:p w14:paraId="79A255DA" w14:textId="77777777" w:rsidR="00983529" w:rsidRPr="00544824" w:rsidRDefault="00983529" w:rsidP="00983529">
            <w:pPr>
              <w:pStyle w:val="Sidefod"/>
              <w:spacing w:line="176" w:lineRule="exact"/>
              <w:rPr>
                <w:sz w:val="13"/>
                <w:szCs w:val="13"/>
              </w:rPr>
            </w:pPr>
            <w:r w:rsidRPr="00103E67">
              <w:rPr>
                <w:sz w:val="13"/>
                <w:szCs w:val="13"/>
                <w:lang w:val="en-US"/>
              </w:rPr>
              <w:t>more.info.uk@systematic.com</w:t>
            </w:r>
          </w:p>
        </w:tc>
      </w:tr>
      <w:tr w:rsidR="00983529" w:rsidRPr="00B30AA7" w14:paraId="1342C9C3" w14:textId="77777777" w:rsidTr="00983529">
        <w:trPr>
          <w:trHeight w:val="1368"/>
        </w:trPr>
        <w:tc>
          <w:tcPr>
            <w:tcW w:w="2268" w:type="dxa"/>
            <w:tcBorders>
              <w:right w:val="single" w:sz="8" w:space="0" w:color="BFBFBF" w:themeColor="background1" w:themeShade="BF"/>
            </w:tcBorders>
            <w:shd w:val="clear" w:color="auto" w:fill="auto"/>
          </w:tcPr>
          <w:p w14:paraId="038C2677" w14:textId="77777777" w:rsidR="00983529" w:rsidRPr="00544824" w:rsidRDefault="00983529" w:rsidP="00983529">
            <w:pPr>
              <w:pStyle w:val="Sidefod"/>
              <w:spacing w:line="176" w:lineRule="exact"/>
              <w:rPr>
                <w:sz w:val="13"/>
                <w:szCs w:val="13"/>
              </w:rPr>
            </w:pPr>
          </w:p>
        </w:tc>
        <w:tc>
          <w:tcPr>
            <w:tcW w:w="2694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32AC4480" w14:textId="77777777" w:rsidR="00983529" w:rsidRPr="00103E67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  <w:lang w:val="da-DK"/>
              </w:rPr>
            </w:pPr>
            <w:r w:rsidRPr="00103E67">
              <w:rPr>
                <w:b/>
                <w:sz w:val="13"/>
                <w:szCs w:val="13"/>
                <w:lang w:val="da-DK"/>
              </w:rPr>
              <w:t>France</w:t>
            </w:r>
          </w:p>
          <w:p w14:paraId="15CCAEDB" w14:textId="77777777" w:rsidR="00983529" w:rsidRPr="00103E67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103E67">
              <w:rPr>
                <w:sz w:val="13"/>
                <w:szCs w:val="13"/>
                <w:lang w:val="da-DK"/>
              </w:rPr>
              <w:t>5 Place de la Bastille</w:t>
            </w:r>
          </w:p>
          <w:p w14:paraId="685CBE8E" w14:textId="77777777" w:rsidR="00983529" w:rsidRPr="00103E67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103E67">
              <w:rPr>
                <w:sz w:val="13"/>
                <w:szCs w:val="13"/>
                <w:lang w:val="da-DK"/>
              </w:rPr>
              <w:t>75004 Paris, FR</w:t>
            </w:r>
          </w:p>
          <w:p w14:paraId="490733DD" w14:textId="77777777" w:rsidR="00983529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en-US"/>
              </w:rPr>
            </w:pPr>
            <w:r w:rsidRPr="005A7702">
              <w:rPr>
                <w:sz w:val="13"/>
                <w:szCs w:val="13"/>
              </w:rPr>
              <w:t>Tel.: +45 8943 2000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br/>
            </w:r>
            <w:r w:rsidRPr="007357B2">
              <w:rPr>
                <w:sz w:val="13"/>
                <w:szCs w:val="13"/>
                <w:lang w:val="en-US"/>
              </w:rPr>
              <w:t>(HQ in Denmark)</w:t>
            </w:r>
          </w:p>
          <w:p w14:paraId="345D7CCD" w14:textId="77777777" w:rsidR="00983529" w:rsidRPr="00190DB1" w:rsidRDefault="00983529" w:rsidP="00983529">
            <w:pPr>
              <w:pStyle w:val="Sidefod"/>
              <w:spacing w:line="176" w:lineRule="exact"/>
              <w:rPr>
                <w:sz w:val="13"/>
                <w:szCs w:val="13"/>
              </w:rPr>
            </w:pPr>
            <w:r w:rsidRPr="00103E67">
              <w:rPr>
                <w:sz w:val="13"/>
                <w:szCs w:val="13"/>
                <w:lang w:val="en-US"/>
              </w:rPr>
              <w:t>more.info.</w:t>
            </w:r>
            <w:r w:rsidRPr="00A32E5B">
              <w:rPr>
                <w:sz w:val="13"/>
                <w:szCs w:val="13"/>
                <w:lang w:val="en-US"/>
              </w:rPr>
              <w:t>fr@systematic.com</w:t>
            </w:r>
          </w:p>
        </w:tc>
        <w:tc>
          <w:tcPr>
            <w:tcW w:w="2835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0189A44F" w14:textId="77777777" w:rsidR="00983529" w:rsidRPr="00116361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br/>
            </w:r>
            <w:r w:rsidRPr="00116361">
              <w:rPr>
                <w:b/>
                <w:sz w:val="13"/>
                <w:szCs w:val="13"/>
              </w:rPr>
              <w:t>Sweden</w:t>
            </w:r>
          </w:p>
          <w:p w14:paraId="18712A64" w14:textId="77777777" w:rsidR="00983529" w:rsidRPr="00190DB1" w:rsidRDefault="00983529" w:rsidP="00983529">
            <w:pPr>
              <w:pStyle w:val="Sidefod"/>
              <w:spacing w:line="176" w:lineRule="exact"/>
              <w:rPr>
                <w:sz w:val="13"/>
                <w:szCs w:val="13"/>
              </w:rPr>
            </w:pPr>
            <w:r w:rsidRPr="00190DB1">
              <w:rPr>
                <w:sz w:val="13"/>
                <w:szCs w:val="13"/>
              </w:rPr>
              <w:t>Ostermalmstorg 1, 4th Floor</w:t>
            </w:r>
          </w:p>
          <w:p w14:paraId="487400F1" w14:textId="77777777" w:rsidR="00983529" w:rsidRPr="00190DB1" w:rsidRDefault="00983529" w:rsidP="00983529">
            <w:pPr>
              <w:pStyle w:val="Sidefod"/>
              <w:spacing w:line="176" w:lineRule="exact"/>
              <w:rPr>
                <w:sz w:val="13"/>
                <w:szCs w:val="13"/>
              </w:rPr>
            </w:pPr>
            <w:r w:rsidRPr="00190DB1">
              <w:rPr>
                <w:sz w:val="13"/>
                <w:szCs w:val="13"/>
              </w:rPr>
              <w:t>Stockholm 114 42, S</w:t>
            </w:r>
            <w:r>
              <w:rPr>
                <w:sz w:val="13"/>
                <w:szCs w:val="13"/>
              </w:rPr>
              <w:t>E</w:t>
            </w:r>
          </w:p>
          <w:p w14:paraId="2554EEE3" w14:textId="77777777" w:rsidR="00983529" w:rsidRPr="00190DB1" w:rsidRDefault="00983529" w:rsidP="00983529">
            <w:pPr>
              <w:pStyle w:val="Sidefod"/>
              <w:spacing w:line="176" w:lineRule="exact"/>
              <w:rPr>
                <w:sz w:val="13"/>
                <w:szCs w:val="13"/>
              </w:rPr>
            </w:pPr>
            <w:r w:rsidRPr="00190DB1">
              <w:rPr>
                <w:sz w:val="13"/>
                <w:szCs w:val="13"/>
              </w:rPr>
              <w:t>Tel.: +4</w:t>
            </w:r>
            <w:r>
              <w:rPr>
                <w:sz w:val="13"/>
                <w:szCs w:val="13"/>
              </w:rPr>
              <w:t>6 770 770109</w:t>
            </w:r>
          </w:p>
          <w:p w14:paraId="465D47A4" w14:textId="77777777" w:rsidR="00983529" w:rsidRPr="00544824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en-US"/>
              </w:rPr>
            </w:pPr>
            <w:r w:rsidRPr="00103E67">
              <w:rPr>
                <w:sz w:val="13"/>
                <w:szCs w:val="13"/>
                <w:lang w:val="en-US"/>
              </w:rPr>
              <w:t>more.info.se@systematic.com</w:t>
            </w:r>
          </w:p>
        </w:tc>
        <w:tc>
          <w:tcPr>
            <w:tcW w:w="2743" w:type="dxa"/>
            <w:tcBorders>
              <w:left w:val="single" w:sz="8" w:space="0" w:color="BFBFBF" w:themeColor="background1" w:themeShade="BF"/>
            </w:tcBorders>
            <w:shd w:val="clear" w:color="auto" w:fill="auto"/>
          </w:tcPr>
          <w:p w14:paraId="03923BDE" w14:textId="77777777" w:rsidR="00983529" w:rsidRPr="00116361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br/>
            </w:r>
            <w:r w:rsidRPr="00116361">
              <w:rPr>
                <w:b/>
                <w:sz w:val="13"/>
                <w:szCs w:val="13"/>
              </w:rPr>
              <w:t>United States of America</w:t>
            </w:r>
          </w:p>
          <w:p w14:paraId="1C0F6C99" w14:textId="77777777" w:rsidR="00983529" w:rsidRPr="005A7702" w:rsidRDefault="00983529" w:rsidP="00983529">
            <w:pPr>
              <w:pStyle w:val="Sidefod"/>
              <w:spacing w:line="176" w:lineRule="exact"/>
              <w:rPr>
                <w:sz w:val="13"/>
                <w:szCs w:val="13"/>
              </w:rPr>
            </w:pPr>
            <w:r w:rsidRPr="00290F69">
              <w:rPr>
                <w:sz w:val="13"/>
                <w:szCs w:val="13"/>
                <w:lang w:val="en-US"/>
              </w:rPr>
              <w:t>5875 Trinity Parkway, Suite 130</w:t>
            </w:r>
          </w:p>
          <w:p w14:paraId="16C5DEDC" w14:textId="77777777" w:rsidR="00983529" w:rsidRPr="00D0707F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Centreville, Virginia 20120-1971, USA</w:t>
            </w:r>
          </w:p>
          <w:p w14:paraId="40035704" w14:textId="77777777" w:rsidR="00983529" w:rsidRPr="00D0707F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Tel.: +1 703 385 7522</w:t>
            </w:r>
          </w:p>
          <w:p w14:paraId="5B2E1E07" w14:textId="77777777" w:rsidR="00983529" w:rsidRPr="00D0707F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D0707F">
              <w:rPr>
                <w:sz w:val="13"/>
                <w:szCs w:val="13"/>
                <w:lang w:val="da-DK"/>
              </w:rPr>
              <w:t>more.info.us@systematic.com</w:t>
            </w:r>
          </w:p>
        </w:tc>
      </w:tr>
      <w:tr w:rsidR="00983529" w:rsidRPr="00B30AA7" w14:paraId="3BBF5BE3" w14:textId="77777777" w:rsidTr="00983529">
        <w:tc>
          <w:tcPr>
            <w:tcW w:w="2268" w:type="dxa"/>
            <w:tcBorders>
              <w:right w:val="single" w:sz="8" w:space="0" w:color="BFBFBF" w:themeColor="background1" w:themeShade="BF"/>
            </w:tcBorders>
            <w:shd w:val="clear" w:color="auto" w:fill="auto"/>
          </w:tcPr>
          <w:p w14:paraId="044301CE" w14:textId="77777777" w:rsidR="00983529" w:rsidRPr="00D0707F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</w:p>
        </w:tc>
        <w:tc>
          <w:tcPr>
            <w:tcW w:w="2694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19A8E5A6" w14:textId="77777777" w:rsidR="00983529" w:rsidRPr="00103E67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  <w:lang w:val="da-DK"/>
              </w:rPr>
            </w:pPr>
            <w:r w:rsidRPr="00103E67">
              <w:rPr>
                <w:b/>
                <w:sz w:val="13"/>
                <w:szCs w:val="13"/>
                <w:lang w:val="da-DK"/>
              </w:rPr>
              <w:t>Germany</w:t>
            </w:r>
          </w:p>
          <w:p w14:paraId="7F7ED26A" w14:textId="77777777" w:rsidR="00983529" w:rsidRPr="00103E67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103E67">
              <w:rPr>
                <w:sz w:val="13"/>
                <w:szCs w:val="13"/>
                <w:lang w:val="da-DK"/>
              </w:rPr>
              <w:t>Im Zollhafen 24</w:t>
            </w:r>
          </w:p>
          <w:p w14:paraId="3F5B26CB" w14:textId="77777777" w:rsidR="00983529" w:rsidRPr="008B380A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8B380A">
              <w:rPr>
                <w:sz w:val="13"/>
                <w:szCs w:val="13"/>
                <w:lang w:val="da-DK"/>
              </w:rPr>
              <w:t>50678 Köln, DE</w:t>
            </w:r>
          </w:p>
          <w:p w14:paraId="26EBFE02" w14:textId="77777777" w:rsidR="00983529" w:rsidRPr="008B380A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8B380A">
              <w:rPr>
                <w:sz w:val="13"/>
                <w:szCs w:val="13"/>
                <w:lang w:val="da-DK"/>
              </w:rPr>
              <w:t>Tel.: +49 221 650 783 71</w:t>
            </w:r>
          </w:p>
          <w:p w14:paraId="467C5869" w14:textId="77777777" w:rsidR="00983529" w:rsidRPr="004D292A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  <w:r w:rsidRPr="00103E67">
              <w:rPr>
                <w:sz w:val="13"/>
                <w:szCs w:val="13"/>
                <w:lang w:val="da-DK"/>
              </w:rPr>
              <w:t>more.info.de@systematic.com</w:t>
            </w:r>
          </w:p>
        </w:tc>
        <w:tc>
          <w:tcPr>
            <w:tcW w:w="2835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14:paraId="2B588B23" w14:textId="77777777" w:rsidR="00983529" w:rsidRPr="00D0707F" w:rsidRDefault="00983529" w:rsidP="00983529">
            <w:pPr>
              <w:pStyle w:val="Sidefod"/>
              <w:spacing w:line="176" w:lineRule="exact"/>
              <w:rPr>
                <w:b/>
                <w:sz w:val="13"/>
                <w:szCs w:val="13"/>
                <w:lang w:val="da-DK"/>
              </w:rPr>
            </w:pPr>
          </w:p>
        </w:tc>
        <w:tc>
          <w:tcPr>
            <w:tcW w:w="2743" w:type="dxa"/>
            <w:tcBorders>
              <w:left w:val="single" w:sz="8" w:space="0" w:color="BFBFBF" w:themeColor="background1" w:themeShade="BF"/>
            </w:tcBorders>
            <w:shd w:val="clear" w:color="auto" w:fill="auto"/>
          </w:tcPr>
          <w:p w14:paraId="7EDE9321" w14:textId="77777777" w:rsidR="00983529" w:rsidRPr="00D0707F" w:rsidRDefault="00983529" w:rsidP="00983529">
            <w:pPr>
              <w:pStyle w:val="Sidefod"/>
              <w:spacing w:line="176" w:lineRule="exact"/>
              <w:rPr>
                <w:b/>
                <w:sz w:val="13"/>
                <w:szCs w:val="13"/>
                <w:lang w:val="da-DK"/>
              </w:rPr>
            </w:pPr>
          </w:p>
        </w:tc>
      </w:tr>
      <w:tr w:rsidR="00983529" w:rsidRPr="00B30AA7" w14:paraId="7851C35E" w14:textId="77777777" w:rsidTr="00983529">
        <w:tc>
          <w:tcPr>
            <w:tcW w:w="2268" w:type="dxa"/>
            <w:shd w:val="clear" w:color="auto" w:fill="auto"/>
          </w:tcPr>
          <w:p w14:paraId="3734F9E5" w14:textId="77777777" w:rsidR="00983529" w:rsidRPr="00D0707F" w:rsidRDefault="00983529" w:rsidP="00983529">
            <w:pPr>
              <w:pStyle w:val="Sidefod"/>
              <w:spacing w:line="176" w:lineRule="exact"/>
              <w:rPr>
                <w:sz w:val="13"/>
                <w:szCs w:val="13"/>
                <w:lang w:val="da-DK"/>
              </w:rPr>
            </w:pPr>
          </w:p>
        </w:tc>
        <w:tc>
          <w:tcPr>
            <w:tcW w:w="2694" w:type="dxa"/>
            <w:shd w:val="clear" w:color="auto" w:fill="auto"/>
          </w:tcPr>
          <w:p w14:paraId="06638549" w14:textId="77777777" w:rsidR="00983529" w:rsidRPr="00D0707F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  <w:lang w:val="da-DK"/>
              </w:rPr>
            </w:pPr>
          </w:p>
        </w:tc>
        <w:tc>
          <w:tcPr>
            <w:tcW w:w="2835" w:type="dxa"/>
            <w:shd w:val="clear" w:color="auto" w:fill="auto"/>
          </w:tcPr>
          <w:p w14:paraId="32FCF2C0" w14:textId="77777777" w:rsidR="00983529" w:rsidRPr="00D0707F" w:rsidRDefault="00983529" w:rsidP="00983529">
            <w:pPr>
              <w:pStyle w:val="Sidefod"/>
              <w:spacing w:after="120" w:line="176" w:lineRule="exact"/>
              <w:rPr>
                <w:b/>
                <w:sz w:val="13"/>
                <w:szCs w:val="13"/>
                <w:lang w:val="da-DK"/>
              </w:rPr>
            </w:pPr>
          </w:p>
        </w:tc>
        <w:tc>
          <w:tcPr>
            <w:tcW w:w="2743" w:type="dxa"/>
            <w:shd w:val="clear" w:color="auto" w:fill="auto"/>
          </w:tcPr>
          <w:p w14:paraId="2CF97031" w14:textId="77777777" w:rsidR="00983529" w:rsidRPr="00D0707F" w:rsidRDefault="00983529" w:rsidP="00983529">
            <w:pPr>
              <w:pStyle w:val="Sidefod"/>
              <w:spacing w:line="176" w:lineRule="exact"/>
              <w:rPr>
                <w:b/>
                <w:sz w:val="13"/>
                <w:szCs w:val="13"/>
                <w:lang w:val="da-DK"/>
              </w:rPr>
            </w:pPr>
          </w:p>
        </w:tc>
      </w:tr>
    </w:tbl>
    <w:p w14:paraId="5CA79594" w14:textId="77777777" w:rsidR="00983529" w:rsidRPr="00D0707F" w:rsidRDefault="00983529" w:rsidP="00983529">
      <w:pPr>
        <w:pStyle w:val="Brdtekst"/>
        <w:rPr>
          <w:lang w:val="da-DK"/>
        </w:rPr>
      </w:pPr>
    </w:p>
    <w:sectPr w:rsidR="00983529" w:rsidRPr="00D0707F" w:rsidSect="0098352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type w:val="evenPage"/>
      <w:pgSz w:w="11907" w:h="16839" w:code="9"/>
      <w:pgMar w:top="1701" w:right="680" w:bottom="1134" w:left="680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13638" w14:textId="77777777" w:rsidR="001F6850" w:rsidRPr="00D31682" w:rsidRDefault="001F6850" w:rsidP="00D31682">
      <w:pPr>
        <w:pStyle w:val="Sidefod"/>
      </w:pPr>
    </w:p>
  </w:endnote>
  <w:endnote w:type="continuationSeparator" w:id="0">
    <w:p w14:paraId="3977B90F" w14:textId="77777777" w:rsidR="001F6850" w:rsidRPr="00D31682" w:rsidRDefault="001F6850" w:rsidP="00D31682">
      <w:pPr>
        <w:pStyle w:val="Sidefo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37A55" w14:textId="77777777" w:rsidR="00BB5BB2" w:rsidRDefault="00BB5BB2">
    <w:pPr>
      <w:pStyle w:val="Sidefod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72AD6" w14:textId="77777777" w:rsidR="00BB5BB2" w:rsidRDefault="00BB5BB2">
    <w:pPr>
      <w:pStyle w:val="Sidefod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1FAED" w14:textId="77777777" w:rsidR="00BB5BB2" w:rsidRPr="007960C8" w:rsidRDefault="00BB5BB2" w:rsidP="00983529">
    <w:pPr>
      <w:pStyle w:val="Tagline"/>
      <w:framePr w:w="3232" w:wrap="around"/>
      <w:jc w:val="left"/>
      <w:rPr>
        <w:b/>
        <w:sz w:val="13"/>
        <w:szCs w:val="13"/>
      </w:rPr>
    </w:pPr>
    <w:r w:rsidRPr="007960C8">
      <w:rPr>
        <w:b/>
        <w:sz w:val="13"/>
        <w:szCs w:val="13"/>
      </w:rPr>
      <w:t>www.systematic.com</w:t>
    </w:r>
  </w:p>
  <w:p w14:paraId="2043FFD6" w14:textId="77777777" w:rsidR="00BB5BB2" w:rsidRPr="00097BA4" w:rsidRDefault="00BB5BB2" w:rsidP="00983529">
    <w:pPr>
      <w:pStyle w:val="ClassificationBottom"/>
      <w:framePr w:wrap="around"/>
      <w:rPr>
        <w:lang w:val="en-US"/>
      </w:rPr>
    </w:pPr>
    <w:r>
      <w:fldChar w:fldCharType="begin"/>
    </w:r>
    <w:r w:rsidRPr="00097BA4">
      <w:rPr>
        <w:lang w:val="en-US"/>
      </w:rPr>
      <w:instrText xml:space="preserve"> DOCPROPERTY "CLASSIFICATION"</w:instrText>
    </w:r>
    <w:r>
      <w:fldChar w:fldCharType="end"/>
    </w:r>
  </w:p>
  <w:p w14:paraId="6BBA6EE2" w14:textId="77777777" w:rsidR="00BB5BB2" w:rsidRDefault="00BB5BB2" w:rsidP="00983529">
    <w:pPr>
      <w:pStyle w:val="Tagline"/>
      <w:framePr w:wrap="around" w:xAlign="left"/>
      <w:ind w:left="680" w:right="0"/>
      <w:jc w:val="left"/>
    </w:pPr>
    <w:r>
      <w:rPr>
        <w:lang w:val="da-DK" w:eastAsia="da-DK"/>
      </w:rPr>
      <w:drawing>
        <wp:inline distT="0" distB="0" distL="0" distR="0" wp14:anchorId="6A3CD281" wp14:editId="3A648930">
          <wp:extent cx="1296000" cy="80283"/>
          <wp:effectExtent l="19050" t="0" r="0" b="0"/>
          <wp:docPr id="25" name="Picture 25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000" cy="802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4F315" w14:textId="2617A064" w:rsidR="00BB5BB2" w:rsidRDefault="00BB5BB2" w:rsidP="00983529">
    <w:pPr>
      <w:pStyle w:val="Journal"/>
      <w:framePr w:wrap="around"/>
    </w:pPr>
    <w:r>
      <w:fldChar w:fldCharType="begin"/>
    </w:r>
    <w:r w:rsidRPr="005B7D31">
      <w:rPr>
        <w:lang w:val="en-US"/>
      </w:rPr>
      <w:instrText xml:space="preserve"> Page </w:instrText>
    </w:r>
    <w:r>
      <w:fldChar w:fldCharType="separate"/>
    </w:r>
    <w:r w:rsidRPr="005B7D31">
      <w:rPr>
        <w:lang w:val="en-US"/>
      </w:rPr>
      <w:t>132</w:t>
    </w:r>
    <w:r>
      <w:fldChar w:fldCharType="end"/>
    </w:r>
    <w:r w:rsidRPr="005B7D31">
      <w:rPr>
        <w:lang w:val="en-US"/>
      </w:rPr>
      <w:t xml:space="preserve"> of </w:t>
    </w:r>
    <w:r>
      <w:fldChar w:fldCharType="begin"/>
    </w:r>
    <w:r w:rsidRPr="005B7D31">
      <w:rPr>
        <w:lang w:val="en-US"/>
      </w:rPr>
      <w:instrText xml:space="preserve"> NumPages </w:instrText>
    </w:r>
    <w:r>
      <w:fldChar w:fldCharType="separate"/>
    </w:r>
    <w:r w:rsidRPr="005B7D31">
      <w:rPr>
        <w:lang w:val="en-US"/>
      </w:rPr>
      <w:t>132</w:t>
    </w:r>
    <w:r>
      <w:fldChar w:fldCharType="end"/>
    </w:r>
    <w:r w:rsidRPr="005B7D31">
      <w:rPr>
        <w:lang w:val="en-US"/>
      </w:rPr>
      <w:tab/>
      <w:t>jrl://</w:t>
    </w:r>
    <w:r>
      <w:fldChar w:fldCharType="begin"/>
    </w:r>
    <w:r w:rsidRPr="005B7D31">
      <w:rPr>
        <w:lang w:val="en-US"/>
      </w:rPr>
      <w:instrText>DocProperty Systematic_Case</w:instrText>
    </w:r>
    <w:r>
      <w:fldChar w:fldCharType="separate"/>
    </w:r>
    <w:r>
      <w:rPr>
        <w:b/>
        <w:bCs/>
        <w:lang w:val="en-US"/>
      </w:rPr>
      <w:t>Error! Unknown document property name.</w:t>
    </w:r>
    <w:r>
      <w:fldChar w:fldCharType="end"/>
    </w:r>
    <w:r w:rsidRPr="005B7D31">
      <w:rPr>
        <w:lang w:val="en-US"/>
      </w:rPr>
      <w:t>/</w:t>
    </w:r>
    <w:r>
      <w:fldChar w:fldCharType="begin"/>
    </w:r>
    <w:r w:rsidRPr="005B7D31">
      <w:rPr>
        <w:lang w:val="en-US"/>
      </w:rPr>
      <w:instrText>DocProperty Systematic_Journal</w:instrText>
    </w:r>
    <w:r>
      <w:fldChar w:fldCharType="separate"/>
    </w:r>
    <w:r>
      <w:rPr>
        <w:b/>
        <w:bCs/>
        <w:lang w:val="en-US"/>
      </w:rPr>
      <w:t>Error! Unknown document property name.</w:t>
    </w:r>
    <w:r>
      <w:fldChar w:fldCharType="end"/>
    </w:r>
    <w:r>
      <w:t>/</w:t>
    </w:r>
    <w:r>
      <w:fldChar w:fldCharType="begin"/>
    </w:r>
    <w:r>
      <w:instrText>DocProperty Systematic_Revision</w:instrText>
    </w:r>
    <w:r>
      <w:fldChar w:fldCharType="separate"/>
    </w:r>
    <w:r>
      <w:rPr>
        <w:b/>
        <w:bCs/>
        <w:lang w:val="en-US"/>
      </w:rPr>
      <w:t>Error! Unknown document property name.</w:t>
    </w:r>
    <w:r>
      <w:fldChar w:fldCharType="end"/>
    </w:r>
  </w:p>
  <w:p w14:paraId="261E4D37" w14:textId="77777777" w:rsidR="00BB5BB2" w:rsidRPr="00D56EC0" w:rsidRDefault="00BB5BB2" w:rsidP="00A6074B">
    <w:pPr>
      <w:pStyle w:val="Tagline"/>
      <w:framePr w:wrap="around"/>
    </w:pPr>
    <w:r>
      <w:rPr>
        <w:lang w:val="da-DK" w:eastAsia="da-DK"/>
      </w:rPr>
      <w:drawing>
        <wp:inline distT="0" distB="0" distL="0" distR="0" wp14:anchorId="7440B736" wp14:editId="71C189D3">
          <wp:extent cx="1724025" cy="95250"/>
          <wp:effectExtent l="19050" t="0" r="9525" b="0"/>
          <wp:docPr id="24" name="Picture 24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95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384EFA0" w14:textId="77777777" w:rsidR="00BB5BB2" w:rsidRPr="000F17E7" w:rsidRDefault="00BB5BB2" w:rsidP="00983529">
    <w:pPr>
      <w:pStyle w:val="Letterhead"/>
      <w:framePr w:wrap="around" w:x="9082"/>
      <w:rPr>
        <w:lang w:val="da-DK"/>
      </w:rPr>
    </w:pPr>
    <w:r w:rsidRPr="000F17E7">
      <w:rPr>
        <w:lang w:val="da-DK"/>
      </w:rPr>
      <w:t>Søren Frichs Vej 39</w:t>
    </w:r>
  </w:p>
  <w:p w14:paraId="4DE9B340" w14:textId="77777777" w:rsidR="00BB5BB2" w:rsidRPr="000F17E7" w:rsidRDefault="00BB5BB2" w:rsidP="00983529">
    <w:pPr>
      <w:pStyle w:val="Letterhead"/>
      <w:framePr w:wrap="around" w:x="9082"/>
      <w:rPr>
        <w:lang w:val="da-DK"/>
      </w:rPr>
    </w:pPr>
    <w:r w:rsidRPr="000F17E7">
      <w:rPr>
        <w:lang w:val="da-DK"/>
      </w:rPr>
      <w:t>DK-8000 Århus C</w:t>
    </w:r>
  </w:p>
  <w:p w14:paraId="198E8E45" w14:textId="77777777" w:rsidR="00BB5BB2" w:rsidRPr="00D56EC0" w:rsidRDefault="00BB5BB2" w:rsidP="00983529">
    <w:pPr>
      <w:pStyle w:val="Letterhead"/>
      <w:framePr w:wrap="around" w:x="9082"/>
    </w:pPr>
    <w:r w:rsidRPr="00D56EC0">
      <w:t>Danmark</w:t>
    </w:r>
  </w:p>
  <w:p w14:paraId="0CF4B5C0" w14:textId="77777777" w:rsidR="00BB5BB2" w:rsidRPr="00D56EC0" w:rsidRDefault="00BB5BB2" w:rsidP="00983529">
    <w:pPr>
      <w:pStyle w:val="Letterhead"/>
      <w:framePr w:wrap="around" w:x="9082"/>
      <w:spacing w:before="200"/>
    </w:pPr>
    <w:r w:rsidRPr="00D56EC0">
      <w:t>Tel. +45 8943 2000</w:t>
    </w:r>
  </w:p>
  <w:p w14:paraId="22ED4192" w14:textId="77777777" w:rsidR="00BB5BB2" w:rsidRPr="00D56EC0" w:rsidRDefault="00BB5BB2" w:rsidP="00983529">
    <w:pPr>
      <w:pStyle w:val="Letterhead"/>
      <w:framePr w:wrap="around" w:x="9082"/>
    </w:pPr>
    <w:r w:rsidRPr="00D56EC0">
      <w:t>Fax +45 8943 2020</w:t>
    </w:r>
  </w:p>
  <w:p w14:paraId="02F94813" w14:textId="77777777" w:rsidR="00BB5BB2" w:rsidRPr="00D56EC0" w:rsidRDefault="00BB5BB2" w:rsidP="00983529">
    <w:pPr>
      <w:pStyle w:val="Letterhead"/>
      <w:framePr w:wrap="around" w:x="9082"/>
    </w:pPr>
    <w:r w:rsidRPr="00D56EC0">
      <w:t>CVR no. 78 83 44 12</w:t>
    </w:r>
  </w:p>
  <w:p w14:paraId="304E9FB3" w14:textId="77777777" w:rsidR="00BB5BB2" w:rsidRPr="00D56EC0" w:rsidRDefault="00BB5BB2" w:rsidP="00983529">
    <w:pPr>
      <w:pStyle w:val="Letterhead"/>
      <w:framePr w:wrap="around" w:x="9082"/>
      <w:spacing w:before="200" w:after="1500"/>
    </w:pPr>
    <w:r w:rsidRPr="00D56EC0">
      <w:t>www.systematic.com</w:t>
    </w:r>
  </w:p>
  <w:p w14:paraId="5351629B" w14:textId="77777777" w:rsidR="00BB5BB2" w:rsidRPr="00D56EC0" w:rsidRDefault="00BB5BB2" w:rsidP="00D56EC0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482C2" w14:textId="77777777" w:rsidR="00BB5BB2" w:rsidRPr="00D56EC0" w:rsidRDefault="00BB5BB2" w:rsidP="00B517F7">
    <w:pPr>
      <w:pStyle w:val="Tagline"/>
      <w:framePr w:wrap="around"/>
    </w:pPr>
    <w:r>
      <w:rPr>
        <w:lang w:val="da-DK" w:eastAsia="da-DK"/>
      </w:rPr>
      <w:drawing>
        <wp:inline distT="0" distB="0" distL="0" distR="0" wp14:anchorId="3AE482F0" wp14:editId="3AE482F1">
          <wp:extent cx="1295400" cy="76200"/>
          <wp:effectExtent l="19050" t="0" r="0" b="0"/>
          <wp:docPr id="1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AE482C3" w14:textId="77777777" w:rsidR="00BB5BB2" w:rsidRPr="00097BA4" w:rsidRDefault="00BB5BB2" w:rsidP="00E470F5">
    <w:pPr>
      <w:pStyle w:val="ClassificationBottom"/>
      <w:framePr w:wrap="around"/>
      <w:rPr>
        <w:lang w:val="en-US"/>
      </w:rPr>
    </w:pPr>
    <w:r>
      <w:fldChar w:fldCharType="begin"/>
    </w:r>
    <w:r w:rsidRPr="00097BA4">
      <w:rPr>
        <w:lang w:val="en-US"/>
      </w:rPr>
      <w:instrText xml:space="preserve"> DOCPROPERTY "CLASSIFICATION"</w:instrText>
    </w:r>
    <w:r>
      <w:fldChar w:fldCharType="end"/>
    </w:r>
  </w:p>
  <w:p w14:paraId="3AE482C4" w14:textId="7F22B409" w:rsidR="00BB5BB2" w:rsidRDefault="00BB5BB2" w:rsidP="00E470F5">
    <w:pPr>
      <w:pStyle w:val="Journal"/>
      <w:framePr w:wrap="around" w:x="1"/>
    </w:pPr>
    <w:r w:rsidRPr="00B40BB2">
      <w:rPr>
        <w:color w:val="FFFFFF" w:themeColor="background1"/>
      </w:rPr>
      <w:fldChar w:fldCharType="begin"/>
    </w:r>
    <w:r w:rsidRPr="00B40BB2">
      <w:rPr>
        <w:color w:val="FFFFFF" w:themeColor="background1"/>
      </w:rPr>
      <w:instrText xml:space="preserve"> Page </w:instrText>
    </w:r>
    <w:r w:rsidRPr="00B40BB2">
      <w:rPr>
        <w:color w:val="FFFFFF" w:themeColor="background1"/>
      </w:rPr>
      <w:fldChar w:fldCharType="separate"/>
    </w:r>
    <w:r w:rsidR="005B7D31">
      <w:rPr>
        <w:color w:val="FFFFFF" w:themeColor="background1"/>
      </w:rPr>
      <w:t>1</w:t>
    </w:r>
    <w:r w:rsidRPr="00B40BB2">
      <w:rPr>
        <w:color w:val="FFFFFF" w:themeColor="background1"/>
      </w:rPr>
      <w:fldChar w:fldCharType="end"/>
    </w:r>
    <w:r w:rsidRPr="00B40BB2">
      <w:rPr>
        <w:color w:val="FFFFFF" w:themeColor="background1"/>
      </w:rPr>
      <w:t xml:space="preserve"> of </w:t>
    </w:r>
    <w:r w:rsidRPr="00B40BB2">
      <w:rPr>
        <w:color w:val="FFFFFF" w:themeColor="background1"/>
        <w:lang w:val="en-US"/>
      </w:rPr>
      <w:fldChar w:fldCharType="begin"/>
    </w:r>
    <w:r w:rsidRPr="00B40BB2">
      <w:rPr>
        <w:color w:val="FFFFFF" w:themeColor="background1"/>
        <w:lang w:val="en-US"/>
      </w:rPr>
      <w:instrText xml:space="preserve"> =</w:instrText>
    </w:r>
    <w:r w:rsidRPr="00B40BB2">
      <w:rPr>
        <w:color w:val="FFFFFF" w:themeColor="background1"/>
        <w:lang w:val="en-US"/>
      </w:rPr>
      <w:fldChar w:fldCharType="begin"/>
    </w:r>
    <w:r w:rsidRPr="00B40BB2">
      <w:rPr>
        <w:color w:val="FFFFFF" w:themeColor="background1"/>
        <w:lang w:val="en-US"/>
      </w:rPr>
      <w:instrText xml:space="preserve"> NumPages </w:instrText>
    </w:r>
    <w:r w:rsidRPr="00B40BB2">
      <w:rPr>
        <w:color w:val="FFFFFF" w:themeColor="background1"/>
        <w:lang w:val="en-US"/>
      </w:rPr>
      <w:fldChar w:fldCharType="separate"/>
    </w:r>
    <w:r w:rsidR="00CF5F43">
      <w:rPr>
        <w:color w:val="FFFFFF" w:themeColor="background1"/>
        <w:lang w:val="en-US"/>
      </w:rPr>
      <w:instrText>130</w:instrText>
    </w:r>
    <w:r w:rsidRPr="00B40BB2">
      <w:rPr>
        <w:color w:val="FFFFFF" w:themeColor="background1"/>
      </w:rPr>
      <w:fldChar w:fldCharType="end"/>
    </w:r>
    <w:r w:rsidRPr="00B40BB2">
      <w:rPr>
        <w:color w:val="FFFFFF" w:themeColor="background1"/>
        <w:lang w:val="en-US"/>
      </w:rPr>
      <w:instrText xml:space="preserve"> </w:instrText>
    </w:r>
    <w:r w:rsidRPr="00B40BB2">
      <w:rPr>
        <w:color w:val="FFFFFF" w:themeColor="background1"/>
        <w:lang w:val="en-US"/>
      </w:rPr>
      <w:fldChar w:fldCharType="separate"/>
    </w:r>
    <w:r w:rsidR="00CF5F43">
      <w:rPr>
        <w:color w:val="FFFFFF" w:themeColor="background1"/>
        <w:lang w:val="en-US"/>
      </w:rPr>
      <w:t>130</w:t>
    </w:r>
    <w:r w:rsidRPr="00B40BB2">
      <w:rPr>
        <w:color w:val="FFFFFF" w:themeColor="background1"/>
      </w:rPr>
      <w:fldChar w:fldCharType="end"/>
    </w:r>
    <w:r>
      <w:tab/>
    </w:r>
    <w:r>
      <w:fldChar w:fldCharType="begin"/>
    </w:r>
    <w:r>
      <w:instrText xml:space="preserve"> DOCPROPERTY "DocumentNumber"</w:instrText>
    </w:r>
    <w:r>
      <w:fldChar w:fldCharType="separate"/>
    </w:r>
    <w:r>
      <w:t>SSE/12746/IFS/0004</w:t>
    </w:r>
    <w:r>
      <w:fldChar w:fldCharType="end"/>
    </w:r>
    <w:r w:rsidRPr="004A7139">
      <w:rPr>
        <w:color w:val="FFFFFF" w:themeColor="background1"/>
        <w:lang w:val="en-US"/>
      </w:rPr>
      <w:t>$</w:t>
    </w:r>
    <w:r w:rsidRPr="00A921B5">
      <w:t>Revision: 1.23</w:t>
    </w:r>
    <w:r w:rsidRPr="00A921B5">
      <w:rPr>
        <w:color w:val="FFFFFF"/>
      </w:rPr>
      <w:t>$</w:t>
    </w:r>
    <w:r w:rsidRPr="00A921B5">
      <w:t xml:space="preserve"> </w:t>
    </w:r>
    <w:r w:rsidRPr="00A921B5">
      <w:rPr>
        <w:color w:val="FFFFFF"/>
      </w:rPr>
      <w:t>$</w:t>
    </w:r>
    <w:r w:rsidRPr="00A921B5">
      <w:t>Date: 23 Jun 2016</w:t>
    </w:r>
    <w:r w:rsidRPr="00A921B5">
      <w:rPr>
        <w:color w:val="FFFFFF"/>
      </w:rPr>
      <w:t>$</w:t>
    </w:r>
  </w:p>
  <w:p w14:paraId="3AE482C5" w14:textId="77777777" w:rsidR="00BB5BB2" w:rsidRPr="00D56EC0" w:rsidRDefault="00BB5BB2" w:rsidP="00B517F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3629" w14:textId="77777777" w:rsidR="00BB5BB2" w:rsidRDefault="00BB5BB2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482CA" w14:textId="77777777" w:rsidR="00BB5BB2" w:rsidRDefault="00BB5BB2">
    <w:pPr>
      <w:pStyle w:val="Sidefo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482CB" w14:textId="77777777" w:rsidR="00BB5BB2" w:rsidRPr="00097BA4" w:rsidRDefault="00BB5BB2" w:rsidP="00E470F5">
    <w:pPr>
      <w:pStyle w:val="ClassificationBottom"/>
      <w:framePr w:wrap="around"/>
      <w:rPr>
        <w:lang w:val="en-US"/>
      </w:rPr>
    </w:pPr>
    <w:r>
      <w:fldChar w:fldCharType="begin"/>
    </w:r>
    <w:r w:rsidRPr="00097BA4">
      <w:rPr>
        <w:lang w:val="en-US"/>
      </w:rPr>
      <w:instrText xml:space="preserve"> DOCPROPERTY "CLASSIFICATION"</w:instrText>
    </w:r>
    <w:r>
      <w:fldChar w:fldCharType="end"/>
    </w:r>
  </w:p>
  <w:p w14:paraId="3AE482CC" w14:textId="61114408" w:rsidR="00BB5BB2" w:rsidRDefault="00BB5BB2" w:rsidP="00E470F5">
    <w:pPr>
      <w:pStyle w:val="Journal"/>
      <w:framePr w:wrap="around"/>
    </w:pPr>
    <w:r w:rsidRPr="00B40BB2">
      <w:rPr>
        <w:color w:val="FFFFFF" w:themeColor="background1"/>
      </w:rPr>
      <w:fldChar w:fldCharType="begin"/>
    </w:r>
    <w:r w:rsidRPr="00B40BB2">
      <w:rPr>
        <w:color w:val="FFFFFF" w:themeColor="background1"/>
      </w:rPr>
      <w:instrText xml:space="preserve"> Page </w:instrText>
    </w:r>
    <w:r w:rsidRPr="00B40BB2">
      <w:rPr>
        <w:color w:val="FFFFFF" w:themeColor="background1"/>
      </w:rPr>
      <w:fldChar w:fldCharType="separate"/>
    </w:r>
    <w:r w:rsidR="005B7D31">
      <w:rPr>
        <w:color w:val="FFFFFF" w:themeColor="background1"/>
      </w:rPr>
      <w:t>3</w:t>
    </w:r>
    <w:r w:rsidRPr="00B40BB2">
      <w:rPr>
        <w:color w:val="FFFFFF" w:themeColor="background1"/>
      </w:rPr>
      <w:fldChar w:fldCharType="end"/>
    </w:r>
    <w:r w:rsidRPr="00B40BB2">
      <w:rPr>
        <w:color w:val="FFFFFF" w:themeColor="background1"/>
      </w:rPr>
      <w:t xml:space="preserve"> of </w:t>
    </w:r>
    <w:r w:rsidRPr="00B40BB2">
      <w:rPr>
        <w:color w:val="FFFFFF" w:themeColor="background1"/>
        <w:lang w:val="en-US"/>
      </w:rPr>
      <w:fldChar w:fldCharType="begin"/>
    </w:r>
    <w:r w:rsidRPr="00B40BB2">
      <w:rPr>
        <w:color w:val="FFFFFF" w:themeColor="background1"/>
        <w:lang w:val="en-US"/>
      </w:rPr>
      <w:instrText xml:space="preserve"> =</w:instrText>
    </w:r>
    <w:r w:rsidRPr="00B40BB2">
      <w:rPr>
        <w:color w:val="FFFFFF" w:themeColor="background1"/>
        <w:lang w:val="en-US"/>
      </w:rPr>
      <w:fldChar w:fldCharType="begin"/>
    </w:r>
    <w:r w:rsidRPr="00B40BB2">
      <w:rPr>
        <w:color w:val="FFFFFF" w:themeColor="background1"/>
        <w:lang w:val="en-US"/>
      </w:rPr>
      <w:instrText xml:space="preserve"> NumPages </w:instrText>
    </w:r>
    <w:r w:rsidRPr="00B40BB2">
      <w:rPr>
        <w:color w:val="FFFFFF" w:themeColor="background1"/>
        <w:lang w:val="en-US"/>
      </w:rPr>
      <w:fldChar w:fldCharType="separate"/>
    </w:r>
    <w:r w:rsidR="00CF5F43">
      <w:rPr>
        <w:color w:val="FFFFFF" w:themeColor="background1"/>
        <w:lang w:val="en-US"/>
      </w:rPr>
      <w:instrText>130</w:instrText>
    </w:r>
    <w:r w:rsidRPr="00B40BB2">
      <w:rPr>
        <w:color w:val="FFFFFF" w:themeColor="background1"/>
      </w:rPr>
      <w:fldChar w:fldCharType="end"/>
    </w:r>
    <w:r w:rsidRPr="00B40BB2">
      <w:rPr>
        <w:color w:val="FFFFFF" w:themeColor="background1"/>
        <w:lang w:val="en-US"/>
      </w:rPr>
      <w:instrText xml:space="preserve"> </w:instrText>
    </w:r>
    <w:r w:rsidRPr="00B40BB2">
      <w:rPr>
        <w:color w:val="FFFFFF" w:themeColor="background1"/>
        <w:lang w:val="en-US"/>
      </w:rPr>
      <w:fldChar w:fldCharType="separate"/>
    </w:r>
    <w:r w:rsidR="00CF5F43">
      <w:rPr>
        <w:color w:val="FFFFFF" w:themeColor="background1"/>
        <w:lang w:val="en-US"/>
      </w:rPr>
      <w:t>130</w:t>
    </w:r>
    <w:r w:rsidRPr="00B40BB2">
      <w:rPr>
        <w:color w:val="FFFFFF" w:themeColor="background1"/>
      </w:rPr>
      <w:fldChar w:fldCharType="end"/>
    </w:r>
    <w:r>
      <w:tab/>
    </w:r>
    <w:r>
      <w:fldChar w:fldCharType="begin"/>
    </w:r>
    <w:r>
      <w:instrText xml:space="preserve"> DOCPROPERTY "DocumentNumber"</w:instrText>
    </w:r>
    <w:r>
      <w:fldChar w:fldCharType="separate"/>
    </w:r>
    <w:r>
      <w:t>SSE/12746/IFS/0004</w:t>
    </w:r>
    <w:r>
      <w:fldChar w:fldCharType="end"/>
    </w:r>
    <w:r w:rsidRPr="004A7139">
      <w:rPr>
        <w:color w:val="FFFFFF" w:themeColor="background1"/>
        <w:lang w:val="en-US"/>
      </w:rPr>
      <w:t>$</w:t>
    </w:r>
    <w:r w:rsidRPr="00A921B5">
      <w:t>Revision: 1.23</w:t>
    </w:r>
    <w:r w:rsidRPr="00A921B5">
      <w:rPr>
        <w:color w:val="FFFFFF"/>
      </w:rPr>
      <w:t>$</w:t>
    </w:r>
    <w:r w:rsidRPr="00A921B5">
      <w:t xml:space="preserve"> </w:t>
    </w:r>
    <w:r w:rsidRPr="00A921B5">
      <w:rPr>
        <w:color w:val="FFFFFF"/>
      </w:rPr>
      <w:t>$</w:t>
    </w:r>
    <w:r w:rsidRPr="00A921B5">
      <w:t>Date: 23 Jun 2016</w:t>
    </w:r>
    <w:r w:rsidRPr="00A921B5">
      <w:rPr>
        <w:color w:val="FFFFFF"/>
      </w:rPr>
      <w:t>$</w:t>
    </w:r>
  </w:p>
  <w:p w14:paraId="3AE482CD" w14:textId="77777777" w:rsidR="00BB5BB2" w:rsidRPr="00D56EC0" w:rsidRDefault="00BB5BB2" w:rsidP="002D1AEC">
    <w:pPr>
      <w:pStyle w:val="Sidefod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482D1" w14:textId="77777777" w:rsidR="00BB5BB2" w:rsidRPr="00097BA4" w:rsidRDefault="00BB5BB2" w:rsidP="00E470F5">
    <w:pPr>
      <w:pStyle w:val="ClassificationBottom"/>
      <w:framePr w:wrap="around"/>
      <w:rPr>
        <w:lang w:val="en-US"/>
      </w:rPr>
    </w:pPr>
    <w:r>
      <w:fldChar w:fldCharType="begin"/>
    </w:r>
    <w:r w:rsidRPr="00097BA4">
      <w:rPr>
        <w:lang w:val="en-US"/>
      </w:rPr>
      <w:instrText xml:space="preserve"> DOCPROPERTY "CLASSIFICATION"</w:instrText>
    </w:r>
    <w:r>
      <w:fldChar w:fldCharType="end"/>
    </w:r>
  </w:p>
  <w:p w14:paraId="3AE482D2" w14:textId="77777777" w:rsidR="00BB5BB2" w:rsidRDefault="00BB5BB2" w:rsidP="00E470F5">
    <w:pPr>
      <w:pStyle w:val="Journal"/>
      <w:framePr w:wrap="around"/>
    </w:pPr>
    <w:r>
      <w:fldChar w:fldCharType="begin"/>
    </w:r>
    <w:r>
      <w:instrText xml:space="preserve"> DOCPROPERTY "DocumentNumber"</w:instrText>
    </w:r>
    <w:r>
      <w:fldChar w:fldCharType="separate"/>
    </w:r>
    <w:r>
      <w:t>SSE/12746/IFS/0004</w:t>
    </w:r>
    <w:r>
      <w:fldChar w:fldCharType="end"/>
    </w:r>
    <w:r w:rsidRPr="004A7139">
      <w:rPr>
        <w:color w:val="FFFFFF" w:themeColor="background1"/>
        <w:lang w:val="en-US"/>
      </w:rPr>
      <w:t>$</w:t>
    </w:r>
    <w:r w:rsidRPr="004A7139">
      <w:rPr>
        <w:lang w:val="en-US"/>
      </w:rPr>
      <w:t>Revision: 1.23</w:t>
    </w:r>
    <w:r w:rsidRPr="004A7139">
      <w:rPr>
        <w:color w:val="FFFFFF" w:themeColor="background1"/>
        <w:lang w:val="en-US"/>
      </w:rPr>
      <w:t>$</w:t>
    </w:r>
  </w:p>
  <w:p w14:paraId="3AE482D3" w14:textId="77777777" w:rsidR="00BB5BB2" w:rsidRDefault="00BB5BB2" w:rsidP="00CE35CE">
    <w:pPr>
      <w:pStyle w:val="Sidefod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26D5E" w14:textId="77777777" w:rsidR="00BB5BB2" w:rsidRDefault="00BB5BB2">
    <w:pPr>
      <w:pStyle w:val="Sidefod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CA9C8" w14:textId="77777777" w:rsidR="00BB5BB2" w:rsidRPr="00097BA4" w:rsidRDefault="00BB5BB2" w:rsidP="00E470F5">
    <w:pPr>
      <w:pStyle w:val="ClassificationBottom"/>
      <w:framePr w:wrap="around"/>
      <w:rPr>
        <w:lang w:val="en-US"/>
      </w:rPr>
    </w:pPr>
    <w:r>
      <w:fldChar w:fldCharType="begin"/>
    </w:r>
    <w:r w:rsidRPr="00097BA4">
      <w:rPr>
        <w:lang w:val="en-US"/>
      </w:rPr>
      <w:instrText xml:space="preserve"> DOCPROPERTY "CLASSIFICATION"</w:instrText>
    </w:r>
    <w:r>
      <w:fldChar w:fldCharType="end"/>
    </w:r>
  </w:p>
  <w:p w14:paraId="287A09B7" w14:textId="77777777" w:rsidR="00BB5BB2" w:rsidRDefault="00BB5BB2" w:rsidP="00203D1F">
    <w:pPr>
      <w:pStyle w:val="Journal"/>
      <w:framePr w:wrap="around"/>
    </w:pPr>
    <w:r>
      <w:fldChar w:fldCharType="begin"/>
    </w:r>
    <w:r>
      <w:instrText xml:space="preserve"> Page </w:instrText>
    </w:r>
    <w:r>
      <w:fldChar w:fldCharType="separate"/>
    </w:r>
    <w:r w:rsidR="005B7D31">
      <w:t>22</w:t>
    </w:r>
    <w:r>
      <w:fldChar w:fldCharType="end"/>
    </w:r>
    <w:r>
      <w:t xml:space="preserve"> of </w:t>
    </w:r>
    <w:r>
      <w:rPr>
        <w:lang w:val="en-US"/>
      </w:rPr>
      <w:t>9</w:t>
    </w:r>
    <w:r>
      <w:tab/>
    </w:r>
    <w:r>
      <w:fldChar w:fldCharType="begin"/>
    </w:r>
    <w:r>
      <w:instrText xml:space="preserve"> DOCPROPERTY "DocumentNumber"</w:instrText>
    </w:r>
    <w:r>
      <w:fldChar w:fldCharType="separate"/>
    </w:r>
    <w:r>
      <w:t>SSE/12746/IFS/0004</w:t>
    </w:r>
    <w:r>
      <w:fldChar w:fldCharType="end"/>
    </w:r>
    <w:r w:rsidRPr="004A7139">
      <w:rPr>
        <w:color w:val="FFFFFF" w:themeColor="background1"/>
        <w:lang w:val="en-US"/>
      </w:rPr>
      <w:t>$</w:t>
    </w:r>
    <w:r w:rsidRPr="00A921B5">
      <w:t>Revision: 1.23</w:t>
    </w:r>
    <w:r w:rsidRPr="00A921B5">
      <w:rPr>
        <w:color w:val="FFFFFF"/>
      </w:rPr>
      <w:t>$</w:t>
    </w:r>
    <w:r w:rsidRPr="00A921B5">
      <w:t xml:space="preserve"> </w:t>
    </w:r>
    <w:r w:rsidRPr="00A921B5">
      <w:rPr>
        <w:color w:val="FFFFFF"/>
      </w:rPr>
      <w:t>$</w:t>
    </w:r>
    <w:r w:rsidRPr="00A921B5">
      <w:t>Date: 23 Jun 2016</w:t>
    </w:r>
    <w:r w:rsidRPr="00A921B5">
      <w:rPr>
        <w:color w:val="FFFFFF"/>
      </w:rPr>
      <w:t>$</w:t>
    </w:r>
  </w:p>
  <w:p w14:paraId="6CD383D3" w14:textId="77777777" w:rsidR="00BB5BB2" w:rsidRPr="00D56EC0" w:rsidRDefault="00BB5BB2" w:rsidP="002D1AEC">
    <w:pPr>
      <w:pStyle w:val="Sidefod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C0432" w14:textId="77777777" w:rsidR="00BB5BB2" w:rsidRPr="00097BA4" w:rsidRDefault="00BB5BB2" w:rsidP="00E470F5">
    <w:pPr>
      <w:pStyle w:val="ClassificationBottom"/>
      <w:framePr w:wrap="around"/>
      <w:rPr>
        <w:lang w:val="en-US"/>
      </w:rPr>
    </w:pPr>
    <w:r>
      <w:fldChar w:fldCharType="begin"/>
    </w:r>
    <w:r w:rsidRPr="00097BA4">
      <w:rPr>
        <w:lang w:val="en-US"/>
      </w:rPr>
      <w:instrText xml:space="preserve"> DOCPROPERTY "CLASSIFICATION"</w:instrText>
    </w:r>
    <w:r>
      <w:fldChar w:fldCharType="end"/>
    </w:r>
  </w:p>
  <w:p w14:paraId="0D99BF1E" w14:textId="77777777" w:rsidR="00BB5BB2" w:rsidRDefault="00BB5BB2" w:rsidP="00E470F5">
    <w:pPr>
      <w:pStyle w:val="Journal"/>
      <w:framePr w:wrap="around"/>
    </w:pPr>
    <w:r>
      <w:fldChar w:fldCharType="begin"/>
    </w:r>
    <w:r>
      <w:instrText xml:space="preserve"> Page </w:instrText>
    </w:r>
    <w:r>
      <w:fldChar w:fldCharType="separate"/>
    </w:r>
    <w:r>
      <w:t>130</w:t>
    </w:r>
    <w:r>
      <w:fldChar w:fldCharType="end"/>
    </w:r>
    <w:r>
      <w:t xml:space="preserve"> of </w:t>
    </w:r>
    <w:r w:rsidRPr="00203D1F">
      <w:rPr>
        <w:lang w:val="en-US"/>
      </w:rPr>
      <w:fldChar w:fldCharType="begin"/>
    </w:r>
    <w:r w:rsidRPr="00203D1F">
      <w:rPr>
        <w:lang w:val="en-US"/>
      </w:rPr>
      <w:instrText xml:space="preserve"> =</w:instrText>
    </w:r>
    <w:r w:rsidRPr="00203D1F">
      <w:rPr>
        <w:lang w:val="en-US"/>
      </w:rPr>
      <w:fldChar w:fldCharType="begin"/>
    </w:r>
    <w:r w:rsidRPr="00203D1F">
      <w:rPr>
        <w:lang w:val="en-US"/>
      </w:rPr>
      <w:instrText xml:space="preserve"> NumPages </w:instrText>
    </w:r>
    <w:r w:rsidRPr="00203D1F">
      <w:rPr>
        <w:lang w:val="en-US"/>
      </w:rPr>
      <w:fldChar w:fldCharType="separate"/>
    </w:r>
    <w:r>
      <w:rPr>
        <w:lang w:val="en-US"/>
      </w:rPr>
      <w:instrText>132</w:instrText>
    </w:r>
    <w:r w:rsidRPr="00203D1F">
      <w:fldChar w:fldCharType="end"/>
    </w:r>
    <w:r w:rsidRPr="00203D1F">
      <w:rPr>
        <w:lang w:val="en-US"/>
      </w:rPr>
      <w:instrText xml:space="preserve">-3 </w:instrText>
    </w:r>
    <w:r w:rsidRPr="00203D1F">
      <w:rPr>
        <w:lang w:val="en-US"/>
      </w:rPr>
      <w:fldChar w:fldCharType="separate"/>
    </w:r>
    <w:r>
      <w:rPr>
        <w:lang w:val="en-US"/>
      </w:rPr>
      <w:t>129</w:t>
    </w:r>
    <w:r w:rsidRPr="00203D1F">
      <w:fldChar w:fldCharType="end"/>
    </w:r>
    <w:r>
      <w:tab/>
    </w:r>
    <w:r>
      <w:fldChar w:fldCharType="begin"/>
    </w:r>
    <w:r>
      <w:instrText xml:space="preserve"> DOCPROPERTY "DocumentNumber"</w:instrText>
    </w:r>
    <w:r>
      <w:fldChar w:fldCharType="separate"/>
    </w:r>
    <w:r>
      <w:t>SSE/12746/IFS/0004</w:t>
    </w:r>
    <w:r>
      <w:fldChar w:fldCharType="end"/>
    </w:r>
    <w:r w:rsidRPr="004A7139">
      <w:rPr>
        <w:color w:val="FFFFFF" w:themeColor="background1"/>
        <w:lang w:val="en-US"/>
      </w:rPr>
      <w:t>$</w:t>
    </w:r>
    <w:r w:rsidRPr="004A7139">
      <w:rPr>
        <w:lang w:val="en-US"/>
      </w:rPr>
      <w:t>Revision: 1.23</w:t>
    </w:r>
    <w:r w:rsidRPr="004A7139">
      <w:rPr>
        <w:color w:val="FFFFFF" w:themeColor="background1"/>
        <w:lang w:val="en-US"/>
      </w:rPr>
      <w:t>$</w:t>
    </w:r>
  </w:p>
  <w:p w14:paraId="5E45AA47" w14:textId="77777777" w:rsidR="00BB5BB2" w:rsidRDefault="00BB5BB2" w:rsidP="00CE35C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B9252" w14:textId="77777777" w:rsidR="001F6850" w:rsidRPr="00D31682" w:rsidRDefault="001F6850" w:rsidP="00D31682">
      <w:pPr>
        <w:pStyle w:val="Sidefod"/>
      </w:pPr>
    </w:p>
  </w:footnote>
  <w:footnote w:type="continuationSeparator" w:id="0">
    <w:p w14:paraId="5691A95D" w14:textId="77777777" w:rsidR="001F6850" w:rsidRPr="00D31682" w:rsidRDefault="001F6850" w:rsidP="00D31682">
      <w:pPr>
        <w:pStyle w:val="Sidefod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45418" w14:textId="77777777" w:rsidR="00BB5BB2" w:rsidRDefault="00BB5BB2">
    <w:pPr>
      <w:pStyle w:val="Sidehoved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FCC89" w14:textId="77777777" w:rsidR="00BB5BB2" w:rsidRDefault="00BB5BB2">
    <w:pPr>
      <w:pStyle w:val="Sidehoved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38E1A" w14:textId="77777777" w:rsidR="00BB5BB2" w:rsidRPr="0018487F" w:rsidRDefault="00BB5BB2" w:rsidP="00983529">
    <w:pPr>
      <w:pStyle w:val="ClassificationTop"/>
      <w:framePr w:wrap="around"/>
    </w:pPr>
    <w:r>
      <w:fldChar w:fldCharType="begin"/>
    </w:r>
    <w:r>
      <w:instrText xml:space="preserve"> DOCPROPERTY "CLASSIFICATION"</w:instrText>
    </w:r>
    <w:r>
      <w:fldChar w:fldCharType="end"/>
    </w:r>
  </w:p>
  <w:p w14:paraId="4E9F65D8" w14:textId="77777777" w:rsidR="00BB5BB2" w:rsidRDefault="00BB5BB2">
    <w:pPr>
      <w:pStyle w:val="Sidehoved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C191F" w14:textId="77777777" w:rsidR="00BB5BB2" w:rsidRDefault="00BB5BB2" w:rsidP="007C0E31">
    <w:pPr>
      <w:pStyle w:val="Logo"/>
      <w:framePr w:wrap="around"/>
    </w:pPr>
    <w:r>
      <w:rPr>
        <w:lang w:val="da-DK" w:eastAsia="da-DK"/>
      </w:rPr>
      <w:drawing>
        <wp:inline distT="0" distB="0" distL="0" distR="0" wp14:anchorId="20740916" wp14:editId="1E8D5B19">
          <wp:extent cx="1724025" cy="228600"/>
          <wp:effectExtent l="19050" t="0" r="9525" b="0"/>
          <wp:docPr id="23" name="Picture 23" descr="sse_logo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se_logo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35C8C02" w14:textId="77777777" w:rsidR="00BB5BB2" w:rsidRDefault="00BB5BB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482BF" w14:textId="77777777" w:rsidR="00BB5BB2" w:rsidRDefault="00BB5BB2" w:rsidP="00B517F7">
    <w:pPr>
      <w:pStyle w:val="Logo"/>
      <w:framePr w:wrap="around"/>
    </w:pPr>
    <w:r w:rsidRPr="00B16A8E">
      <w:rPr>
        <w:lang w:val="da-DK" w:eastAsia="da-DK"/>
      </w:rPr>
      <w:drawing>
        <wp:inline distT="0" distB="0" distL="0" distR="0" wp14:anchorId="3AE482EC" wp14:editId="3AE482ED">
          <wp:extent cx="1296000" cy="172519"/>
          <wp:effectExtent l="19050" t="0" r="0" b="0"/>
          <wp:docPr id="10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E482C0" w14:textId="77777777" w:rsidR="00BB5BB2" w:rsidRPr="0018487F" w:rsidRDefault="00BB5BB2" w:rsidP="00E470F5">
    <w:pPr>
      <w:pStyle w:val="ClassificationTop"/>
      <w:framePr w:wrap="around"/>
    </w:pPr>
    <w:r>
      <w:fldChar w:fldCharType="begin"/>
    </w:r>
    <w:r>
      <w:instrText xml:space="preserve"> DOCPROPERTY "CLASSIFICATION"</w:instrText>
    </w:r>
    <w:r>
      <w:fldChar w:fldCharType="end"/>
    </w:r>
  </w:p>
  <w:p w14:paraId="3AE482C1" w14:textId="77777777" w:rsidR="00BB5BB2" w:rsidRDefault="00BB5BB2" w:rsidP="00B517F7">
    <w:pPr>
      <w:pStyle w:val="Sidehoved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3AE482EE" wp14:editId="3AE482EF">
              <wp:simplePos x="0" y="0"/>
              <wp:positionH relativeFrom="page">
                <wp:posOffset>719455</wp:posOffset>
              </wp:positionH>
              <wp:positionV relativeFrom="page">
                <wp:posOffset>2448560</wp:posOffset>
              </wp:positionV>
              <wp:extent cx="6408420" cy="4914265"/>
              <wp:effectExtent l="5080" t="635" r="635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08420" cy="4914265"/>
                      </a:xfrm>
                      <a:custGeom>
                        <a:avLst/>
                        <a:gdLst>
                          <a:gd name="T0" fmla="*/ 1 w 10092"/>
                          <a:gd name="T1" fmla="*/ 0 h 7739"/>
                          <a:gd name="T2" fmla="*/ 10083 w 10092"/>
                          <a:gd name="T3" fmla="*/ 539 h 7739"/>
                          <a:gd name="T4" fmla="*/ 10068 w 10092"/>
                          <a:gd name="T5" fmla="*/ 7004 h 7739"/>
                          <a:gd name="T6" fmla="*/ 0 w 10092"/>
                          <a:gd name="T7" fmla="*/ 7739 h 7739"/>
                          <a:gd name="T8" fmla="*/ 1 w 10092"/>
                          <a:gd name="T9" fmla="*/ 0 h 773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092" h="7739">
                            <a:moveTo>
                              <a:pt x="1" y="0"/>
                            </a:moveTo>
                            <a:cubicBezTo>
                              <a:pt x="4239" y="120"/>
                              <a:pt x="5920" y="149"/>
                              <a:pt x="10083" y="539"/>
                            </a:cubicBezTo>
                            <a:cubicBezTo>
                              <a:pt x="10062" y="6140"/>
                              <a:pt x="10092" y="1295"/>
                              <a:pt x="10068" y="7004"/>
                            </a:cubicBezTo>
                            <a:cubicBezTo>
                              <a:pt x="3726" y="7319"/>
                              <a:pt x="7157" y="7130"/>
                              <a:pt x="0" y="7739"/>
                            </a:cubicBezTo>
                            <a:cubicBezTo>
                              <a:pt x="0" y="7739"/>
                              <a:pt x="1" y="0"/>
                              <a:pt x="1" y="0"/>
                            </a:cubicBezTo>
                            <a:close/>
                          </a:path>
                        </a:pathLst>
                      </a:custGeom>
                      <a:solidFill>
                        <a:srgbClr val="E7E9E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E2B3D" id="Freeform 1" o:spid="_x0000_s1026" style="position:absolute;margin-left:56.65pt;margin-top:192.8pt;width:504.6pt;height:38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92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" path="m1,c4239,120,5920,149,10083,539v-21,5601,9,756,-15,6465c3726,7319,7157,7130,,7739,,7739,1,,1,xe" fillcolor="#e7e9eb" stroked="f">
              <v:path arrowok="t" o:connecttype="custom" o:connectlocs="635,0;6402705,342265;6393180,4447540;0,4914265;635,0" o:connectangles="0,0,0,0,0"/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33761" w14:textId="77777777" w:rsidR="00BB5BB2" w:rsidRDefault="00BB5BB2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482C6" w14:textId="77777777" w:rsidR="00BB5BB2" w:rsidRDefault="00BB5BB2">
    <w:pPr>
      <w:pStyle w:val="Sidehove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482C7" w14:textId="77777777" w:rsidR="00BB5BB2" w:rsidRDefault="00BB5BB2" w:rsidP="007C0E31">
    <w:pPr>
      <w:pStyle w:val="Logo"/>
      <w:framePr w:wrap="around"/>
    </w:pPr>
    <w:r>
      <w:rPr>
        <w:lang w:val="da-DK" w:eastAsia="da-DK"/>
      </w:rPr>
      <w:drawing>
        <wp:inline distT="0" distB="0" distL="0" distR="0" wp14:anchorId="3AE482F2" wp14:editId="3AE482F3">
          <wp:extent cx="1295400" cy="171450"/>
          <wp:effectExtent l="19050" t="0" r="0" b="0"/>
          <wp:docPr id="4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AE482C8" w14:textId="77777777" w:rsidR="00BB5BB2" w:rsidRPr="0018487F" w:rsidRDefault="00BB5BB2" w:rsidP="00E470F5">
    <w:pPr>
      <w:pStyle w:val="ClassificationTop"/>
      <w:framePr w:wrap="around"/>
    </w:pPr>
    <w:r>
      <w:fldChar w:fldCharType="begin"/>
    </w:r>
    <w:r>
      <w:instrText xml:space="preserve"> DOCPROPERTY "CLASSIFICATION"</w:instrText>
    </w:r>
    <w:r>
      <w:fldChar w:fldCharType="end"/>
    </w:r>
  </w:p>
  <w:p w14:paraId="3AE482C9" w14:textId="77777777" w:rsidR="00BB5BB2" w:rsidRDefault="00BB5BB2">
    <w:pPr>
      <w:pStyle w:val="Sidehoved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482CE" w14:textId="77777777" w:rsidR="00BB5BB2" w:rsidRDefault="00BB5BB2" w:rsidP="00CE35CE">
    <w:pPr>
      <w:pStyle w:val="Logo"/>
      <w:framePr w:wrap="around"/>
    </w:pPr>
    <w:r>
      <w:rPr>
        <w:lang w:val="da-DK" w:eastAsia="da-DK"/>
      </w:rPr>
      <w:drawing>
        <wp:inline distT="0" distB="0" distL="0" distR="0" wp14:anchorId="3AE482F4" wp14:editId="3AE482F5">
          <wp:extent cx="1295400" cy="171450"/>
          <wp:effectExtent l="19050" t="0" r="0" b="0"/>
          <wp:docPr id="2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AE482CF" w14:textId="77777777" w:rsidR="00BB5BB2" w:rsidRPr="0018487F" w:rsidRDefault="00BB5BB2" w:rsidP="00E470F5">
    <w:pPr>
      <w:pStyle w:val="ClassificationTop"/>
      <w:framePr w:wrap="around"/>
    </w:pPr>
    <w:r>
      <w:fldChar w:fldCharType="begin"/>
    </w:r>
    <w:r>
      <w:instrText xml:space="preserve"> DOCPROPERTY "CLASSIFICATION"</w:instrText>
    </w:r>
    <w:r>
      <w:fldChar w:fldCharType="end"/>
    </w:r>
  </w:p>
  <w:p w14:paraId="3AE482D0" w14:textId="77777777" w:rsidR="00BB5BB2" w:rsidRDefault="00BB5BB2" w:rsidP="00CE35CE">
    <w:pPr>
      <w:pStyle w:val="Sidehoved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977A6" w14:textId="77777777" w:rsidR="00BB5BB2" w:rsidRDefault="00BB5BB2">
    <w:pPr>
      <w:pStyle w:val="Sidehoved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E7F77" w14:textId="77777777" w:rsidR="00BB5BB2" w:rsidRDefault="00BB5BB2" w:rsidP="007C0E31">
    <w:pPr>
      <w:pStyle w:val="Logo"/>
      <w:framePr w:wrap="around"/>
    </w:pPr>
    <w:r>
      <w:rPr>
        <w:lang w:val="da-DK" w:eastAsia="da-DK"/>
      </w:rPr>
      <w:drawing>
        <wp:inline distT="0" distB="0" distL="0" distR="0" wp14:anchorId="0524E0A9" wp14:editId="72CB5DCD">
          <wp:extent cx="1295400" cy="171450"/>
          <wp:effectExtent l="19050" t="0" r="0" b="0"/>
          <wp:docPr id="6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1BCC33C" w14:textId="77777777" w:rsidR="00BB5BB2" w:rsidRPr="0018487F" w:rsidRDefault="00BB5BB2" w:rsidP="00E470F5">
    <w:pPr>
      <w:pStyle w:val="ClassificationTop"/>
      <w:framePr w:wrap="around"/>
    </w:pPr>
    <w:r>
      <w:fldChar w:fldCharType="begin"/>
    </w:r>
    <w:r>
      <w:instrText xml:space="preserve"> DOCPROPERTY "CLASSIFICATION"</w:instrText>
    </w:r>
    <w:r>
      <w:fldChar w:fldCharType="end"/>
    </w:r>
  </w:p>
  <w:p w14:paraId="619AA7D1" w14:textId="77777777" w:rsidR="00BB5BB2" w:rsidRDefault="00BB5BB2">
    <w:pPr>
      <w:pStyle w:val="Sidehoved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621D" w14:textId="77777777" w:rsidR="00BB5BB2" w:rsidRDefault="00BB5BB2" w:rsidP="00CE35CE">
    <w:pPr>
      <w:pStyle w:val="Logo"/>
      <w:framePr w:wrap="around"/>
    </w:pPr>
    <w:r>
      <w:rPr>
        <w:lang w:val="da-DK" w:eastAsia="da-DK"/>
      </w:rPr>
      <w:drawing>
        <wp:inline distT="0" distB="0" distL="0" distR="0" wp14:anchorId="483DD9C4" wp14:editId="07D811CB">
          <wp:extent cx="1295400" cy="171450"/>
          <wp:effectExtent l="19050" t="0" r="0" b="0"/>
          <wp:docPr id="5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987CF72" w14:textId="77777777" w:rsidR="00BB5BB2" w:rsidRPr="0018487F" w:rsidRDefault="00BB5BB2" w:rsidP="00E470F5">
    <w:pPr>
      <w:pStyle w:val="ClassificationTop"/>
      <w:framePr w:wrap="around"/>
    </w:pPr>
    <w:r>
      <w:fldChar w:fldCharType="begin"/>
    </w:r>
    <w:r>
      <w:instrText xml:space="preserve"> DOCPROPERTY "CLASSIFICATION"</w:instrText>
    </w:r>
    <w:r>
      <w:fldChar w:fldCharType="end"/>
    </w:r>
  </w:p>
  <w:p w14:paraId="2A2E2B3F" w14:textId="77777777" w:rsidR="00BB5BB2" w:rsidRDefault="00BB5BB2" w:rsidP="00CE35CE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D76748"/>
    <w:multiLevelType w:val="multilevel"/>
    <w:tmpl w:val="EEBADEAA"/>
    <w:name w:val="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2F96C62"/>
    <w:multiLevelType w:val="multilevel"/>
    <w:tmpl w:val="215AF540"/>
    <w:name w:val="Table Bullet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F44781E"/>
    <w:multiLevelType w:val="multilevel"/>
    <w:tmpl w:val="D038AB2C"/>
    <w:name w:val="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F5F1BED"/>
    <w:multiLevelType w:val="hybridMultilevel"/>
    <w:tmpl w:val="FB2451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73E5D"/>
    <w:multiLevelType w:val="multilevel"/>
    <w:tmpl w:val="6E8C60C4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D1B5763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54E47113"/>
    <w:multiLevelType w:val="multilevel"/>
    <w:tmpl w:val="24542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Overskrift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18" w15:restartNumberingAfterBreak="0">
    <w:nsid w:val="5D195327"/>
    <w:multiLevelType w:val="multilevel"/>
    <w:tmpl w:val="D87CBB0A"/>
    <w:name w:val="Heading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5122DA8"/>
    <w:multiLevelType w:val="hybridMultilevel"/>
    <w:tmpl w:val="64E076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F2B0D"/>
    <w:multiLevelType w:val="multilevel"/>
    <w:tmpl w:val="0406001D"/>
    <w:name w:val="Table Number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0"/>
  </w:num>
  <w:num w:numId="13">
    <w:abstractNumId w:val="16"/>
  </w:num>
  <w:num w:numId="14">
    <w:abstractNumId w:val="14"/>
  </w:num>
  <w:num w:numId="15">
    <w:abstractNumId w:val="10"/>
  </w:num>
  <w:num w:numId="16">
    <w:abstractNumId w:val="12"/>
  </w:num>
  <w:num w:numId="17">
    <w:abstractNumId w:val="11"/>
  </w:num>
  <w:num w:numId="18">
    <w:abstractNumId w:val="18"/>
  </w:num>
  <w:num w:numId="19">
    <w:abstractNumId w:val="17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sper Rubin">
    <w15:presenceInfo w15:providerId="None" w15:userId="Kasper Rub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7F7"/>
    <w:rsid w:val="00000CE9"/>
    <w:rsid w:val="000026C4"/>
    <w:rsid w:val="0000298C"/>
    <w:rsid w:val="000078E4"/>
    <w:rsid w:val="00014669"/>
    <w:rsid w:val="00016837"/>
    <w:rsid w:val="00023B4E"/>
    <w:rsid w:val="000245C9"/>
    <w:rsid w:val="00035DC6"/>
    <w:rsid w:val="00037ABC"/>
    <w:rsid w:val="0004746A"/>
    <w:rsid w:val="00050543"/>
    <w:rsid w:val="0005368A"/>
    <w:rsid w:val="00054836"/>
    <w:rsid w:val="00070AB2"/>
    <w:rsid w:val="00085E3A"/>
    <w:rsid w:val="00085F7B"/>
    <w:rsid w:val="00092237"/>
    <w:rsid w:val="00093447"/>
    <w:rsid w:val="000A02C5"/>
    <w:rsid w:val="000A28CA"/>
    <w:rsid w:val="000A43DA"/>
    <w:rsid w:val="000A6817"/>
    <w:rsid w:val="000A7F55"/>
    <w:rsid w:val="000B1FEE"/>
    <w:rsid w:val="000C0DB0"/>
    <w:rsid w:val="000C533F"/>
    <w:rsid w:val="000C7739"/>
    <w:rsid w:val="000C78D0"/>
    <w:rsid w:val="000E22CB"/>
    <w:rsid w:val="000E56EC"/>
    <w:rsid w:val="000F1A22"/>
    <w:rsid w:val="000F33F3"/>
    <w:rsid w:val="000F5CFC"/>
    <w:rsid w:val="000F728D"/>
    <w:rsid w:val="00107E09"/>
    <w:rsid w:val="00117DDA"/>
    <w:rsid w:val="001230FB"/>
    <w:rsid w:val="00136EF8"/>
    <w:rsid w:val="00144BC4"/>
    <w:rsid w:val="001467DE"/>
    <w:rsid w:val="001515B8"/>
    <w:rsid w:val="00160525"/>
    <w:rsid w:val="00160AD7"/>
    <w:rsid w:val="00161EB9"/>
    <w:rsid w:val="00161EC2"/>
    <w:rsid w:val="0016272B"/>
    <w:rsid w:val="00162ABC"/>
    <w:rsid w:val="00163056"/>
    <w:rsid w:val="00163506"/>
    <w:rsid w:val="001643B8"/>
    <w:rsid w:val="00171FF1"/>
    <w:rsid w:val="001729E9"/>
    <w:rsid w:val="00172E53"/>
    <w:rsid w:val="001752D5"/>
    <w:rsid w:val="00177A8D"/>
    <w:rsid w:val="00177BAB"/>
    <w:rsid w:val="0018615E"/>
    <w:rsid w:val="00191048"/>
    <w:rsid w:val="0019188C"/>
    <w:rsid w:val="00192751"/>
    <w:rsid w:val="001B011B"/>
    <w:rsid w:val="001B03FC"/>
    <w:rsid w:val="001B1C9A"/>
    <w:rsid w:val="001B3CCD"/>
    <w:rsid w:val="001C0E3D"/>
    <w:rsid w:val="001C1793"/>
    <w:rsid w:val="001C68BD"/>
    <w:rsid w:val="001D37F9"/>
    <w:rsid w:val="001E5D03"/>
    <w:rsid w:val="001E7398"/>
    <w:rsid w:val="001E78D3"/>
    <w:rsid w:val="001F03CA"/>
    <w:rsid w:val="001F15B4"/>
    <w:rsid w:val="001F1F61"/>
    <w:rsid w:val="001F2C48"/>
    <w:rsid w:val="001F6850"/>
    <w:rsid w:val="001F7F84"/>
    <w:rsid w:val="00203D1F"/>
    <w:rsid w:val="00232C3E"/>
    <w:rsid w:val="00236677"/>
    <w:rsid w:val="00244031"/>
    <w:rsid w:val="00256346"/>
    <w:rsid w:val="00257037"/>
    <w:rsid w:val="0026635B"/>
    <w:rsid w:val="002670D5"/>
    <w:rsid w:val="002708BC"/>
    <w:rsid w:val="0027448D"/>
    <w:rsid w:val="0028073F"/>
    <w:rsid w:val="0028116F"/>
    <w:rsid w:val="002816DC"/>
    <w:rsid w:val="002831AE"/>
    <w:rsid w:val="0028563C"/>
    <w:rsid w:val="002924B6"/>
    <w:rsid w:val="00295F9B"/>
    <w:rsid w:val="002B0941"/>
    <w:rsid w:val="002B37D3"/>
    <w:rsid w:val="002D1AEC"/>
    <w:rsid w:val="002D48F5"/>
    <w:rsid w:val="002D54F6"/>
    <w:rsid w:val="002D5BE2"/>
    <w:rsid w:val="002E5281"/>
    <w:rsid w:val="002E5647"/>
    <w:rsid w:val="002E6685"/>
    <w:rsid w:val="002F480F"/>
    <w:rsid w:val="002F4860"/>
    <w:rsid w:val="002F5965"/>
    <w:rsid w:val="002F77B7"/>
    <w:rsid w:val="003041BC"/>
    <w:rsid w:val="00307F85"/>
    <w:rsid w:val="003158EA"/>
    <w:rsid w:val="003178FB"/>
    <w:rsid w:val="003370F2"/>
    <w:rsid w:val="00340C65"/>
    <w:rsid w:val="003411E9"/>
    <w:rsid w:val="00350FD1"/>
    <w:rsid w:val="0035108C"/>
    <w:rsid w:val="00355CE9"/>
    <w:rsid w:val="00361EF8"/>
    <w:rsid w:val="00362129"/>
    <w:rsid w:val="003665DC"/>
    <w:rsid w:val="00374FE4"/>
    <w:rsid w:val="00377353"/>
    <w:rsid w:val="00382403"/>
    <w:rsid w:val="00385113"/>
    <w:rsid w:val="003875BE"/>
    <w:rsid w:val="003921ED"/>
    <w:rsid w:val="003A18CA"/>
    <w:rsid w:val="003A45AE"/>
    <w:rsid w:val="003A5654"/>
    <w:rsid w:val="003B4381"/>
    <w:rsid w:val="003B47D0"/>
    <w:rsid w:val="003C26CB"/>
    <w:rsid w:val="003D1019"/>
    <w:rsid w:val="003D3F1F"/>
    <w:rsid w:val="003D494A"/>
    <w:rsid w:val="003D5C85"/>
    <w:rsid w:val="003E0980"/>
    <w:rsid w:val="003E4576"/>
    <w:rsid w:val="003E6FE1"/>
    <w:rsid w:val="003F55ED"/>
    <w:rsid w:val="003F5CD2"/>
    <w:rsid w:val="00401E1B"/>
    <w:rsid w:val="00425C96"/>
    <w:rsid w:val="004263AF"/>
    <w:rsid w:val="00426CC1"/>
    <w:rsid w:val="00433DDD"/>
    <w:rsid w:val="00435404"/>
    <w:rsid w:val="00441569"/>
    <w:rsid w:val="0044659A"/>
    <w:rsid w:val="0045517A"/>
    <w:rsid w:val="00460A08"/>
    <w:rsid w:val="00461D31"/>
    <w:rsid w:val="0046297B"/>
    <w:rsid w:val="004641E9"/>
    <w:rsid w:val="00471D0D"/>
    <w:rsid w:val="0047302E"/>
    <w:rsid w:val="00477341"/>
    <w:rsid w:val="00481D7F"/>
    <w:rsid w:val="00482285"/>
    <w:rsid w:val="004824EB"/>
    <w:rsid w:val="00485DD1"/>
    <w:rsid w:val="004902D3"/>
    <w:rsid w:val="00491337"/>
    <w:rsid w:val="00495521"/>
    <w:rsid w:val="004A1FA2"/>
    <w:rsid w:val="004A2829"/>
    <w:rsid w:val="004A2E6E"/>
    <w:rsid w:val="004A5C6D"/>
    <w:rsid w:val="004A628A"/>
    <w:rsid w:val="004C08D4"/>
    <w:rsid w:val="004C612B"/>
    <w:rsid w:val="004C7EFB"/>
    <w:rsid w:val="004E304A"/>
    <w:rsid w:val="004F3347"/>
    <w:rsid w:val="004F3F6C"/>
    <w:rsid w:val="004F59C3"/>
    <w:rsid w:val="004F7114"/>
    <w:rsid w:val="00504761"/>
    <w:rsid w:val="00504F1C"/>
    <w:rsid w:val="00513450"/>
    <w:rsid w:val="00516527"/>
    <w:rsid w:val="00525670"/>
    <w:rsid w:val="00526266"/>
    <w:rsid w:val="00531B24"/>
    <w:rsid w:val="00534472"/>
    <w:rsid w:val="00535217"/>
    <w:rsid w:val="00541DC3"/>
    <w:rsid w:val="00542073"/>
    <w:rsid w:val="005430BA"/>
    <w:rsid w:val="00543396"/>
    <w:rsid w:val="005435BD"/>
    <w:rsid w:val="00546633"/>
    <w:rsid w:val="00556BA7"/>
    <w:rsid w:val="005605E1"/>
    <w:rsid w:val="005625E8"/>
    <w:rsid w:val="00565A77"/>
    <w:rsid w:val="00573857"/>
    <w:rsid w:val="0057538B"/>
    <w:rsid w:val="00576E82"/>
    <w:rsid w:val="00581130"/>
    <w:rsid w:val="00590CA9"/>
    <w:rsid w:val="00591EC0"/>
    <w:rsid w:val="005932A3"/>
    <w:rsid w:val="00593FBC"/>
    <w:rsid w:val="005B168C"/>
    <w:rsid w:val="005B3726"/>
    <w:rsid w:val="005B7D31"/>
    <w:rsid w:val="005C2566"/>
    <w:rsid w:val="005D2AB2"/>
    <w:rsid w:val="005D60D9"/>
    <w:rsid w:val="005D61A2"/>
    <w:rsid w:val="005D6473"/>
    <w:rsid w:val="005D704E"/>
    <w:rsid w:val="005E3E6A"/>
    <w:rsid w:val="005E46F2"/>
    <w:rsid w:val="005E6885"/>
    <w:rsid w:val="005F148E"/>
    <w:rsid w:val="005F66B9"/>
    <w:rsid w:val="00603028"/>
    <w:rsid w:val="00604929"/>
    <w:rsid w:val="00607B9E"/>
    <w:rsid w:val="00617E77"/>
    <w:rsid w:val="00625430"/>
    <w:rsid w:val="00626382"/>
    <w:rsid w:val="0063438E"/>
    <w:rsid w:val="00640125"/>
    <w:rsid w:val="00642075"/>
    <w:rsid w:val="00646D0A"/>
    <w:rsid w:val="00647020"/>
    <w:rsid w:val="00653F11"/>
    <w:rsid w:val="0066130C"/>
    <w:rsid w:val="00664FE4"/>
    <w:rsid w:val="00671B55"/>
    <w:rsid w:val="00681E02"/>
    <w:rsid w:val="006835FA"/>
    <w:rsid w:val="00684EB8"/>
    <w:rsid w:val="006863AD"/>
    <w:rsid w:val="006865AB"/>
    <w:rsid w:val="00694BAA"/>
    <w:rsid w:val="00695B27"/>
    <w:rsid w:val="006A3FBE"/>
    <w:rsid w:val="006B60AC"/>
    <w:rsid w:val="006B67A8"/>
    <w:rsid w:val="006C06A2"/>
    <w:rsid w:val="006C169E"/>
    <w:rsid w:val="006C1FF5"/>
    <w:rsid w:val="006C2A64"/>
    <w:rsid w:val="006C345F"/>
    <w:rsid w:val="006C626F"/>
    <w:rsid w:val="006C699F"/>
    <w:rsid w:val="006D03AF"/>
    <w:rsid w:val="006D5F12"/>
    <w:rsid w:val="006E1497"/>
    <w:rsid w:val="006E3554"/>
    <w:rsid w:val="006F3B14"/>
    <w:rsid w:val="006F639E"/>
    <w:rsid w:val="00700216"/>
    <w:rsid w:val="00703623"/>
    <w:rsid w:val="0070773E"/>
    <w:rsid w:val="00720434"/>
    <w:rsid w:val="00722BF6"/>
    <w:rsid w:val="00725304"/>
    <w:rsid w:val="00726A61"/>
    <w:rsid w:val="00732CDF"/>
    <w:rsid w:val="007420C3"/>
    <w:rsid w:val="0074325C"/>
    <w:rsid w:val="007463F2"/>
    <w:rsid w:val="00746939"/>
    <w:rsid w:val="00755D0C"/>
    <w:rsid w:val="00766B8A"/>
    <w:rsid w:val="00766F24"/>
    <w:rsid w:val="00775265"/>
    <w:rsid w:val="00777C14"/>
    <w:rsid w:val="00785592"/>
    <w:rsid w:val="007939B8"/>
    <w:rsid w:val="00796943"/>
    <w:rsid w:val="00796C87"/>
    <w:rsid w:val="007B738D"/>
    <w:rsid w:val="007C0E31"/>
    <w:rsid w:val="007C6BFC"/>
    <w:rsid w:val="007D06E2"/>
    <w:rsid w:val="007E29A0"/>
    <w:rsid w:val="007E4C3F"/>
    <w:rsid w:val="007E574F"/>
    <w:rsid w:val="007E6BFE"/>
    <w:rsid w:val="007E6DCC"/>
    <w:rsid w:val="007F065F"/>
    <w:rsid w:val="007F0F17"/>
    <w:rsid w:val="007F4AE2"/>
    <w:rsid w:val="007F50EF"/>
    <w:rsid w:val="00803E89"/>
    <w:rsid w:val="008107DC"/>
    <w:rsid w:val="00813CC7"/>
    <w:rsid w:val="0081736B"/>
    <w:rsid w:val="008174F1"/>
    <w:rsid w:val="008205FF"/>
    <w:rsid w:val="00821C41"/>
    <w:rsid w:val="008220A2"/>
    <w:rsid w:val="0082774F"/>
    <w:rsid w:val="00832D99"/>
    <w:rsid w:val="008449C1"/>
    <w:rsid w:val="008450CD"/>
    <w:rsid w:val="008466D5"/>
    <w:rsid w:val="00846ECB"/>
    <w:rsid w:val="00854BE3"/>
    <w:rsid w:val="0085530A"/>
    <w:rsid w:val="00857D8B"/>
    <w:rsid w:val="0087156E"/>
    <w:rsid w:val="00871F65"/>
    <w:rsid w:val="00876AE9"/>
    <w:rsid w:val="0087706C"/>
    <w:rsid w:val="0088512D"/>
    <w:rsid w:val="0088621F"/>
    <w:rsid w:val="00887818"/>
    <w:rsid w:val="008947AA"/>
    <w:rsid w:val="00894C10"/>
    <w:rsid w:val="008A074D"/>
    <w:rsid w:val="008A1376"/>
    <w:rsid w:val="008A546E"/>
    <w:rsid w:val="008B5A8C"/>
    <w:rsid w:val="008B6300"/>
    <w:rsid w:val="008C1375"/>
    <w:rsid w:val="008C1696"/>
    <w:rsid w:val="008C1CF9"/>
    <w:rsid w:val="008C24BB"/>
    <w:rsid w:val="008C5AE5"/>
    <w:rsid w:val="008D23E1"/>
    <w:rsid w:val="008D415B"/>
    <w:rsid w:val="008D63C8"/>
    <w:rsid w:val="008E4715"/>
    <w:rsid w:val="008E7D86"/>
    <w:rsid w:val="008F3C90"/>
    <w:rsid w:val="008F4AF7"/>
    <w:rsid w:val="008F5EE3"/>
    <w:rsid w:val="009021BD"/>
    <w:rsid w:val="0090472C"/>
    <w:rsid w:val="00906D95"/>
    <w:rsid w:val="00915A62"/>
    <w:rsid w:val="0094015E"/>
    <w:rsid w:val="00943BA5"/>
    <w:rsid w:val="00944C99"/>
    <w:rsid w:val="00952808"/>
    <w:rsid w:val="0095357A"/>
    <w:rsid w:val="00955CFC"/>
    <w:rsid w:val="00963DFE"/>
    <w:rsid w:val="00967918"/>
    <w:rsid w:val="00967FDC"/>
    <w:rsid w:val="00973B5B"/>
    <w:rsid w:val="0098344D"/>
    <w:rsid w:val="00983529"/>
    <w:rsid w:val="00990D1C"/>
    <w:rsid w:val="00996F6D"/>
    <w:rsid w:val="00997944"/>
    <w:rsid w:val="009B13AD"/>
    <w:rsid w:val="009B2985"/>
    <w:rsid w:val="009B7493"/>
    <w:rsid w:val="009C3342"/>
    <w:rsid w:val="009D511F"/>
    <w:rsid w:val="009D551D"/>
    <w:rsid w:val="009E0216"/>
    <w:rsid w:val="009E51DE"/>
    <w:rsid w:val="009E5CC5"/>
    <w:rsid w:val="009F7901"/>
    <w:rsid w:val="00A02926"/>
    <w:rsid w:val="00A03A76"/>
    <w:rsid w:val="00A04F95"/>
    <w:rsid w:val="00A05BC7"/>
    <w:rsid w:val="00A06481"/>
    <w:rsid w:val="00A116D8"/>
    <w:rsid w:val="00A20781"/>
    <w:rsid w:val="00A22ADD"/>
    <w:rsid w:val="00A30F89"/>
    <w:rsid w:val="00A310BA"/>
    <w:rsid w:val="00A36395"/>
    <w:rsid w:val="00A3663F"/>
    <w:rsid w:val="00A37ED8"/>
    <w:rsid w:val="00A52475"/>
    <w:rsid w:val="00A52B57"/>
    <w:rsid w:val="00A6074B"/>
    <w:rsid w:val="00A61AE0"/>
    <w:rsid w:val="00A6724A"/>
    <w:rsid w:val="00A674B9"/>
    <w:rsid w:val="00A71C2A"/>
    <w:rsid w:val="00A77D25"/>
    <w:rsid w:val="00A8042D"/>
    <w:rsid w:val="00A83423"/>
    <w:rsid w:val="00A91DCB"/>
    <w:rsid w:val="00A94392"/>
    <w:rsid w:val="00A97B05"/>
    <w:rsid w:val="00AA474E"/>
    <w:rsid w:val="00AA4B03"/>
    <w:rsid w:val="00AA6201"/>
    <w:rsid w:val="00AB1652"/>
    <w:rsid w:val="00AB1FA2"/>
    <w:rsid w:val="00AC0D87"/>
    <w:rsid w:val="00AC6CCD"/>
    <w:rsid w:val="00AD05CB"/>
    <w:rsid w:val="00AD07E6"/>
    <w:rsid w:val="00AD2C74"/>
    <w:rsid w:val="00AE18CA"/>
    <w:rsid w:val="00AE3593"/>
    <w:rsid w:val="00AF0AAA"/>
    <w:rsid w:val="00AF1B26"/>
    <w:rsid w:val="00AF30B0"/>
    <w:rsid w:val="00AF37FE"/>
    <w:rsid w:val="00AF56CC"/>
    <w:rsid w:val="00AF577A"/>
    <w:rsid w:val="00B00B29"/>
    <w:rsid w:val="00B0358D"/>
    <w:rsid w:val="00B040C1"/>
    <w:rsid w:val="00B065E4"/>
    <w:rsid w:val="00B13F03"/>
    <w:rsid w:val="00B1480E"/>
    <w:rsid w:val="00B1698C"/>
    <w:rsid w:val="00B17529"/>
    <w:rsid w:val="00B2053F"/>
    <w:rsid w:val="00B2314E"/>
    <w:rsid w:val="00B30AA7"/>
    <w:rsid w:val="00B30DBA"/>
    <w:rsid w:val="00B336D7"/>
    <w:rsid w:val="00B338BC"/>
    <w:rsid w:val="00B40BB2"/>
    <w:rsid w:val="00B40FB0"/>
    <w:rsid w:val="00B458A5"/>
    <w:rsid w:val="00B477A4"/>
    <w:rsid w:val="00B517F7"/>
    <w:rsid w:val="00B54D3B"/>
    <w:rsid w:val="00B6052C"/>
    <w:rsid w:val="00B66587"/>
    <w:rsid w:val="00B66BF8"/>
    <w:rsid w:val="00B85358"/>
    <w:rsid w:val="00B97585"/>
    <w:rsid w:val="00BA661F"/>
    <w:rsid w:val="00BA7FEE"/>
    <w:rsid w:val="00BB5BB2"/>
    <w:rsid w:val="00BB67E1"/>
    <w:rsid w:val="00BB7960"/>
    <w:rsid w:val="00BC119E"/>
    <w:rsid w:val="00BC2A36"/>
    <w:rsid w:val="00BC2F8E"/>
    <w:rsid w:val="00BC3655"/>
    <w:rsid w:val="00BC3D1C"/>
    <w:rsid w:val="00BD79D6"/>
    <w:rsid w:val="00BE03C3"/>
    <w:rsid w:val="00BE1A88"/>
    <w:rsid w:val="00BF5A00"/>
    <w:rsid w:val="00BF5F14"/>
    <w:rsid w:val="00C00632"/>
    <w:rsid w:val="00C03966"/>
    <w:rsid w:val="00C07368"/>
    <w:rsid w:val="00C24258"/>
    <w:rsid w:val="00C32FAC"/>
    <w:rsid w:val="00C37F17"/>
    <w:rsid w:val="00C47B33"/>
    <w:rsid w:val="00C53B90"/>
    <w:rsid w:val="00C56572"/>
    <w:rsid w:val="00C641CC"/>
    <w:rsid w:val="00C70770"/>
    <w:rsid w:val="00C728D9"/>
    <w:rsid w:val="00C76820"/>
    <w:rsid w:val="00C8296C"/>
    <w:rsid w:val="00C9265F"/>
    <w:rsid w:val="00C92663"/>
    <w:rsid w:val="00C9388B"/>
    <w:rsid w:val="00CA3BF3"/>
    <w:rsid w:val="00CB434F"/>
    <w:rsid w:val="00CB5A7C"/>
    <w:rsid w:val="00CC138C"/>
    <w:rsid w:val="00CC2E05"/>
    <w:rsid w:val="00CD05C5"/>
    <w:rsid w:val="00CD1C86"/>
    <w:rsid w:val="00CD5601"/>
    <w:rsid w:val="00CD6612"/>
    <w:rsid w:val="00CE2440"/>
    <w:rsid w:val="00CE35CE"/>
    <w:rsid w:val="00CE43A7"/>
    <w:rsid w:val="00CF0006"/>
    <w:rsid w:val="00CF3C3F"/>
    <w:rsid w:val="00CF5F43"/>
    <w:rsid w:val="00D05240"/>
    <w:rsid w:val="00D154C4"/>
    <w:rsid w:val="00D16CF0"/>
    <w:rsid w:val="00D20B80"/>
    <w:rsid w:val="00D250CA"/>
    <w:rsid w:val="00D266B0"/>
    <w:rsid w:val="00D31682"/>
    <w:rsid w:val="00D33863"/>
    <w:rsid w:val="00D33897"/>
    <w:rsid w:val="00D46970"/>
    <w:rsid w:val="00D56EC0"/>
    <w:rsid w:val="00D60AB8"/>
    <w:rsid w:val="00D6562E"/>
    <w:rsid w:val="00D72B96"/>
    <w:rsid w:val="00D740B2"/>
    <w:rsid w:val="00D75806"/>
    <w:rsid w:val="00D95048"/>
    <w:rsid w:val="00D95EF3"/>
    <w:rsid w:val="00DA048A"/>
    <w:rsid w:val="00DA130D"/>
    <w:rsid w:val="00DA2C2E"/>
    <w:rsid w:val="00DA361B"/>
    <w:rsid w:val="00DA66A6"/>
    <w:rsid w:val="00DA699F"/>
    <w:rsid w:val="00DA6EEB"/>
    <w:rsid w:val="00DC0632"/>
    <w:rsid w:val="00DC3169"/>
    <w:rsid w:val="00DC472E"/>
    <w:rsid w:val="00DC7240"/>
    <w:rsid w:val="00DD3503"/>
    <w:rsid w:val="00DE1C57"/>
    <w:rsid w:val="00DE46DB"/>
    <w:rsid w:val="00DE7ADF"/>
    <w:rsid w:val="00DF318F"/>
    <w:rsid w:val="00DF5F86"/>
    <w:rsid w:val="00E02F48"/>
    <w:rsid w:val="00E2275B"/>
    <w:rsid w:val="00E2694C"/>
    <w:rsid w:val="00E31480"/>
    <w:rsid w:val="00E3398C"/>
    <w:rsid w:val="00E35B86"/>
    <w:rsid w:val="00E40258"/>
    <w:rsid w:val="00E4237D"/>
    <w:rsid w:val="00E43AD7"/>
    <w:rsid w:val="00E46691"/>
    <w:rsid w:val="00E470F5"/>
    <w:rsid w:val="00E47E14"/>
    <w:rsid w:val="00E51968"/>
    <w:rsid w:val="00E53C7C"/>
    <w:rsid w:val="00E53D45"/>
    <w:rsid w:val="00E548C9"/>
    <w:rsid w:val="00E6321F"/>
    <w:rsid w:val="00E668AC"/>
    <w:rsid w:val="00E80D98"/>
    <w:rsid w:val="00E90A32"/>
    <w:rsid w:val="00E914D0"/>
    <w:rsid w:val="00E91892"/>
    <w:rsid w:val="00E929D1"/>
    <w:rsid w:val="00E937B9"/>
    <w:rsid w:val="00E95E9F"/>
    <w:rsid w:val="00EA3263"/>
    <w:rsid w:val="00EA5D85"/>
    <w:rsid w:val="00EA7334"/>
    <w:rsid w:val="00EB0FA7"/>
    <w:rsid w:val="00EB1630"/>
    <w:rsid w:val="00EB1D67"/>
    <w:rsid w:val="00EC5C31"/>
    <w:rsid w:val="00EC6862"/>
    <w:rsid w:val="00EC7386"/>
    <w:rsid w:val="00ED0596"/>
    <w:rsid w:val="00ED3EAA"/>
    <w:rsid w:val="00ED6F64"/>
    <w:rsid w:val="00ED758F"/>
    <w:rsid w:val="00EE2ACE"/>
    <w:rsid w:val="00EF32A2"/>
    <w:rsid w:val="00F050DF"/>
    <w:rsid w:val="00F052BF"/>
    <w:rsid w:val="00F07415"/>
    <w:rsid w:val="00F07C58"/>
    <w:rsid w:val="00F10281"/>
    <w:rsid w:val="00F1466C"/>
    <w:rsid w:val="00F15763"/>
    <w:rsid w:val="00F17587"/>
    <w:rsid w:val="00F22275"/>
    <w:rsid w:val="00F3683F"/>
    <w:rsid w:val="00F40450"/>
    <w:rsid w:val="00F42401"/>
    <w:rsid w:val="00F5247E"/>
    <w:rsid w:val="00F534A9"/>
    <w:rsid w:val="00F6045C"/>
    <w:rsid w:val="00F64709"/>
    <w:rsid w:val="00F663B9"/>
    <w:rsid w:val="00F66F00"/>
    <w:rsid w:val="00F722F5"/>
    <w:rsid w:val="00F72E64"/>
    <w:rsid w:val="00F74BB5"/>
    <w:rsid w:val="00F7513A"/>
    <w:rsid w:val="00F776F7"/>
    <w:rsid w:val="00F82F3B"/>
    <w:rsid w:val="00F87EA1"/>
    <w:rsid w:val="00F93DC0"/>
    <w:rsid w:val="00F93E7A"/>
    <w:rsid w:val="00F951B7"/>
    <w:rsid w:val="00F9776D"/>
    <w:rsid w:val="00FA7D1E"/>
    <w:rsid w:val="00FB3107"/>
    <w:rsid w:val="00FC343C"/>
    <w:rsid w:val="00FC5A7D"/>
    <w:rsid w:val="00FD0AA7"/>
    <w:rsid w:val="00FE0B6B"/>
    <w:rsid w:val="00FE3027"/>
    <w:rsid w:val="00FE3BDD"/>
    <w:rsid w:val="00FF10D0"/>
    <w:rsid w:val="00FF206D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AE481B2"/>
  <w15:docId w15:val="{2B35709E-2617-493C-8DD9-12C9BA17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37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Overskrift1">
    <w:name w:val="heading 1"/>
    <w:next w:val="Brdtekst"/>
    <w:link w:val="Overskrift1Tegn"/>
    <w:uiPriority w:val="9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Overskrift2">
    <w:name w:val="heading 2"/>
    <w:next w:val="Brdtekst"/>
    <w:link w:val="Overskrift2Tegn"/>
    <w:uiPriority w:val="9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Overskrift3">
    <w:name w:val="heading 3"/>
    <w:next w:val="Brdtekst"/>
    <w:uiPriority w:val="9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Overskrift4">
    <w:name w:val="heading 4"/>
    <w:next w:val="Brdtekst"/>
    <w:uiPriority w:val="9"/>
    <w:qFormat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Overskrift5">
    <w:name w:val="heading 5"/>
    <w:next w:val="Brdtekst"/>
    <w:uiPriority w:val="9"/>
    <w:qFormat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uiPriority w:val="9"/>
    <w:qFormat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Overskrift7">
    <w:name w:val="heading 7"/>
    <w:next w:val="Brdtekst"/>
    <w:uiPriority w:val="9"/>
    <w:qFormat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Overskrift8">
    <w:name w:val="heading 8"/>
    <w:next w:val="Brdtekst"/>
    <w:uiPriority w:val="9"/>
    <w:qFormat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Overskrift9">
    <w:name w:val="heading 9"/>
    <w:next w:val="Brdtekst"/>
    <w:uiPriority w:val="9"/>
    <w:qFormat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rsid w:val="00385113"/>
    <w:rPr>
      <w:i/>
    </w:rPr>
  </w:style>
  <w:style w:type="paragraph" w:styleId="Sluthilsen">
    <w:name w:val="Closing"/>
    <w:basedOn w:val="Brdtekst"/>
    <w:next w:val="Underskrift"/>
    <w:semiHidden/>
    <w:rsid w:val="00385113"/>
    <w:pPr>
      <w:keepNext/>
      <w:keepLines/>
      <w:spacing w:before="480" w:after="0"/>
      <w:jc w:val="left"/>
    </w:pPr>
  </w:style>
  <w:style w:type="character" w:styleId="Kommentarhenvisning">
    <w:name w:val="annotation reference"/>
    <w:basedOn w:val="Standardskrifttypeiafsnit"/>
    <w:semiHidden/>
    <w:rsid w:val="00385113"/>
    <w:rPr>
      <w:sz w:val="18"/>
      <w:szCs w:val="24"/>
      <w:lang w:val="en-GB"/>
    </w:rPr>
  </w:style>
  <w:style w:type="paragraph" w:styleId="Kommentartekst">
    <w:name w:val="annotation text"/>
    <w:basedOn w:val="Normal"/>
    <w:link w:val="KommentartekstTegn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Mail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rsid w:val="00385113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Link">
    <w:name w:val="FollowedHyperlink"/>
    <w:basedOn w:val="Standardskrifttypeiafsnit"/>
    <w:semiHidden/>
    <w:rsid w:val="00385113"/>
    <w:rPr>
      <w:color w:val="800080"/>
      <w:u w:val="single"/>
    </w:rPr>
  </w:style>
  <w:style w:type="paragraph" w:styleId="Sidefod">
    <w:name w:val="footer"/>
    <w:basedOn w:val="Brdteks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</w:rPr>
  </w:style>
  <w:style w:type="paragraph" w:styleId="Fodnotetekst">
    <w:name w:val="foot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Sidehoved">
    <w:name w:val="header"/>
    <w:basedOn w:val="Brdteks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-akronym">
    <w:name w:val="HTML Acronym"/>
    <w:basedOn w:val="Standardskrifttypeiafsnit"/>
    <w:semiHidden/>
    <w:rsid w:val="00385113"/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</w:rPr>
  </w:style>
  <w:style w:type="character" w:styleId="HTML-kode">
    <w:name w:val="HTML Code"/>
    <w:basedOn w:val="Standardskrifttypeiafsnit"/>
    <w:uiPriority w:val="99"/>
    <w:semiHidden/>
    <w:rsid w:val="00385113"/>
    <w:rPr>
      <w:rFonts w:cs="Times New Roman"/>
      <w:sz w:val="18"/>
      <w:szCs w:val="24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18"/>
      <w:szCs w:val="24"/>
    </w:rPr>
  </w:style>
  <w:style w:type="paragraph" w:styleId="FormateretHTML">
    <w:name w:val="HTML Preformatted"/>
    <w:basedOn w:val="Normal"/>
    <w:link w:val="FormateretHTMLTegn"/>
    <w:uiPriority w:val="99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</w:rPr>
  </w:style>
  <w:style w:type="character" w:styleId="Hyperlink">
    <w:name w:val="Hyperlink"/>
    <w:basedOn w:val="Standardskrifttypeiafsnit"/>
    <w:uiPriority w:val="99"/>
    <w:rsid w:val="00385113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"/>
    <w:next w:val="Indeks1"/>
    <w:semiHidden/>
    <w:rsid w:val="00385113"/>
  </w:style>
  <w:style w:type="character" w:styleId="Linjenummer">
    <w:name w:val="line number"/>
    <w:basedOn w:val="Standardskrifttypeiafsnit"/>
    <w:semiHidden/>
    <w:rsid w:val="00385113"/>
  </w:style>
  <w:style w:type="paragraph" w:styleId="Liste">
    <w:name w:val="List"/>
    <w:basedOn w:val="Normal"/>
    <w:semiHidden/>
    <w:rsid w:val="00385113"/>
  </w:style>
  <w:style w:type="paragraph" w:styleId="Liste2">
    <w:name w:val="List 2"/>
    <w:basedOn w:val="Normal"/>
    <w:semiHidden/>
    <w:rsid w:val="00385113"/>
  </w:style>
  <w:style w:type="paragraph" w:styleId="Liste3">
    <w:name w:val="List 3"/>
    <w:basedOn w:val="Normal"/>
    <w:semiHidden/>
    <w:rsid w:val="00385113"/>
  </w:style>
  <w:style w:type="paragraph" w:styleId="Liste4">
    <w:name w:val="List 4"/>
    <w:basedOn w:val="Normal"/>
    <w:semiHidden/>
    <w:rsid w:val="00385113"/>
  </w:style>
  <w:style w:type="paragraph" w:styleId="Liste5">
    <w:name w:val="List 5"/>
    <w:basedOn w:val="Normal"/>
    <w:semiHidden/>
    <w:rsid w:val="00385113"/>
  </w:style>
  <w:style w:type="paragraph" w:styleId="Opstilling-punkttegn">
    <w:name w:val="List Bullet"/>
    <w:basedOn w:val="Brdteks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85113"/>
  </w:style>
  <w:style w:type="paragraph" w:styleId="Opstilling-forts2">
    <w:name w:val="List Continue 2"/>
    <w:basedOn w:val="Normal"/>
    <w:semiHidden/>
    <w:rsid w:val="00385113"/>
  </w:style>
  <w:style w:type="paragraph" w:styleId="Opstilling-forts3">
    <w:name w:val="List Continue 3"/>
    <w:basedOn w:val="Normal"/>
    <w:semiHidden/>
    <w:rsid w:val="00385113"/>
  </w:style>
  <w:style w:type="paragraph" w:styleId="Opstilling-forts4">
    <w:name w:val="List Continue 4"/>
    <w:basedOn w:val="Normal"/>
    <w:semiHidden/>
    <w:rsid w:val="00385113"/>
  </w:style>
  <w:style w:type="paragraph" w:styleId="Opstilling-forts5">
    <w:name w:val="List Continue 5"/>
    <w:basedOn w:val="Normal"/>
    <w:semiHidden/>
    <w:rsid w:val="00385113"/>
  </w:style>
  <w:style w:type="paragraph" w:styleId="Opstilling-talellerbogst">
    <w:name w:val="List Number"/>
    <w:basedOn w:val="Brdteks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Brevhoved">
    <w:name w:val="Message Header"/>
    <w:basedOn w:val="Normal"/>
    <w:semiHidden/>
    <w:rsid w:val="00385113"/>
  </w:style>
  <w:style w:type="paragraph" w:styleId="NormalWeb">
    <w:name w:val="Normal (Web)"/>
    <w:basedOn w:val="Normal"/>
    <w:uiPriority w:val="99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rsid w:val="00385113"/>
    <w:rPr>
      <w:sz w:val="18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SignatureSublines"/>
    <w:rsid w:val="00016837"/>
    <w:pPr>
      <w:keepLines/>
      <w:spacing w:before="720" w:after="0"/>
      <w:jc w:val="left"/>
    </w:pPr>
  </w:style>
  <w:style w:type="character" w:styleId="Strk">
    <w:name w:val="Strong"/>
    <w:basedOn w:val="Standardskrifttypeiafsnit"/>
    <w:rsid w:val="00385113"/>
    <w:rPr>
      <w:b w:val="0"/>
      <w:bCs w:val="0"/>
    </w:rPr>
  </w:style>
  <w:style w:type="paragraph" w:styleId="Undertitel">
    <w:name w:val="Subtitle"/>
    <w:basedOn w:val="Titel"/>
    <w:next w:val="Brdtekst"/>
    <w:rsid w:val="00385113"/>
    <w:pPr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94015E"/>
    <w:pPr>
      <w:keepNext w:val="0"/>
      <w:spacing w:before="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556BA7"/>
  </w:style>
  <w:style w:type="paragraph" w:styleId="Indholdsfortegnelse4">
    <w:name w:val="toc 4"/>
    <w:basedOn w:val="Indholdsfortegnelse3"/>
    <w:next w:val="Brdtekst"/>
    <w:semiHidden/>
    <w:rsid w:val="00E43AD7"/>
  </w:style>
  <w:style w:type="paragraph" w:styleId="Indholdsfortegnelse5">
    <w:name w:val="toc 5"/>
    <w:basedOn w:val="Indholdsfortegnelse3"/>
    <w:next w:val="Brdtekst"/>
    <w:semiHidden/>
    <w:rsid w:val="00B6052C"/>
  </w:style>
  <w:style w:type="paragraph" w:styleId="Indholdsfortegnelse6">
    <w:name w:val="toc 6"/>
    <w:basedOn w:val="Indholdsfortegnelse5"/>
    <w:next w:val="Brdtekst"/>
    <w:semiHidden/>
    <w:rsid w:val="00B6052C"/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D31682"/>
    <w:pPr>
      <w:numPr>
        <w:numId w:val="11"/>
      </w:numPr>
    </w:pPr>
  </w:style>
  <w:style w:type="numbering" w:styleId="1ai">
    <w:name w:val="Outline List 1"/>
    <w:basedOn w:val="Ingenoversigt"/>
    <w:semiHidden/>
    <w:rsid w:val="00D31682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D31682"/>
    <w:pPr>
      <w:numPr>
        <w:numId w:val="13"/>
      </w:numPr>
    </w:pPr>
  </w:style>
  <w:style w:type="table" w:styleId="Tabel-3D-effekter1">
    <w:name w:val="Table 3D effects 1"/>
    <w:basedOn w:val="Tabel-Normal"/>
    <w:semiHidden/>
    <w:rsid w:val="00D31682"/>
    <w:rPr>
      <w:sz w:val="24"/>
      <w:szCs w:val="24"/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31682"/>
    <w:rPr>
      <w:sz w:val="24"/>
      <w:szCs w:val="24"/>
      <w:lang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31682"/>
    <w:rPr>
      <w:sz w:val="24"/>
      <w:szCs w:val="24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31682"/>
    <w:rPr>
      <w:sz w:val="24"/>
      <w:szCs w:val="24"/>
      <w:lang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31682"/>
    <w:rPr>
      <w:sz w:val="24"/>
      <w:szCs w:val="24"/>
      <w:lang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31682"/>
    <w:rPr>
      <w:sz w:val="24"/>
      <w:szCs w:val="24"/>
      <w:lang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rsid w:val="00D31682"/>
    <w:rPr>
      <w:sz w:val="24"/>
      <w:szCs w:val="24"/>
      <w:lang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D31682"/>
    <w:rPr>
      <w:sz w:val="24"/>
      <w:szCs w:val="24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D31682"/>
    <w:rPr>
      <w:sz w:val="24"/>
      <w:szCs w:val="24"/>
      <w:lang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D31682"/>
    <w:rPr>
      <w:sz w:val="24"/>
      <w:szCs w:val="24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D31682"/>
    <w:rPr>
      <w:sz w:val="24"/>
      <w:szCs w:val="24"/>
      <w:lang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31682"/>
    <w:rPr>
      <w:sz w:val="24"/>
      <w:szCs w:val="24"/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31682"/>
    <w:rPr>
      <w:sz w:val="24"/>
      <w:szCs w:val="24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rsid w:val="00D31682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Gitter1">
    <w:name w:val="Table Grid 1"/>
    <w:basedOn w:val="Tabel-Normal"/>
    <w:semiHidden/>
    <w:rsid w:val="00D31682"/>
    <w:rPr>
      <w:sz w:val="24"/>
      <w:szCs w:val="24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31682"/>
    <w:rPr>
      <w:sz w:val="24"/>
      <w:szCs w:val="24"/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31682"/>
    <w:rPr>
      <w:sz w:val="24"/>
      <w:szCs w:val="24"/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31682"/>
    <w:rPr>
      <w:sz w:val="24"/>
      <w:szCs w:val="24"/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31682"/>
    <w:rPr>
      <w:sz w:val="24"/>
      <w:szCs w:val="24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31682"/>
    <w:rPr>
      <w:sz w:val="24"/>
      <w:szCs w:val="24"/>
      <w:lang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31682"/>
    <w:rPr>
      <w:sz w:val="24"/>
      <w:szCs w:val="24"/>
      <w:lang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31682"/>
    <w:rPr>
      <w:sz w:val="24"/>
      <w:szCs w:val="24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31682"/>
    <w:rPr>
      <w:sz w:val="24"/>
      <w:szCs w:val="24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31682"/>
    <w:rPr>
      <w:sz w:val="24"/>
      <w:szCs w:val="24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31682"/>
    <w:rPr>
      <w:sz w:val="24"/>
      <w:szCs w:val="24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D31682"/>
    <w:rPr>
      <w:sz w:val="24"/>
      <w:szCs w:val="24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31682"/>
    <w:rPr>
      <w:sz w:val="24"/>
      <w:szCs w:val="24"/>
      <w:lang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31682"/>
    <w:rPr>
      <w:sz w:val="24"/>
      <w:szCs w:val="24"/>
      <w:lang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31682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31682"/>
    <w:rPr>
      <w:sz w:val="24"/>
      <w:szCs w:val="24"/>
      <w:lang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31682"/>
    <w:rPr>
      <w:sz w:val="24"/>
      <w:szCs w:val="24"/>
      <w:lang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31682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D31682"/>
    <w:rPr>
      <w:sz w:val="24"/>
      <w:szCs w:val="24"/>
      <w:lang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31682"/>
    <w:rPr>
      <w:sz w:val="24"/>
      <w:szCs w:val="24"/>
      <w:lang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31682"/>
    <w:rPr>
      <w:sz w:val="24"/>
      <w:szCs w:val="24"/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rdtekst"/>
    <w:next w:val="Brdteks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rdteks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rdteks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rdtekst"/>
    <w:next w:val="Brdtekst"/>
    <w:rsid w:val="00AF1B26"/>
    <w:pPr>
      <w:shd w:val="clear" w:color="auto" w:fill="D8E3F0"/>
    </w:pPr>
  </w:style>
  <w:style w:type="paragraph" w:styleId="Overskrift">
    <w:name w:val="TOC Heading"/>
    <w:basedOn w:val="Titel"/>
    <w:next w:val="Brdteks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rdteks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rdteks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rdtekst"/>
    <w:next w:val="Brdteks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rdteks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rdteks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Sidefod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rdteks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rdteks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rdteks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rdteks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rdteks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Standardskrifttypeiafsni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Standardskrifttypeiafsnit"/>
    <w:rsid w:val="00D31682"/>
  </w:style>
  <w:style w:type="paragraph" w:customStyle="1" w:styleId="Journal">
    <w:name w:val="Journal"/>
    <w:basedOn w:val="Sidefod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Underskrift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Kraftigfremhvning">
    <w:name w:val="Intense Emphasis"/>
    <w:basedOn w:val="Standardskrifttypeiafsni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rdteks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rdtekst"/>
    <w:rsid w:val="001230FB"/>
    <w:pPr>
      <w:spacing w:after="0"/>
      <w:jc w:val="left"/>
    </w:pPr>
    <w:rPr>
      <w:sz w:val="16"/>
    </w:rPr>
  </w:style>
  <w:style w:type="character" w:customStyle="1" w:styleId="BrdtekstTegn">
    <w:name w:val="Brødtekst Tegn"/>
    <w:basedOn w:val="Standardskrifttypeiafsnit"/>
    <w:link w:val="Brdteks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rdtekstTegn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fi">
    <w:name w:val="Bibliography"/>
    <w:basedOn w:val="Normal"/>
    <w:next w:val="Normal"/>
    <w:uiPriority w:val="37"/>
    <w:semiHidden/>
    <w:unhideWhenUsed/>
    <w:rsid w:val="00F87EA1"/>
  </w:style>
  <w:style w:type="character" w:styleId="Bogenstitel">
    <w:name w:val="Book Title"/>
    <w:basedOn w:val="Standardskrifttypeiafsnit"/>
    <w:uiPriority w:val="33"/>
    <w:rsid w:val="00F87EA1"/>
    <w:rPr>
      <w:b/>
      <w:bCs/>
      <w:smallCaps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Kraftighenvisning">
    <w:name w:val="Intense Reference"/>
    <w:basedOn w:val="Standardskrifttypeiafsni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rsid w:val="00F87EA1"/>
    <w:pPr>
      <w:ind w:left="720"/>
      <w:contextualSpacing/>
    </w:pPr>
  </w:style>
  <w:style w:type="paragraph" w:styleId="Ingenafstand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dsholdertekst">
    <w:name w:val="Placeholder Text"/>
    <w:basedOn w:val="Standardskrifttypeiafsnit"/>
    <w:uiPriority w:val="99"/>
    <w:semiHidden/>
    <w:rsid w:val="00F87EA1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rsid w:val="00F87EA1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vagfremhvning">
    <w:name w:val="Subtle Emphasis"/>
    <w:basedOn w:val="Standardskrifttypeiafsnit"/>
    <w:uiPriority w:val="19"/>
    <w:rsid w:val="00F87EA1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F87EA1"/>
    <w:rPr>
      <w:smallCaps/>
      <w:color w:val="C0504D" w:themeColor="accent2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F065F"/>
    <w:rPr>
      <w:b/>
      <w:kern w:val="20"/>
      <w:sz w:val="22"/>
      <w:szCs w:val="24"/>
      <w:lang w:val="en-GB"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F065F"/>
    <w:rPr>
      <w:b/>
      <w:color w:val="333333"/>
      <w:kern w:val="20"/>
      <w:szCs w:val="24"/>
      <w:lang w:val="en-GB" w:eastAsia="en-US"/>
    </w:rPr>
  </w:style>
  <w:style w:type="table" w:styleId="Lysliste">
    <w:name w:val="Light List"/>
    <w:basedOn w:val="Tabel-Normal"/>
    <w:uiPriority w:val="61"/>
    <w:rsid w:val="004824E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41CC"/>
    <w:rPr>
      <w:kern w:val="20"/>
      <w:szCs w:val="24"/>
      <w:lang w:val="en-GB" w:eastAsia="en-US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3665DC"/>
    <w:rPr>
      <w:kern w:val="20"/>
      <w:szCs w:val="24"/>
      <w:lang w:val="en-GB" w:eastAsia="en-US"/>
    </w:rPr>
  </w:style>
  <w:style w:type="paragraph" w:styleId="Korrektur">
    <w:name w:val="Revision"/>
    <w:hidden/>
    <w:uiPriority w:val="99"/>
    <w:semiHidden/>
    <w:rsid w:val="00700216"/>
    <w:pPr>
      <w:spacing w:after="0" w:line="240" w:lineRule="auto"/>
      <w:jc w:val="left"/>
    </w:pPr>
    <w:rPr>
      <w:kern w:val="2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footer" Target="footer10.xml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header" Target="header1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ystematic%20OfficeTemplates\Word\Systematic_Basic_NUMBE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dukt_x0020_type_x0020__x0028_valg_x0029_ xmlns="1ad18e57-1846-4ffb-a171-01e80b4d2f32">Dokumentation/baggrund</Produkt_x0020_type_x0020__x0028_valg_x0029_>
    <Flyt_x0020_til_x0020_arkiv xmlns="1ad18e57-1846-4ffb-a171-01e80b4d2f32">false</Flyt_x0020_til_x0020_arkiv>
    <TaxCatchAll xmlns="1ad18e57-1846-4ffb-a171-01e80b4d2f32">
      <Value>302</Value>
      <Value>314</Value>
    </TaxCatchAll>
    <k14494129b8b4ba9aa081f8ba4e398fe xmlns="1ad18e57-1846-4ffb-a171-01e80b4d2f32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Dokumentation</TermName>
          <TermId xmlns="http://schemas.microsoft.com/office/infopath/2007/PartnerControls">3023755b-7516-43ce-b927-dae805d4a8c9</TermId>
        </TermInfo>
        <TermInfo xmlns="http://schemas.microsoft.com/office/infopath/2007/PartnerControls">
          <TermName xmlns="http://schemas.microsoft.com/office/infopath/2007/PartnerControls">Teknisk</TermName>
          <TermId xmlns="http://schemas.microsoft.com/office/infopath/2007/PartnerControls">55c559d8-5e07-4e71-85bc-a1fbb8a5d692</TermId>
        </TermInfo>
      </Terms>
    </k14494129b8b4ba9aa081f8ba4e398fe>
    <Produktny xmlns="c80fcf63-4d00-4fbb-b001-fcb247d155f5">6</Produktny>
    <Dokumentstatus xmlns="1ad18e57-1846-4ffb-a171-01e80b4d2f32">Udkast</Dokumentstatus>
    <arbejdspakkeNY xmlns="c80fcf63-4d00-4fbb-b001-fcb247d155f5">62</arbejdspakkeNY>
    <Vigtigt_x0020_dokument xmlns="1ad18e57-1846-4ffb-a171-01e80b4d2f32" xsi:nil="true"/>
    <Opfølgning xmlns="1ad18e57-1846-4ffb-a171-01e80b4d2f3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yt produkt (Word)" ma:contentTypeID="0x0101000F8A0074A9500C4C8183705991EAD1A20100DD41F1B63BFB7F42AF9D6584CB6CE361" ma:contentTypeVersion="11" ma:contentTypeDescription="" ma:contentTypeScope="" ma:versionID="441b61f90cdaf18b946c50a54d32211a">
  <xs:schema xmlns:xsd="http://www.w3.org/2001/XMLSchema" xmlns:xs="http://www.w3.org/2001/XMLSchema" xmlns:p="http://schemas.microsoft.com/office/2006/metadata/properties" xmlns:ns1="1ad18e57-1846-4ffb-a171-01e80b4d2f32" xmlns:ns4="c80fcf63-4d00-4fbb-b001-fcb247d155f5" targetNamespace="http://schemas.microsoft.com/office/2006/metadata/properties" ma:root="true" ma:fieldsID="8fd78fe402be930689567ddf637cb581" ns1:_="" ns4:_="">
    <xs:import namespace="1ad18e57-1846-4ffb-a171-01e80b4d2f32"/>
    <xs:import namespace="c80fcf63-4d00-4fbb-b001-fcb247d155f5"/>
    <xs:element name="properties">
      <xs:complexType>
        <xs:sequence>
          <xs:element name="documentManagement">
            <xs:complexType>
              <xs:all>
                <xs:element ref="ns1:Produkt_x0020_type_x0020__x0028_valg_x0029_"/>
                <xs:element ref="ns1:k14494129b8b4ba9aa081f8ba4e398fe" minOccurs="0"/>
                <xs:element ref="ns1:TaxCatchAll" minOccurs="0"/>
                <xs:element ref="ns1:TaxCatchAllLabel" minOccurs="0"/>
                <xs:element ref="ns4:arbejdspakkeNY" minOccurs="0"/>
                <xs:element ref="ns4:Produktny" minOccurs="0"/>
                <xs:element ref="ns1:Flyt_x0020_til_x0020_arkiv" minOccurs="0"/>
                <xs:element ref="ns1:Dokumentstatus" minOccurs="0"/>
                <xs:element ref="ns1:Vigtigt_x0020_dokument" minOccurs="0"/>
                <xs:element ref="ns1:Opfølgning" minOccurs="0"/>
              </xs:all>
            </xs:complexType>
          </xs:element>
        </xs:sequence>
      </xs:complexType>
    </xs:element>
  </xs:schema>
  <xs:schema xmlns:xsd="http://www.w3.org/2001/XMLSchema" xmlns:xs="http://www.w3.org/2001/XMLSchema" xmlns:dms="http://schemas.microsoft.com/office/2006/documentManagement/types" xmlns:pc="http://schemas.microsoft.com/office/infopath/2007/PartnerControls" targetNamespace="1ad18e57-1846-4ffb-a171-01e80b4d2f32" elementFormDefault="qualified">
    <xs:import namespace="http://schemas.microsoft.com/office/2006/documentManagement/types"/>
    <xs:import namespace="http://schemas.microsoft.com/office/infopath/2007/PartnerControls"/>
    <xs:element name="Produkt_x0020_type_x0020__x0028_valg_x0029_" ma:index="0" ma:displayName="Produkt type (valg)" ma:description="Vælg type" ma:format="Dropdown" ma:internalName="Produkt_x0020_type_x0020__x0028_valg_x0029_">
      <xs:simpleType>
        <xs:restriction base="dms:Choice">
          <xs:enumeration value="Dokumentation/baggrund"/>
          <xs:enumeration value="Analyse"/>
          <xs:enumeration value="Implementering og forankring"/>
          <xs:enumeration value="Kravspecifikation"/>
          <xs:enumeration value="Uddannelse"/>
          <xs:enumeration value="Udvikling"/>
          <xs:enumeration value="Test"/>
          <xs:enumeration value="Drift"/>
          <xs:enumeration value="Rapport"/>
          <xs:enumeration value="Skabelon"/>
          <xs:enumeration value="Uddannelse"/>
          <xs:enumeration value="Vejledning/manual"/>
          <xs:enumeration value="Planlægning/status"/>
          <xs:enumeration value="Juridisk notat"/>
          <xs:enumeration value="Snitfladebestilling"/>
          <xs:enumeration value="Konsolideret snitfladebestilling"/>
          <xs:enumeration value="Andet"/>
        </xs:restriction>
      </xs:simpleType>
    </xs:element>
    <xs:element name="k14494129b8b4ba9aa081f8ba4e398fe" ma:index="10" nillable="true" ma:taxonomy="true" ma:internalName="k14494129b8b4ba9aa081f8ba4e398fe" ma:taxonomyFieldName="Specificering_x0020_af_x0020_produkt" ma:displayName="Specificering af produkt" ma:default="" ma:fieldId="{41449412-9b8b-4ba9-aa08-1f8ba4e398fe}" ma:taxonomyMulti="true" ma:sspId="efb1083d-7045-4fd7-9409-417f0f74db49" ma:termSetId="5cf8280d-676a-4747-a85e-f36ba0bf3dde" ma:anchorId="00000000-0000-0000-0000-000000000000" ma:open="false" ma:isKeyword="false">
      <xs:complexType>
        <xs:sequence>
          <xs:element ref="pc:Terms" minOccurs="0" maxOccurs="1"/>
        </xs:sequence>
      </xs:complexType>
    </xs:element>
    <xs:element name="TaxCatchAll" ma:index="11" nillable="true" ma:displayName="Taxonomy Catch All Column" ma:description="" ma:hidden="true" ma:list="{259305a2-eae7-4539-8fbb-789e91726657}" ma:internalName="TaxCatchAll" ma:showField="CatchAllData" ma:web="1ad18e57-1846-4ffb-a171-01e80b4d2f32">
      <xs:complexType>
        <xs:complexContent>
          <xs:extension base="dms:MultiChoiceLookup">
            <xs:sequence>
              <xs:element name="Value" type="dms:Lookup" maxOccurs="unbounded" minOccurs="0" nillable="true"/>
            </xs:sequence>
          </xs:extension>
        </xs:complexContent>
      </xs:complexType>
    </xs:element>
    <xs:element name="TaxCatchAllLabel" ma:index="12" nillable="true" ma:displayName="Taxonomy Catch All Column1" ma:description="" ma:hidden="true" ma:list="{259305a2-eae7-4539-8fbb-789e91726657}" ma:internalName="TaxCatchAllLabel" ma:readOnly="true" ma:showField="CatchAllDataLabel" ma:web="1ad18e57-1846-4ffb-a171-01e80b4d2f32">
      <xs:complexType>
        <xs:complexContent>
          <xs:extension base="dms:MultiChoiceLookup">
            <xs:sequence>
              <xs:element name="Value" type="dms:Lookup" maxOccurs="unbounded" minOccurs="0" nillable="true"/>
            </xs:sequence>
          </xs:extension>
        </xs:complexContent>
      </xs:complexType>
    </xs:element>
    <xs:element name="Flyt_x0020_til_x0020_arkiv" ma:index="16" nillable="true" ma:displayName="Flyt til arkiv" ma:default="0" ma:internalName="Flyt_x0020_til_x0020_arkiv">
      <xs:simpleType>
        <xs:restriction base="dms:Boolean"/>
      </xs:simpleType>
    </xs:element>
    <xs:element name="Dokumentstatus" ma:index="17" nillable="true" ma:displayName="Dokumentstatus" ma:format="Dropdown" ma:internalName="Dokumentstatus">
      <xs:simpleType>
        <xs:restriction base="dms:Choice">
          <xs:enumeration value="Udkast"/>
          <xs:enumeration value="Review"/>
          <xs:enumeration value="Afventer godkendelse"/>
          <xs:enumeration value="Godkendt"/>
          <xs:enumeration value="Publiceret"/>
        </xs:restriction>
      </xs:simpleType>
    </xs:element>
    <xs:element name="Vigtigt_x0020_dokument" ma:index="18" nillable="true" ma:displayName="Vigtigt dokument" ma:format="Dropdown" ma:internalName="Vigtigt_x0020_dokument">
      <xs:simpleType>
        <xs:restriction base="dms:Choice">
          <xs:enumeration value="Ja"/>
          <xs:enumeration value="Nej"/>
        </xs:restriction>
      </xs:simpleType>
    </xs:element>
    <xs:element name="Opfølgning" ma:index="19" nillable="true" ma:displayName="Opfølgning" ma:description="Dato for planlagt opfølgning" ma:format="DateOnly" ma:internalName="Opf_x00f8_lgning">
      <xs:simpleType>
        <xs:restriction base="dms:DateTime"/>
      </xs:simpleType>
    </xs:element>
  </xs:schema>
  <xs:schema xmlns:xsd="http://www.w3.org/2001/XMLSchema" xmlns:xs="http://www.w3.org/2001/XMLSchema" xmlns:dms="http://schemas.microsoft.com/office/2006/documentManagement/types" xmlns:pc="http://schemas.microsoft.com/office/infopath/2007/PartnerControls" targetNamespace="c80fcf63-4d00-4fbb-b001-fcb247d155f5" elementFormDefault="qualified">
    <xs:import namespace="http://schemas.microsoft.com/office/2006/documentManagement/types"/>
    <xs:import namespace="http://schemas.microsoft.com/office/infopath/2007/PartnerControls"/>
    <xs:element name="arbejdspakkeNY" ma:index="14" nillable="true" ma:displayName="Arbejdspakke" ma:description="Vælg arbejdspakke fra listen arbejdspakke-produkt" ma:list="{9466C274-A661-4A52-92B5-BC7A1733008A}" ma:internalName="arbejdspakkeNY" ma:showField="Arbejdspakke_x0020_titel" ma:web="{9d967f9a-706e-4467-bb1c-b882b94e317d}">
      <xs:simpleType>
        <xs:restriction base="dms:Lookup"/>
      </xs:simpleType>
    </xs:element>
    <xs:element name="Produktny" ma:index="15" nillable="true" ma:displayName="Produkt" ma:list="{9466C274-A661-4A52-92B5-BC7A1733008A}" ma:internalName="Produktny" ma:showField="Produkttitel" ma:web="{9d967f9a-706e-4467-bb1c-b882b94e317d}">
      <xs:simpleType>
        <xs:restriction base="dms:Lookup"/>
      </xs:simpleType>
    </xs:element>
  </xs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 ma:displayName="Nøgle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78541-1061-47AA-9970-719401528F9A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c80fcf63-4d00-4fbb-b001-fcb247d155f5"/>
    <ds:schemaRef ds:uri="1ad18e57-1846-4ffb-a171-01e80b4d2f32"/>
    <ds:schemaRef ds:uri="http://purl.org/dc/terms/"/>
    <ds:schemaRef ds:uri="http://www.w3.org/XML/1998/namespa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F31DD5F-0E0C-434E-AA1D-EAA41CF60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18e57-1846-4ffb-a171-01e80b4d2f32"/>
    <ds:schemaRef ds:uri="c80fcf63-4d00-4fbb-b001-fcb247d15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E2CED5-AD7F-4B7E-969E-7897828525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B94AB9-B509-46AD-A8DC-D7058112E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Systematic_Basic_NUMBERED.dotx</Template>
  <TotalTime>39</TotalTime>
  <Pages>130</Pages>
  <Words>16088</Words>
  <Characters>80296</Characters>
  <Application>Microsoft Office Word</Application>
  <DocSecurity>0</DocSecurity>
  <Lines>669</Lines>
  <Paragraphs>192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IFS0004</vt:lpstr>
      <vt:lpstr>IFS0004</vt:lpstr>
    </vt:vector>
  </TitlesOfParts>
  <Company>Systematic</Company>
  <LinksUpToDate>false</LinksUpToDate>
  <CharactersWithSpaces>96192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IFS0004</dc:title>
  <dc:creator>Anders Ringsmose</dc:creator>
  <dc:description>Copyright (c) 2016 by Systematic Group. It shall not be copied, reproduced, disclosed or otherwise made available to third party without previous consent from Systematic Group</dc:description>
  <cp:lastModifiedBy>Kasper Rubin</cp:lastModifiedBy>
  <cp:revision>14</cp:revision>
  <cp:lastPrinted>2016-05-26T10:46:00Z</cp:lastPrinted>
  <dcterms:created xsi:type="dcterms:W3CDTF">2016-06-16T07:33:00Z</dcterms:created>
  <dcterms:modified xsi:type="dcterms:W3CDTF">2021-03-19T07:23:00Z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>SSE/12746/IFS/0004</vt:lpwstr>
  </property>
  <property fmtid="{D5CDD505-2E9C-101B-9397-08002B2CF9AE}" pid="4" name="ProjectName">
    <vt:lpwstr>KSP</vt:lpwstr>
  </property>
  <property fmtid="{D5CDD505-2E9C-101B-9397-08002B2CF9AE}" pid="5" name="ProjectNumber">
    <vt:lpwstr>12746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01-10-2013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Interface Specification</vt:lpwstr>
  </property>
  <property fmtid="{D5CDD505-2E9C-101B-9397-08002B2CF9AE}" pid="38" name="Version0">
    <vt:lpwstr/>
  </property>
  <property fmtid="{D5CDD505-2E9C-101B-9397-08002B2CF9AE}" pid="39" name="DocumentType">
    <vt:lpwstr>IFS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  <property fmtid="{D5CDD505-2E9C-101B-9397-08002B2CF9AE}" pid="45" name="Specificering af produkt">
    <vt:lpwstr>302;#Dokumentation|3023755b-7516-43ce-b927-dae805d4a8c9;#314;#Teknisk|55c559d8-5e07-4e71-85bc-a1fbb8a5d692</vt:lpwstr>
  </property>
  <property fmtid="{D5CDD505-2E9C-101B-9397-08002B2CF9AE}" pid="46" name="ContentTypeId">
    <vt:lpwstr>0x0101000F8A0074A9500C4C8183705991EAD1A20100DD41F1B63BFB7F42AF9D6584CB6CE361</vt:lpwstr>
  </property>
  <property fmtid="{D5CDD505-2E9C-101B-9397-08002B2CF9AE}" pid="47" name="Fase">
    <vt:lpwstr>Uspecificeret fase</vt:lpwstr>
  </property>
  <property fmtid="{D5CDD505-2E9C-101B-9397-08002B2CF9AE}" pid="48" name="Planlagt Faseovergang">
    <vt:filetime>2012-03-09T23:00:00Z</vt:filetime>
  </property>
  <property fmtid="{D5CDD505-2E9C-101B-9397-08002B2CF9AE}" pid="49" name="Projektnavn">
    <vt:lpwstr>Serviceplatform</vt:lpwstr>
  </property>
  <property fmtid="{D5CDD505-2E9C-101B-9397-08002B2CF9AE}" pid="50" name="Programnavn">
    <vt:lpwstr>DataAdgang</vt:lpwstr>
  </property>
  <property fmtid="{D5CDD505-2E9C-101B-9397-08002B2CF9AE}" pid="51" name="d8c208056fd94debbfd241db6663f50d">
    <vt:lpwstr/>
  </property>
  <property fmtid="{D5CDD505-2E9C-101B-9397-08002B2CF9AE}" pid="52" name="KLE">
    <vt:lpwstr/>
  </property>
  <property fmtid="{D5CDD505-2E9C-101B-9397-08002B2CF9AE}" pid="53" name="Specificering af målgruppe">
    <vt:lpwstr/>
  </property>
  <property fmtid="{D5CDD505-2E9C-101B-9397-08002B2CF9AE}" pid="54" name="Målgruppe">
    <vt:lpwstr/>
  </property>
  <property fmtid="{D5CDD505-2E9C-101B-9397-08002B2CF9AE}" pid="55" name="b6e8df2f05704a1ca2898f1354178d49">
    <vt:lpwstr/>
  </property>
  <property fmtid="{D5CDD505-2E9C-101B-9397-08002B2CF9AE}" pid="56" name="d1523ec9738a4b6aaf78e8b85e4c35cc">
    <vt:lpwstr/>
  </property>
  <property fmtid="{D5CDD505-2E9C-101B-9397-08002B2CF9AE}" pid="57" name="ha18aa9a05574931b438dc06e9807461">
    <vt:lpwstr/>
  </property>
  <property fmtid="{D5CDD505-2E9C-101B-9397-08002B2CF9AE}" pid="58" name="Type_x0020_kommunikation_x002F_PR">
    <vt:lpwstr/>
  </property>
  <property fmtid="{D5CDD505-2E9C-101B-9397-08002B2CF9AE}" pid="59" name="Type kommunikation/PR">
    <vt:lpwstr/>
  </property>
</Properties>
</file>